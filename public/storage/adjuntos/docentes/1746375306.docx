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625D3" w14:textId="77777777" w:rsidR="00530659" w:rsidRPr="000E113A" w:rsidRDefault="008266B9">
      <w:pPr>
        <w:pBdr>
          <w:bottom w:val="single" w:sz="12" w:space="1" w:color="000000"/>
        </w:pBdr>
        <w:shd w:val="clear" w:color="auto" w:fill="FFFFFF"/>
        <w:tabs>
          <w:tab w:val="center" w:pos="4252"/>
          <w:tab w:val="right" w:pos="8504"/>
        </w:tabs>
        <w:spacing w:after="0" w:line="240" w:lineRule="auto"/>
        <w:ind w:left="0" w:hanging="2"/>
        <w:jc w:val="center"/>
        <w:rPr>
          <w:rFonts w:asciiTheme="majorHAnsi" w:hAnsiTheme="majorHAnsi" w:cstheme="majorHAnsi"/>
          <w:color w:val="000000"/>
        </w:rPr>
      </w:pPr>
      <w:r w:rsidRPr="000E113A">
        <w:rPr>
          <w:rFonts w:asciiTheme="majorHAnsi" w:hAnsiTheme="majorHAnsi" w:cstheme="majorHAnsi"/>
          <w:b/>
          <w:color w:val="000000"/>
        </w:rPr>
        <w:t>INFORME ACADÉMICO FINAL</w:t>
      </w:r>
    </w:p>
    <w:p w14:paraId="0665D27E" w14:textId="77777777" w:rsidR="00530659" w:rsidRPr="000E113A" w:rsidRDefault="008266B9">
      <w:pPr>
        <w:pBdr>
          <w:bottom w:val="single" w:sz="12" w:space="1" w:color="000000"/>
        </w:pBdr>
        <w:shd w:val="clear" w:color="auto" w:fill="FFFFFF"/>
        <w:tabs>
          <w:tab w:val="center" w:pos="4252"/>
          <w:tab w:val="right" w:pos="8504"/>
        </w:tabs>
        <w:spacing w:before="60" w:after="0" w:line="240" w:lineRule="auto"/>
        <w:ind w:left="0" w:hanging="2"/>
        <w:jc w:val="center"/>
        <w:rPr>
          <w:rFonts w:asciiTheme="majorHAnsi" w:hAnsiTheme="majorHAnsi" w:cstheme="majorHAnsi"/>
          <w:color w:val="000000"/>
        </w:rPr>
      </w:pPr>
      <w:r w:rsidRPr="000E113A">
        <w:rPr>
          <w:rFonts w:asciiTheme="majorHAnsi" w:hAnsiTheme="majorHAnsi" w:cstheme="majorHAnsi"/>
          <w:color w:val="000000"/>
        </w:rPr>
        <w:t xml:space="preserve">Proyectos de Innovación Educativa </w:t>
      </w:r>
    </w:p>
    <w:p w14:paraId="0B48E027" w14:textId="42F81535" w:rsidR="00530659" w:rsidRPr="000E113A" w:rsidRDefault="000421AB">
      <w:pPr>
        <w:pBdr>
          <w:bottom w:val="single" w:sz="12" w:space="1" w:color="000000"/>
        </w:pBdr>
        <w:spacing w:before="240" w:after="0" w:line="240" w:lineRule="auto"/>
        <w:ind w:left="0" w:hanging="2"/>
        <w:rPr>
          <w:rFonts w:asciiTheme="majorHAnsi" w:hAnsiTheme="majorHAnsi" w:cstheme="majorHAnsi"/>
        </w:rPr>
      </w:pPr>
      <w:r w:rsidRPr="000E113A">
        <w:rPr>
          <w:rFonts w:asciiTheme="majorHAnsi" w:hAnsiTheme="majorHAnsi" w:cstheme="majorHAnsi"/>
          <w:b/>
          <w:color w:val="000000"/>
        </w:rPr>
        <w:t xml:space="preserve">Fecha del informe: </w:t>
      </w:r>
      <w:r w:rsidR="007968D6">
        <w:rPr>
          <w:rFonts w:asciiTheme="majorHAnsi" w:hAnsiTheme="majorHAnsi" w:cstheme="majorHAnsi"/>
          <w:b/>
          <w:color w:val="000000"/>
        </w:rPr>
        <w:t>11</w:t>
      </w:r>
      <w:r w:rsidR="004B1A1D">
        <w:rPr>
          <w:rFonts w:asciiTheme="majorHAnsi" w:hAnsiTheme="majorHAnsi" w:cstheme="majorHAnsi"/>
          <w:b/>
          <w:color w:val="000000"/>
        </w:rPr>
        <w:t>-11</w:t>
      </w:r>
      <w:r w:rsidR="00504E90" w:rsidRPr="000E113A">
        <w:rPr>
          <w:rFonts w:asciiTheme="majorHAnsi" w:hAnsiTheme="majorHAnsi" w:cstheme="majorHAnsi"/>
          <w:b/>
        </w:rPr>
        <w:t>-2024</w:t>
      </w:r>
      <w:r w:rsidR="005C7674" w:rsidRPr="000E113A">
        <w:rPr>
          <w:rFonts w:asciiTheme="majorHAnsi" w:hAnsiTheme="majorHAnsi" w:cstheme="majorHAnsi"/>
          <w:b/>
        </w:rPr>
        <w:t xml:space="preserve"> </w:t>
      </w:r>
    </w:p>
    <w:p w14:paraId="05CBEA60" w14:textId="77777777" w:rsidR="00530659" w:rsidRPr="000E113A" w:rsidRDefault="00530659">
      <w:pPr>
        <w:pBdr>
          <w:bottom w:val="single" w:sz="12" w:space="1" w:color="000000"/>
        </w:pBdr>
        <w:tabs>
          <w:tab w:val="center" w:pos="4252"/>
          <w:tab w:val="right" w:pos="8504"/>
        </w:tabs>
        <w:spacing w:after="0" w:line="240" w:lineRule="auto"/>
        <w:ind w:left="0" w:hanging="2"/>
        <w:rPr>
          <w:rFonts w:asciiTheme="majorHAnsi" w:hAnsiTheme="majorHAnsi" w:cstheme="majorHAnsi"/>
        </w:rPr>
      </w:pPr>
    </w:p>
    <w:p w14:paraId="7AEB0CCF" w14:textId="77777777" w:rsidR="00530659" w:rsidRPr="000E113A" w:rsidRDefault="00530659">
      <w:pPr>
        <w:tabs>
          <w:tab w:val="center" w:pos="4252"/>
          <w:tab w:val="right" w:pos="8504"/>
        </w:tabs>
        <w:spacing w:after="0" w:line="240" w:lineRule="auto"/>
        <w:ind w:left="0" w:hanging="2"/>
        <w:jc w:val="both"/>
        <w:rPr>
          <w:rFonts w:asciiTheme="majorHAnsi" w:hAnsiTheme="majorHAnsi" w:cstheme="majorHAnsi"/>
          <w:color w:val="000000"/>
        </w:rPr>
      </w:pPr>
    </w:p>
    <w:p w14:paraId="26575A49" w14:textId="77777777" w:rsidR="00530659" w:rsidRPr="000E113A" w:rsidRDefault="008266B9">
      <w:pPr>
        <w:numPr>
          <w:ilvl w:val="0"/>
          <w:numId w:val="2"/>
        </w:numPr>
        <w:spacing w:after="0"/>
        <w:ind w:left="0" w:hanging="2"/>
        <w:rPr>
          <w:rFonts w:asciiTheme="majorHAnsi" w:hAnsiTheme="majorHAnsi" w:cstheme="majorHAnsi"/>
          <w:color w:val="000000"/>
        </w:rPr>
      </w:pPr>
      <w:r w:rsidRPr="000E113A">
        <w:rPr>
          <w:rFonts w:asciiTheme="majorHAnsi" w:hAnsiTheme="majorHAnsi" w:cstheme="majorHAnsi"/>
          <w:b/>
          <w:color w:val="000000"/>
        </w:rPr>
        <w:t>ANTECEDENTES GENERALES</w:t>
      </w:r>
    </w:p>
    <w:p w14:paraId="002F6A61" w14:textId="77777777" w:rsidR="00530659" w:rsidRPr="000E113A" w:rsidRDefault="00530659">
      <w:pPr>
        <w:spacing w:after="0"/>
        <w:ind w:left="0" w:hanging="2"/>
        <w:rPr>
          <w:rFonts w:asciiTheme="majorHAnsi" w:hAnsiTheme="majorHAnsi" w:cstheme="majorHAnsi"/>
          <w:color w:val="000000"/>
        </w:rPr>
      </w:pPr>
    </w:p>
    <w:tbl>
      <w:tblPr>
        <w:tblStyle w:val="a5"/>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5953"/>
      </w:tblGrid>
      <w:tr w:rsidR="00530659" w:rsidRPr="000E113A" w14:paraId="06FFD86C" w14:textId="77777777">
        <w:tc>
          <w:tcPr>
            <w:tcW w:w="3227" w:type="dxa"/>
          </w:tcPr>
          <w:p w14:paraId="3C8DD75A" w14:textId="77777777" w:rsidR="00530659" w:rsidRPr="000E113A" w:rsidRDefault="008266B9">
            <w:pPr>
              <w:spacing w:after="0" w:line="360" w:lineRule="auto"/>
              <w:ind w:left="0" w:hanging="2"/>
              <w:rPr>
                <w:rFonts w:asciiTheme="majorHAnsi" w:hAnsiTheme="majorHAnsi" w:cstheme="majorHAnsi"/>
                <w:color w:val="000000"/>
              </w:rPr>
            </w:pPr>
            <w:r w:rsidRPr="000E113A">
              <w:rPr>
                <w:rFonts w:asciiTheme="majorHAnsi" w:hAnsiTheme="majorHAnsi" w:cstheme="majorHAnsi"/>
                <w:b/>
                <w:color w:val="000000"/>
              </w:rPr>
              <w:t>Título del Proyecto</w:t>
            </w:r>
          </w:p>
        </w:tc>
        <w:tc>
          <w:tcPr>
            <w:tcW w:w="5953" w:type="dxa"/>
          </w:tcPr>
          <w:p w14:paraId="288B671F" w14:textId="378D7880" w:rsidR="00530659" w:rsidRPr="000E113A" w:rsidRDefault="006F4627" w:rsidP="00304F7B">
            <w:pPr>
              <w:spacing w:line="240" w:lineRule="auto"/>
              <w:ind w:left="0" w:hanging="2"/>
              <w:jc w:val="both"/>
              <w:rPr>
                <w:rFonts w:asciiTheme="majorHAnsi" w:hAnsiTheme="majorHAnsi" w:cstheme="majorHAnsi"/>
                <w:lang w:val="es-ES"/>
              </w:rPr>
            </w:pPr>
            <w:r w:rsidRPr="000E113A">
              <w:rPr>
                <w:rFonts w:asciiTheme="majorHAnsi" w:hAnsiTheme="majorHAnsi" w:cstheme="majorHAnsi"/>
                <w:lang w:val="es-ES"/>
              </w:rPr>
              <w:t>Envejecimiento en primera persona: Proyecto de innovación educativa en estudiantes de la facultad de salud de la Universidad Santo Tomás, Sede Antofagasta</w:t>
            </w:r>
          </w:p>
        </w:tc>
      </w:tr>
      <w:tr w:rsidR="00530659" w:rsidRPr="000E113A" w14:paraId="09252E42" w14:textId="77777777">
        <w:tc>
          <w:tcPr>
            <w:tcW w:w="3227" w:type="dxa"/>
          </w:tcPr>
          <w:p w14:paraId="201E57A4" w14:textId="77777777" w:rsidR="00530659" w:rsidRPr="000E113A" w:rsidRDefault="008266B9">
            <w:pPr>
              <w:spacing w:after="0" w:line="360" w:lineRule="auto"/>
              <w:ind w:left="0" w:hanging="2"/>
              <w:rPr>
                <w:rFonts w:asciiTheme="majorHAnsi" w:hAnsiTheme="majorHAnsi" w:cstheme="majorHAnsi"/>
                <w:color w:val="000000"/>
              </w:rPr>
            </w:pPr>
            <w:r w:rsidRPr="000E113A">
              <w:rPr>
                <w:rFonts w:asciiTheme="majorHAnsi" w:hAnsiTheme="majorHAnsi" w:cstheme="majorHAnsi"/>
                <w:color w:val="000000"/>
              </w:rPr>
              <w:t>Año Concurso y versión</w:t>
            </w:r>
          </w:p>
        </w:tc>
        <w:tc>
          <w:tcPr>
            <w:tcW w:w="5953" w:type="dxa"/>
          </w:tcPr>
          <w:p w14:paraId="4714EF17" w14:textId="06CCCF1F" w:rsidR="00530659" w:rsidRPr="000E113A" w:rsidRDefault="006F4627">
            <w:pPr>
              <w:spacing w:after="0" w:line="360" w:lineRule="auto"/>
              <w:ind w:left="0" w:hanging="2"/>
              <w:rPr>
                <w:rFonts w:asciiTheme="majorHAnsi" w:hAnsiTheme="majorHAnsi" w:cstheme="majorHAnsi"/>
                <w:color w:val="000000"/>
              </w:rPr>
            </w:pPr>
            <w:r w:rsidRPr="000E113A">
              <w:rPr>
                <w:rFonts w:asciiTheme="majorHAnsi" w:hAnsiTheme="majorHAnsi" w:cstheme="majorHAnsi"/>
                <w:color w:val="000000"/>
              </w:rPr>
              <w:t>2023- II Semestre</w:t>
            </w:r>
          </w:p>
        </w:tc>
      </w:tr>
      <w:tr w:rsidR="00530659" w:rsidRPr="000E113A" w14:paraId="2966E07C" w14:textId="77777777">
        <w:tc>
          <w:tcPr>
            <w:tcW w:w="3227" w:type="dxa"/>
          </w:tcPr>
          <w:p w14:paraId="726C58D7" w14:textId="77777777" w:rsidR="00530659" w:rsidRPr="000E113A" w:rsidRDefault="008266B9">
            <w:pPr>
              <w:spacing w:after="0" w:line="360" w:lineRule="auto"/>
              <w:ind w:left="0" w:hanging="2"/>
              <w:rPr>
                <w:rFonts w:asciiTheme="majorHAnsi" w:hAnsiTheme="majorHAnsi" w:cstheme="majorHAnsi"/>
                <w:color w:val="000000"/>
              </w:rPr>
            </w:pPr>
            <w:bookmarkStart w:id="0" w:name="_heading=h.gjdgxs" w:colFirst="0" w:colLast="0"/>
            <w:bookmarkEnd w:id="0"/>
            <w:r w:rsidRPr="000E113A">
              <w:rPr>
                <w:rFonts w:asciiTheme="majorHAnsi" w:hAnsiTheme="majorHAnsi" w:cstheme="majorHAnsi"/>
                <w:color w:val="000000"/>
              </w:rPr>
              <w:t>Sedes Involucradas</w:t>
            </w:r>
          </w:p>
        </w:tc>
        <w:tc>
          <w:tcPr>
            <w:tcW w:w="5953" w:type="dxa"/>
          </w:tcPr>
          <w:p w14:paraId="41991928" w14:textId="036F7DDC" w:rsidR="00530659" w:rsidRPr="000E113A" w:rsidRDefault="006F4627">
            <w:pPr>
              <w:spacing w:after="0" w:line="360" w:lineRule="auto"/>
              <w:ind w:left="0" w:hanging="2"/>
              <w:rPr>
                <w:rFonts w:asciiTheme="majorHAnsi" w:hAnsiTheme="majorHAnsi" w:cstheme="majorHAnsi"/>
                <w:color w:val="000000"/>
              </w:rPr>
            </w:pPr>
            <w:r w:rsidRPr="000E113A">
              <w:rPr>
                <w:rFonts w:asciiTheme="majorHAnsi" w:hAnsiTheme="majorHAnsi" w:cstheme="majorHAnsi"/>
                <w:color w:val="000000"/>
              </w:rPr>
              <w:t>Sede Antofagasta</w:t>
            </w:r>
          </w:p>
        </w:tc>
      </w:tr>
      <w:tr w:rsidR="00530659" w:rsidRPr="000E113A" w14:paraId="70A93394" w14:textId="77777777">
        <w:tc>
          <w:tcPr>
            <w:tcW w:w="3227" w:type="dxa"/>
          </w:tcPr>
          <w:p w14:paraId="6ABEBD6D" w14:textId="77777777" w:rsidR="00530659" w:rsidRPr="000E113A" w:rsidRDefault="008266B9">
            <w:pPr>
              <w:spacing w:after="0" w:line="360" w:lineRule="auto"/>
              <w:ind w:left="0" w:hanging="2"/>
              <w:rPr>
                <w:rFonts w:asciiTheme="majorHAnsi" w:hAnsiTheme="majorHAnsi" w:cstheme="majorHAnsi"/>
                <w:color w:val="000000"/>
              </w:rPr>
            </w:pPr>
            <w:r w:rsidRPr="000E113A">
              <w:rPr>
                <w:rFonts w:asciiTheme="majorHAnsi" w:hAnsiTheme="majorHAnsi" w:cstheme="majorHAnsi"/>
                <w:color w:val="000000"/>
              </w:rPr>
              <w:t>Carreras Involucradas</w:t>
            </w:r>
          </w:p>
        </w:tc>
        <w:tc>
          <w:tcPr>
            <w:tcW w:w="5953" w:type="dxa"/>
          </w:tcPr>
          <w:p w14:paraId="486A86A2" w14:textId="77777777" w:rsidR="00530659" w:rsidRPr="000E113A" w:rsidRDefault="006F4627" w:rsidP="006F4627">
            <w:pPr>
              <w:pStyle w:val="Prrafodelista"/>
              <w:numPr>
                <w:ilvl w:val="0"/>
                <w:numId w:val="3"/>
              </w:numPr>
              <w:spacing w:after="0" w:line="360" w:lineRule="auto"/>
              <w:ind w:leftChars="0" w:firstLineChars="0"/>
              <w:rPr>
                <w:rFonts w:asciiTheme="majorHAnsi" w:hAnsiTheme="majorHAnsi" w:cstheme="majorHAnsi"/>
                <w:color w:val="000000"/>
              </w:rPr>
            </w:pPr>
            <w:r w:rsidRPr="000E113A">
              <w:rPr>
                <w:rFonts w:asciiTheme="majorHAnsi" w:hAnsiTheme="majorHAnsi" w:cstheme="majorHAnsi"/>
                <w:color w:val="000000"/>
              </w:rPr>
              <w:t>Enfermería</w:t>
            </w:r>
          </w:p>
          <w:p w14:paraId="46A2F6FC" w14:textId="77777777" w:rsidR="006F4627" w:rsidRPr="000E113A" w:rsidRDefault="006F4627" w:rsidP="006F4627">
            <w:pPr>
              <w:pStyle w:val="Prrafodelista"/>
              <w:numPr>
                <w:ilvl w:val="0"/>
                <w:numId w:val="3"/>
              </w:numPr>
              <w:spacing w:after="0" w:line="360" w:lineRule="auto"/>
              <w:ind w:leftChars="0" w:firstLineChars="0"/>
              <w:rPr>
                <w:rFonts w:asciiTheme="majorHAnsi" w:hAnsiTheme="majorHAnsi" w:cstheme="majorHAnsi"/>
                <w:color w:val="000000"/>
              </w:rPr>
            </w:pPr>
            <w:r w:rsidRPr="000E113A">
              <w:rPr>
                <w:rFonts w:asciiTheme="majorHAnsi" w:hAnsiTheme="majorHAnsi" w:cstheme="majorHAnsi"/>
                <w:color w:val="000000"/>
              </w:rPr>
              <w:t>Kinesiología</w:t>
            </w:r>
          </w:p>
          <w:p w14:paraId="3275EA45" w14:textId="14929FB7" w:rsidR="006F4627" w:rsidRPr="000E113A" w:rsidRDefault="006F4627" w:rsidP="006F4627">
            <w:pPr>
              <w:pStyle w:val="Prrafodelista"/>
              <w:numPr>
                <w:ilvl w:val="0"/>
                <w:numId w:val="3"/>
              </w:numPr>
              <w:spacing w:after="0" w:line="360" w:lineRule="auto"/>
              <w:ind w:leftChars="0" w:firstLineChars="0"/>
              <w:rPr>
                <w:rFonts w:asciiTheme="majorHAnsi" w:hAnsiTheme="majorHAnsi" w:cstheme="majorHAnsi"/>
                <w:color w:val="000000"/>
              </w:rPr>
            </w:pPr>
            <w:r w:rsidRPr="000E113A">
              <w:rPr>
                <w:rFonts w:asciiTheme="majorHAnsi" w:hAnsiTheme="majorHAnsi" w:cstheme="majorHAnsi"/>
                <w:color w:val="000000"/>
              </w:rPr>
              <w:t>Nutrición y Dietética</w:t>
            </w:r>
          </w:p>
        </w:tc>
      </w:tr>
      <w:tr w:rsidR="00530659" w:rsidRPr="000E113A" w14:paraId="2C2A2BD4" w14:textId="77777777">
        <w:tc>
          <w:tcPr>
            <w:tcW w:w="3227" w:type="dxa"/>
          </w:tcPr>
          <w:p w14:paraId="262C9ECB" w14:textId="77777777" w:rsidR="00530659" w:rsidRPr="000E113A" w:rsidRDefault="008266B9">
            <w:pPr>
              <w:spacing w:after="0" w:line="360" w:lineRule="auto"/>
              <w:ind w:left="0" w:hanging="2"/>
              <w:rPr>
                <w:rFonts w:asciiTheme="majorHAnsi" w:hAnsiTheme="majorHAnsi" w:cstheme="majorHAnsi"/>
                <w:color w:val="000000"/>
              </w:rPr>
            </w:pPr>
            <w:r w:rsidRPr="000E113A">
              <w:rPr>
                <w:rFonts w:asciiTheme="majorHAnsi" w:hAnsiTheme="majorHAnsi" w:cstheme="majorHAnsi"/>
                <w:color w:val="000000"/>
              </w:rPr>
              <w:t xml:space="preserve">Alumnos Beneficiados / año </w:t>
            </w:r>
          </w:p>
        </w:tc>
        <w:tc>
          <w:tcPr>
            <w:tcW w:w="5953" w:type="dxa"/>
          </w:tcPr>
          <w:p w14:paraId="18D48620" w14:textId="55FDE440" w:rsidR="00530659" w:rsidRPr="000E113A" w:rsidRDefault="006F4627">
            <w:pPr>
              <w:spacing w:after="0" w:line="360" w:lineRule="auto"/>
              <w:ind w:left="0" w:hanging="2"/>
              <w:rPr>
                <w:rFonts w:asciiTheme="majorHAnsi" w:hAnsiTheme="majorHAnsi" w:cstheme="majorHAnsi"/>
                <w:color w:val="000000"/>
              </w:rPr>
            </w:pPr>
            <w:r w:rsidRPr="000E113A">
              <w:rPr>
                <w:rFonts w:asciiTheme="majorHAnsi" w:hAnsiTheme="majorHAnsi" w:cstheme="majorHAnsi"/>
                <w:color w:val="000000"/>
              </w:rPr>
              <w:t>29</w:t>
            </w:r>
            <w:r w:rsidR="00504E90" w:rsidRPr="000E113A">
              <w:rPr>
                <w:rFonts w:asciiTheme="majorHAnsi" w:hAnsiTheme="majorHAnsi" w:cstheme="majorHAnsi"/>
                <w:color w:val="000000"/>
              </w:rPr>
              <w:t>/2024</w:t>
            </w:r>
          </w:p>
        </w:tc>
      </w:tr>
      <w:tr w:rsidR="00530659" w:rsidRPr="000E113A" w14:paraId="529919A9" w14:textId="77777777">
        <w:tc>
          <w:tcPr>
            <w:tcW w:w="3227" w:type="dxa"/>
          </w:tcPr>
          <w:p w14:paraId="68E03250" w14:textId="73075C2B" w:rsidR="00530659" w:rsidRPr="000E113A" w:rsidRDefault="008266B9">
            <w:pPr>
              <w:spacing w:after="0" w:line="360" w:lineRule="auto"/>
              <w:ind w:left="0" w:hanging="2"/>
              <w:rPr>
                <w:rFonts w:asciiTheme="majorHAnsi" w:hAnsiTheme="majorHAnsi" w:cstheme="majorHAnsi"/>
                <w:color w:val="000000"/>
              </w:rPr>
            </w:pPr>
            <w:r w:rsidRPr="000E113A">
              <w:rPr>
                <w:rFonts w:asciiTheme="majorHAnsi" w:hAnsiTheme="majorHAnsi" w:cstheme="majorHAnsi"/>
                <w:color w:val="000000"/>
              </w:rPr>
              <w:t>Fecha de Inicio</w:t>
            </w:r>
          </w:p>
        </w:tc>
        <w:tc>
          <w:tcPr>
            <w:tcW w:w="5953" w:type="dxa"/>
          </w:tcPr>
          <w:p w14:paraId="7BF72025" w14:textId="5E5B7305" w:rsidR="00530659" w:rsidRPr="000E113A" w:rsidRDefault="008053C0">
            <w:pPr>
              <w:spacing w:after="0" w:line="360" w:lineRule="auto"/>
              <w:ind w:left="0" w:hanging="2"/>
              <w:rPr>
                <w:rFonts w:asciiTheme="majorHAnsi" w:hAnsiTheme="majorHAnsi" w:cstheme="majorHAnsi"/>
                <w:color w:val="000000"/>
              </w:rPr>
            </w:pPr>
            <w:r w:rsidRPr="000E113A">
              <w:rPr>
                <w:rFonts w:asciiTheme="majorHAnsi" w:hAnsiTheme="majorHAnsi" w:cstheme="majorHAnsi"/>
                <w:color w:val="000000"/>
              </w:rPr>
              <w:t>04/09/2023</w:t>
            </w:r>
          </w:p>
        </w:tc>
      </w:tr>
      <w:tr w:rsidR="005C7674" w:rsidRPr="000E113A" w14:paraId="28FE370D" w14:textId="77777777">
        <w:tc>
          <w:tcPr>
            <w:tcW w:w="3227" w:type="dxa"/>
          </w:tcPr>
          <w:p w14:paraId="567A49BA" w14:textId="7C67D4AE" w:rsidR="005C7674" w:rsidRPr="000E113A" w:rsidRDefault="005C7674" w:rsidP="005C7674">
            <w:pPr>
              <w:spacing w:after="0" w:line="360" w:lineRule="auto"/>
              <w:ind w:left="0" w:hanging="2"/>
              <w:rPr>
                <w:rFonts w:asciiTheme="majorHAnsi" w:hAnsiTheme="majorHAnsi" w:cstheme="majorHAnsi"/>
                <w:color w:val="000000"/>
              </w:rPr>
            </w:pPr>
            <w:r w:rsidRPr="000E113A">
              <w:rPr>
                <w:rFonts w:asciiTheme="majorHAnsi" w:hAnsiTheme="majorHAnsi" w:cstheme="majorHAnsi"/>
                <w:color w:val="000000"/>
              </w:rPr>
              <w:t>Fecha de Término</w:t>
            </w:r>
          </w:p>
        </w:tc>
        <w:tc>
          <w:tcPr>
            <w:tcW w:w="5953" w:type="dxa"/>
          </w:tcPr>
          <w:p w14:paraId="2C6B3C8A" w14:textId="6CAE1935" w:rsidR="005C7674" w:rsidRPr="000E113A" w:rsidRDefault="005C7674" w:rsidP="005C7674">
            <w:pPr>
              <w:spacing w:after="0" w:line="360" w:lineRule="auto"/>
              <w:ind w:left="0" w:hanging="2"/>
              <w:rPr>
                <w:rFonts w:asciiTheme="majorHAnsi" w:hAnsiTheme="majorHAnsi" w:cstheme="majorHAnsi"/>
              </w:rPr>
            </w:pPr>
            <w:r w:rsidRPr="000E113A">
              <w:rPr>
                <w:rFonts w:asciiTheme="majorHAnsi" w:hAnsiTheme="majorHAnsi" w:cstheme="majorHAnsi"/>
              </w:rPr>
              <w:t>30/09/2024</w:t>
            </w:r>
          </w:p>
        </w:tc>
      </w:tr>
      <w:tr w:rsidR="005C7674" w:rsidRPr="000E113A" w14:paraId="3DE97932" w14:textId="77777777">
        <w:tc>
          <w:tcPr>
            <w:tcW w:w="3227" w:type="dxa"/>
          </w:tcPr>
          <w:p w14:paraId="3B92BB0D" w14:textId="77777777" w:rsidR="005C7674" w:rsidRPr="000E113A" w:rsidRDefault="005C7674" w:rsidP="005C7674">
            <w:pPr>
              <w:spacing w:after="0" w:line="360" w:lineRule="auto"/>
              <w:ind w:left="0" w:hanging="2"/>
              <w:rPr>
                <w:rFonts w:asciiTheme="majorHAnsi" w:hAnsiTheme="majorHAnsi" w:cstheme="majorHAnsi"/>
                <w:color w:val="000000"/>
              </w:rPr>
            </w:pPr>
            <w:r w:rsidRPr="000E113A">
              <w:rPr>
                <w:rFonts w:asciiTheme="majorHAnsi" w:hAnsiTheme="majorHAnsi" w:cstheme="majorHAnsi"/>
                <w:color w:val="000000"/>
              </w:rPr>
              <w:t>Duración (años)</w:t>
            </w:r>
          </w:p>
        </w:tc>
        <w:tc>
          <w:tcPr>
            <w:tcW w:w="5953" w:type="dxa"/>
          </w:tcPr>
          <w:p w14:paraId="071EA696" w14:textId="073A035D" w:rsidR="005C7674" w:rsidRPr="000E113A" w:rsidRDefault="005C7674" w:rsidP="005C7674">
            <w:pPr>
              <w:spacing w:after="0" w:line="360" w:lineRule="auto"/>
              <w:ind w:left="0" w:hanging="2"/>
              <w:rPr>
                <w:rFonts w:asciiTheme="majorHAnsi" w:hAnsiTheme="majorHAnsi" w:cstheme="majorHAnsi"/>
              </w:rPr>
            </w:pPr>
            <w:r w:rsidRPr="000E113A">
              <w:rPr>
                <w:rFonts w:asciiTheme="majorHAnsi" w:hAnsiTheme="majorHAnsi" w:cstheme="majorHAnsi"/>
              </w:rPr>
              <w:t>1 año</w:t>
            </w:r>
          </w:p>
        </w:tc>
      </w:tr>
    </w:tbl>
    <w:p w14:paraId="40DB4F8D" w14:textId="77777777" w:rsidR="00530659" w:rsidRPr="000E113A" w:rsidRDefault="00530659">
      <w:pPr>
        <w:spacing w:after="0"/>
        <w:ind w:left="0" w:hanging="2"/>
        <w:rPr>
          <w:rFonts w:asciiTheme="majorHAnsi" w:hAnsiTheme="majorHAnsi" w:cstheme="majorHAnsi"/>
          <w:color w:val="000000"/>
        </w:rPr>
      </w:pPr>
    </w:p>
    <w:p w14:paraId="3887ACA4" w14:textId="77777777" w:rsidR="00530659" w:rsidRPr="000E113A" w:rsidRDefault="008266B9">
      <w:pPr>
        <w:ind w:left="0" w:hanging="2"/>
        <w:rPr>
          <w:rFonts w:asciiTheme="majorHAnsi" w:hAnsiTheme="majorHAnsi" w:cstheme="majorHAnsi"/>
          <w:color w:val="000000"/>
        </w:rPr>
      </w:pPr>
      <w:r w:rsidRPr="000E113A">
        <w:rPr>
          <w:rFonts w:asciiTheme="majorHAnsi" w:hAnsiTheme="majorHAnsi" w:cstheme="majorHAnsi"/>
          <w:b/>
          <w:color w:val="000000"/>
        </w:rPr>
        <w:t xml:space="preserve">Equipo Responsable </w:t>
      </w:r>
    </w:p>
    <w:tbl>
      <w:tblPr>
        <w:tblStyle w:val="a6"/>
        <w:tblW w:w="9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3"/>
        <w:gridCol w:w="1418"/>
        <w:gridCol w:w="1559"/>
        <w:gridCol w:w="1692"/>
        <w:gridCol w:w="1993"/>
      </w:tblGrid>
      <w:tr w:rsidR="00530659" w:rsidRPr="000E113A" w14:paraId="7A45C4DF" w14:textId="77777777" w:rsidTr="00214E08">
        <w:tc>
          <w:tcPr>
            <w:tcW w:w="2513" w:type="dxa"/>
          </w:tcPr>
          <w:p w14:paraId="47F6CFF1" w14:textId="77777777" w:rsidR="00530659" w:rsidRPr="000E113A" w:rsidRDefault="008266B9">
            <w:pPr>
              <w:ind w:left="0" w:hanging="2"/>
              <w:rPr>
                <w:rFonts w:asciiTheme="majorHAnsi" w:hAnsiTheme="majorHAnsi" w:cstheme="majorHAnsi"/>
                <w:color w:val="000000"/>
              </w:rPr>
            </w:pPr>
            <w:r w:rsidRPr="000E113A">
              <w:rPr>
                <w:rFonts w:asciiTheme="majorHAnsi" w:hAnsiTheme="majorHAnsi" w:cstheme="majorHAnsi"/>
                <w:b/>
                <w:color w:val="000000"/>
              </w:rPr>
              <w:t>Nombre académico</w:t>
            </w:r>
          </w:p>
        </w:tc>
        <w:tc>
          <w:tcPr>
            <w:tcW w:w="1418" w:type="dxa"/>
          </w:tcPr>
          <w:p w14:paraId="62942B83" w14:textId="77777777" w:rsidR="00530659" w:rsidRPr="000E113A" w:rsidRDefault="008266B9">
            <w:pPr>
              <w:ind w:left="0" w:hanging="2"/>
              <w:rPr>
                <w:rFonts w:asciiTheme="majorHAnsi" w:hAnsiTheme="majorHAnsi" w:cstheme="majorHAnsi"/>
                <w:color w:val="000000"/>
              </w:rPr>
            </w:pPr>
            <w:r w:rsidRPr="000E113A">
              <w:rPr>
                <w:rFonts w:asciiTheme="majorHAnsi" w:hAnsiTheme="majorHAnsi" w:cstheme="majorHAnsi"/>
                <w:b/>
                <w:color w:val="000000"/>
              </w:rPr>
              <w:t xml:space="preserve">Rol </w:t>
            </w:r>
          </w:p>
        </w:tc>
        <w:tc>
          <w:tcPr>
            <w:tcW w:w="1559" w:type="dxa"/>
          </w:tcPr>
          <w:p w14:paraId="69562E0F" w14:textId="77777777" w:rsidR="00530659" w:rsidRPr="000E113A" w:rsidRDefault="008266B9">
            <w:pPr>
              <w:ind w:left="0" w:hanging="2"/>
              <w:rPr>
                <w:rFonts w:asciiTheme="majorHAnsi" w:hAnsiTheme="majorHAnsi" w:cstheme="majorHAnsi"/>
                <w:color w:val="000000"/>
              </w:rPr>
            </w:pPr>
            <w:r w:rsidRPr="000E113A">
              <w:rPr>
                <w:rFonts w:asciiTheme="majorHAnsi" w:hAnsiTheme="majorHAnsi" w:cstheme="majorHAnsi"/>
                <w:b/>
                <w:color w:val="000000"/>
              </w:rPr>
              <w:t>Correo institucional</w:t>
            </w:r>
          </w:p>
        </w:tc>
        <w:tc>
          <w:tcPr>
            <w:tcW w:w="1692" w:type="dxa"/>
          </w:tcPr>
          <w:p w14:paraId="2A31DDC0" w14:textId="77777777" w:rsidR="00530659" w:rsidRPr="000E113A" w:rsidRDefault="008266B9">
            <w:pPr>
              <w:ind w:left="0" w:hanging="2"/>
              <w:rPr>
                <w:rFonts w:asciiTheme="majorHAnsi" w:hAnsiTheme="majorHAnsi" w:cstheme="majorHAnsi"/>
                <w:color w:val="000000"/>
              </w:rPr>
            </w:pPr>
            <w:r w:rsidRPr="000E113A">
              <w:rPr>
                <w:rFonts w:asciiTheme="majorHAnsi" w:hAnsiTheme="majorHAnsi" w:cstheme="majorHAnsi"/>
                <w:b/>
                <w:color w:val="000000"/>
              </w:rPr>
              <w:t>Filiación área académica</w:t>
            </w:r>
          </w:p>
        </w:tc>
        <w:tc>
          <w:tcPr>
            <w:tcW w:w="1993" w:type="dxa"/>
          </w:tcPr>
          <w:p w14:paraId="5614E298" w14:textId="4B73F5CB" w:rsidR="00530659" w:rsidRPr="000E113A" w:rsidRDefault="00214E08">
            <w:pPr>
              <w:ind w:left="0" w:hanging="2"/>
              <w:rPr>
                <w:rFonts w:asciiTheme="majorHAnsi" w:hAnsiTheme="majorHAnsi" w:cstheme="majorHAnsi"/>
                <w:b/>
                <w:bCs/>
                <w:color w:val="000000"/>
              </w:rPr>
            </w:pPr>
            <w:r w:rsidRPr="000E113A">
              <w:rPr>
                <w:rFonts w:asciiTheme="majorHAnsi" w:hAnsiTheme="majorHAnsi" w:cstheme="majorHAnsi"/>
                <w:b/>
                <w:bCs/>
                <w:color w:val="000000"/>
              </w:rPr>
              <w:t>DOI</w:t>
            </w:r>
          </w:p>
        </w:tc>
      </w:tr>
      <w:tr w:rsidR="00530659" w:rsidRPr="000E113A" w14:paraId="69A8A850" w14:textId="77777777" w:rsidTr="00214E08">
        <w:tc>
          <w:tcPr>
            <w:tcW w:w="2513" w:type="dxa"/>
          </w:tcPr>
          <w:p w14:paraId="619E8F2D" w14:textId="6025B84F" w:rsidR="00530659" w:rsidRPr="000E113A" w:rsidRDefault="006F4627">
            <w:pPr>
              <w:ind w:left="0" w:hanging="2"/>
              <w:rPr>
                <w:rFonts w:asciiTheme="majorHAnsi" w:hAnsiTheme="majorHAnsi" w:cstheme="majorHAnsi"/>
              </w:rPr>
            </w:pPr>
            <w:r w:rsidRPr="000E113A">
              <w:rPr>
                <w:rFonts w:asciiTheme="majorHAnsi" w:hAnsiTheme="majorHAnsi" w:cstheme="majorHAnsi"/>
              </w:rPr>
              <w:t>Daniela Robles Tapia</w:t>
            </w:r>
          </w:p>
        </w:tc>
        <w:tc>
          <w:tcPr>
            <w:tcW w:w="1418" w:type="dxa"/>
          </w:tcPr>
          <w:p w14:paraId="1AE7AE68" w14:textId="77777777" w:rsidR="00530659" w:rsidRPr="000E113A" w:rsidRDefault="008266B9">
            <w:pPr>
              <w:ind w:left="0" w:hanging="2"/>
              <w:rPr>
                <w:rFonts w:asciiTheme="majorHAnsi" w:hAnsiTheme="majorHAnsi" w:cstheme="majorHAnsi"/>
              </w:rPr>
            </w:pPr>
            <w:r w:rsidRPr="000E113A">
              <w:rPr>
                <w:rFonts w:asciiTheme="majorHAnsi" w:hAnsiTheme="majorHAnsi" w:cstheme="majorHAnsi"/>
              </w:rPr>
              <w:t xml:space="preserve">Director </w:t>
            </w:r>
          </w:p>
        </w:tc>
        <w:tc>
          <w:tcPr>
            <w:tcW w:w="1559" w:type="dxa"/>
          </w:tcPr>
          <w:p w14:paraId="451A8554" w14:textId="50DDD9BF" w:rsidR="00530659" w:rsidRPr="000E113A" w:rsidRDefault="006F4627">
            <w:pPr>
              <w:ind w:left="0" w:hanging="2"/>
              <w:rPr>
                <w:rFonts w:asciiTheme="majorHAnsi" w:hAnsiTheme="majorHAnsi" w:cstheme="majorHAnsi"/>
              </w:rPr>
            </w:pPr>
            <w:hyperlink r:id="rId12" w:history="1">
              <w:r w:rsidRPr="000E113A">
                <w:rPr>
                  <w:rStyle w:val="Hipervnculo"/>
                  <w:rFonts w:asciiTheme="majorHAnsi" w:hAnsiTheme="majorHAnsi" w:cstheme="majorHAnsi"/>
                </w:rPr>
                <w:t>danielaroblesta@santotomas.cl</w:t>
              </w:r>
            </w:hyperlink>
            <w:r w:rsidRPr="000E113A">
              <w:rPr>
                <w:rFonts w:asciiTheme="majorHAnsi" w:hAnsiTheme="majorHAnsi" w:cstheme="majorHAnsi"/>
              </w:rPr>
              <w:t xml:space="preserve"> </w:t>
            </w:r>
          </w:p>
        </w:tc>
        <w:tc>
          <w:tcPr>
            <w:tcW w:w="1692" w:type="dxa"/>
          </w:tcPr>
          <w:p w14:paraId="2579AE2D" w14:textId="56A17207" w:rsidR="00530659" w:rsidRPr="000E113A" w:rsidRDefault="006F4627">
            <w:pPr>
              <w:ind w:left="0" w:hanging="2"/>
              <w:rPr>
                <w:rFonts w:asciiTheme="majorHAnsi" w:hAnsiTheme="majorHAnsi" w:cstheme="majorHAnsi"/>
              </w:rPr>
            </w:pPr>
            <w:r w:rsidRPr="000E113A">
              <w:rPr>
                <w:rFonts w:asciiTheme="majorHAnsi" w:hAnsiTheme="majorHAnsi" w:cstheme="majorHAnsi"/>
              </w:rPr>
              <w:t>Escuela de Nutrición y Dietética, Facultad de Salud, Universidad Santo Tomás, Chile</w:t>
            </w:r>
          </w:p>
        </w:tc>
        <w:tc>
          <w:tcPr>
            <w:tcW w:w="1993" w:type="dxa"/>
          </w:tcPr>
          <w:p w14:paraId="481BB2D6" w14:textId="5E2B1409" w:rsidR="00530659" w:rsidRPr="000E113A" w:rsidRDefault="006F4627">
            <w:pPr>
              <w:ind w:left="0" w:hanging="2"/>
              <w:rPr>
                <w:rFonts w:asciiTheme="majorHAnsi" w:hAnsiTheme="majorHAnsi" w:cstheme="majorHAnsi"/>
                <w:color w:val="000000"/>
              </w:rPr>
            </w:pPr>
            <w:hyperlink r:id="rId13" w:history="1">
              <w:r w:rsidRPr="000E113A">
                <w:rPr>
                  <w:rStyle w:val="Hipervnculo"/>
                  <w:rFonts w:asciiTheme="majorHAnsi" w:hAnsiTheme="majorHAnsi" w:cstheme="majorHAnsi"/>
                </w:rPr>
                <w:t>https://orcid.org/0000-0002-0225-2610</w:t>
              </w:r>
            </w:hyperlink>
            <w:r w:rsidRPr="000E113A">
              <w:rPr>
                <w:rFonts w:asciiTheme="majorHAnsi" w:hAnsiTheme="majorHAnsi" w:cstheme="majorHAnsi"/>
                <w:color w:val="666666"/>
              </w:rPr>
              <w:t xml:space="preserve"> </w:t>
            </w:r>
          </w:p>
        </w:tc>
      </w:tr>
      <w:tr w:rsidR="00530659" w:rsidRPr="000E113A" w14:paraId="780C2E30" w14:textId="77777777" w:rsidTr="00214E08">
        <w:tc>
          <w:tcPr>
            <w:tcW w:w="2513" w:type="dxa"/>
          </w:tcPr>
          <w:p w14:paraId="064DE679" w14:textId="449D20E0" w:rsidR="00530659" w:rsidRPr="000E113A" w:rsidRDefault="006F4627">
            <w:pPr>
              <w:ind w:left="0" w:hanging="2"/>
              <w:rPr>
                <w:rFonts w:asciiTheme="majorHAnsi" w:hAnsiTheme="majorHAnsi" w:cstheme="majorHAnsi"/>
              </w:rPr>
            </w:pPr>
            <w:r w:rsidRPr="000E113A">
              <w:rPr>
                <w:rFonts w:asciiTheme="majorHAnsi" w:hAnsiTheme="majorHAnsi" w:cstheme="majorHAnsi"/>
              </w:rPr>
              <w:lastRenderedPageBreak/>
              <w:t>Felipe González Fernández</w:t>
            </w:r>
          </w:p>
        </w:tc>
        <w:tc>
          <w:tcPr>
            <w:tcW w:w="1418" w:type="dxa"/>
          </w:tcPr>
          <w:p w14:paraId="758F6886" w14:textId="77777777" w:rsidR="00530659" w:rsidRPr="000E113A" w:rsidRDefault="008266B9">
            <w:pPr>
              <w:ind w:left="0" w:hanging="2"/>
              <w:rPr>
                <w:rFonts w:asciiTheme="majorHAnsi" w:hAnsiTheme="majorHAnsi" w:cstheme="majorHAnsi"/>
              </w:rPr>
            </w:pPr>
            <w:r w:rsidRPr="000E113A">
              <w:rPr>
                <w:rFonts w:asciiTheme="majorHAnsi" w:hAnsiTheme="majorHAnsi" w:cstheme="majorHAnsi"/>
              </w:rPr>
              <w:t>Director alterno</w:t>
            </w:r>
          </w:p>
        </w:tc>
        <w:tc>
          <w:tcPr>
            <w:tcW w:w="1559" w:type="dxa"/>
          </w:tcPr>
          <w:p w14:paraId="19A9E234" w14:textId="1B9CB968" w:rsidR="00530659" w:rsidRPr="000E113A" w:rsidRDefault="006F4627">
            <w:pPr>
              <w:ind w:left="0" w:hanging="2"/>
              <w:rPr>
                <w:rFonts w:asciiTheme="majorHAnsi" w:hAnsiTheme="majorHAnsi" w:cstheme="majorHAnsi"/>
              </w:rPr>
            </w:pPr>
            <w:hyperlink r:id="rId14" w:history="1">
              <w:r w:rsidRPr="000E113A">
                <w:rPr>
                  <w:rStyle w:val="Hipervnculo"/>
                  <w:rFonts w:asciiTheme="majorHAnsi" w:hAnsiTheme="majorHAnsi" w:cstheme="majorHAnsi"/>
                </w:rPr>
                <w:t>Fgonzalez56@santotomas.cl</w:t>
              </w:r>
            </w:hyperlink>
          </w:p>
        </w:tc>
        <w:tc>
          <w:tcPr>
            <w:tcW w:w="1692" w:type="dxa"/>
          </w:tcPr>
          <w:p w14:paraId="2557B2BE" w14:textId="4D4C9386" w:rsidR="00530659" w:rsidRPr="000E113A" w:rsidRDefault="006F4627">
            <w:pPr>
              <w:ind w:left="0" w:hanging="2"/>
              <w:rPr>
                <w:rFonts w:asciiTheme="majorHAnsi" w:hAnsiTheme="majorHAnsi" w:cstheme="majorHAnsi"/>
              </w:rPr>
            </w:pPr>
            <w:r w:rsidRPr="000E113A">
              <w:rPr>
                <w:rFonts w:asciiTheme="majorHAnsi" w:hAnsiTheme="majorHAnsi" w:cstheme="majorHAnsi"/>
                <w:shd w:val="clear" w:color="auto" w:fill="FFFFFF"/>
              </w:rPr>
              <w:t>Escuela de Nutrición y Dietética, Facultad de Salud, Universidad Santo Tomás, Chile</w:t>
            </w:r>
          </w:p>
        </w:tc>
        <w:tc>
          <w:tcPr>
            <w:tcW w:w="1993" w:type="dxa"/>
          </w:tcPr>
          <w:p w14:paraId="3070F24D" w14:textId="0B062B46" w:rsidR="00530659" w:rsidRPr="000E113A" w:rsidRDefault="006F4627">
            <w:pPr>
              <w:ind w:left="0" w:hanging="2"/>
              <w:rPr>
                <w:rFonts w:asciiTheme="majorHAnsi" w:hAnsiTheme="majorHAnsi" w:cstheme="majorHAnsi"/>
                <w:color w:val="000000"/>
              </w:rPr>
            </w:pPr>
            <w:hyperlink r:id="rId15" w:history="1">
              <w:r w:rsidRPr="000E113A">
                <w:rPr>
                  <w:rStyle w:val="Hipervnculo"/>
                  <w:rFonts w:asciiTheme="majorHAnsi" w:hAnsiTheme="majorHAnsi" w:cstheme="majorHAnsi"/>
                </w:rPr>
                <w:t>https://orcid.org/0000-0003-1262-1552</w:t>
              </w:r>
            </w:hyperlink>
            <w:r w:rsidRPr="000E113A">
              <w:rPr>
                <w:rFonts w:asciiTheme="majorHAnsi" w:hAnsiTheme="majorHAnsi" w:cstheme="majorHAnsi"/>
                <w:color w:val="666666"/>
              </w:rPr>
              <w:t xml:space="preserve"> </w:t>
            </w:r>
          </w:p>
        </w:tc>
      </w:tr>
      <w:tr w:rsidR="00504E90" w:rsidRPr="000E113A" w14:paraId="5C098414" w14:textId="77777777" w:rsidTr="00214E08">
        <w:tc>
          <w:tcPr>
            <w:tcW w:w="2513" w:type="dxa"/>
          </w:tcPr>
          <w:p w14:paraId="398FAE5A" w14:textId="32622B0D" w:rsidR="00504E90" w:rsidRPr="000E113A" w:rsidRDefault="00504E90" w:rsidP="00504E90">
            <w:pPr>
              <w:ind w:left="0" w:hanging="2"/>
              <w:rPr>
                <w:rFonts w:asciiTheme="majorHAnsi" w:hAnsiTheme="majorHAnsi" w:cstheme="majorHAnsi"/>
                <w:color w:val="000000"/>
              </w:rPr>
            </w:pPr>
            <w:r w:rsidRPr="000E113A">
              <w:rPr>
                <w:rFonts w:asciiTheme="majorHAnsi" w:hAnsiTheme="majorHAnsi" w:cstheme="majorHAnsi"/>
                <w:lang w:val="es-ES"/>
              </w:rPr>
              <w:t>Jocelyn Ramírez Cuadra</w:t>
            </w:r>
          </w:p>
        </w:tc>
        <w:tc>
          <w:tcPr>
            <w:tcW w:w="1418" w:type="dxa"/>
          </w:tcPr>
          <w:p w14:paraId="582093CD" w14:textId="3C9E324C" w:rsidR="00504E90" w:rsidRPr="000E113A" w:rsidRDefault="00504E90" w:rsidP="00504E90">
            <w:pPr>
              <w:ind w:left="0" w:hanging="2"/>
              <w:rPr>
                <w:rFonts w:asciiTheme="majorHAnsi" w:hAnsiTheme="majorHAnsi" w:cstheme="majorHAnsi"/>
                <w:color w:val="000000"/>
              </w:rPr>
            </w:pPr>
            <w:r w:rsidRPr="000E113A">
              <w:rPr>
                <w:rFonts w:asciiTheme="majorHAnsi" w:hAnsiTheme="majorHAnsi" w:cstheme="majorHAnsi"/>
                <w:color w:val="000000"/>
              </w:rPr>
              <w:t>Colaborador</w:t>
            </w:r>
          </w:p>
        </w:tc>
        <w:tc>
          <w:tcPr>
            <w:tcW w:w="1559" w:type="dxa"/>
          </w:tcPr>
          <w:p w14:paraId="74D308E5" w14:textId="74B5B02D" w:rsidR="00504E90" w:rsidRPr="000E113A" w:rsidRDefault="00504E90" w:rsidP="00504E90">
            <w:pPr>
              <w:ind w:left="0" w:hanging="2"/>
              <w:rPr>
                <w:rFonts w:asciiTheme="majorHAnsi" w:hAnsiTheme="majorHAnsi" w:cstheme="majorHAnsi"/>
                <w:color w:val="000000"/>
              </w:rPr>
            </w:pPr>
            <w:hyperlink r:id="rId16" w:history="1">
              <w:r w:rsidRPr="000E113A">
                <w:rPr>
                  <w:rStyle w:val="Hipervnculo"/>
                  <w:rFonts w:asciiTheme="majorHAnsi" w:hAnsiTheme="majorHAnsi" w:cstheme="majorHAnsi"/>
                </w:rPr>
                <w:t>jramirezc@santotomas.cl</w:t>
              </w:r>
            </w:hyperlink>
            <w:r w:rsidRPr="000E113A">
              <w:rPr>
                <w:rFonts w:asciiTheme="majorHAnsi" w:hAnsiTheme="majorHAnsi" w:cstheme="majorHAnsi"/>
                <w:color w:val="000000"/>
              </w:rPr>
              <w:t xml:space="preserve"> </w:t>
            </w:r>
          </w:p>
        </w:tc>
        <w:tc>
          <w:tcPr>
            <w:tcW w:w="1692" w:type="dxa"/>
          </w:tcPr>
          <w:p w14:paraId="5F0928D5" w14:textId="7D83333A" w:rsidR="00504E90" w:rsidRPr="000E113A" w:rsidRDefault="000421AB" w:rsidP="00504E90">
            <w:pPr>
              <w:ind w:left="0" w:hanging="2"/>
              <w:rPr>
                <w:rFonts w:asciiTheme="majorHAnsi" w:hAnsiTheme="majorHAnsi" w:cstheme="majorHAnsi"/>
                <w:color w:val="000000"/>
              </w:rPr>
            </w:pPr>
            <w:r w:rsidRPr="000E113A">
              <w:rPr>
                <w:rFonts w:asciiTheme="majorHAnsi" w:hAnsiTheme="majorHAnsi" w:cstheme="majorHAnsi"/>
              </w:rPr>
              <w:t>Escuela de Kinesiología, Facultad de Salud, Universidad Santo Tomás, Chile</w:t>
            </w:r>
          </w:p>
        </w:tc>
        <w:tc>
          <w:tcPr>
            <w:tcW w:w="1993" w:type="dxa"/>
          </w:tcPr>
          <w:p w14:paraId="7D706617" w14:textId="50A192A0" w:rsidR="00504E90" w:rsidRPr="000E113A" w:rsidRDefault="000421AB" w:rsidP="00504E90">
            <w:pPr>
              <w:ind w:left="0" w:hanging="2"/>
              <w:rPr>
                <w:rFonts w:asciiTheme="majorHAnsi" w:hAnsiTheme="majorHAnsi" w:cstheme="majorHAnsi"/>
                <w:color w:val="000000"/>
              </w:rPr>
            </w:pPr>
            <w:hyperlink r:id="rId17" w:history="1">
              <w:r w:rsidRPr="000E113A">
                <w:rPr>
                  <w:rStyle w:val="Hipervnculo"/>
                  <w:rFonts w:asciiTheme="majorHAnsi" w:hAnsiTheme="majorHAnsi" w:cstheme="majorHAnsi"/>
                </w:rPr>
                <w:t>https://orcid.org/0000-0003-0656-191X</w:t>
              </w:r>
            </w:hyperlink>
            <w:r w:rsidRPr="000E113A">
              <w:rPr>
                <w:rFonts w:asciiTheme="majorHAnsi" w:hAnsiTheme="majorHAnsi" w:cstheme="majorHAnsi"/>
                <w:color w:val="000000"/>
              </w:rPr>
              <w:t xml:space="preserve"> </w:t>
            </w:r>
          </w:p>
        </w:tc>
      </w:tr>
      <w:tr w:rsidR="00504E90" w:rsidRPr="000E113A" w14:paraId="012926A2" w14:textId="77777777" w:rsidTr="00214E08">
        <w:tc>
          <w:tcPr>
            <w:tcW w:w="2513" w:type="dxa"/>
          </w:tcPr>
          <w:p w14:paraId="0E9D37A6" w14:textId="7B1A5C33" w:rsidR="00504E90" w:rsidRPr="000E113A" w:rsidRDefault="00504E90" w:rsidP="00504E90">
            <w:pPr>
              <w:ind w:left="0" w:hanging="2"/>
              <w:rPr>
                <w:rFonts w:asciiTheme="majorHAnsi" w:hAnsiTheme="majorHAnsi" w:cstheme="majorHAnsi"/>
                <w:color w:val="000000"/>
              </w:rPr>
            </w:pPr>
            <w:r w:rsidRPr="000E113A">
              <w:rPr>
                <w:rFonts w:asciiTheme="majorHAnsi" w:hAnsiTheme="majorHAnsi" w:cstheme="majorHAnsi"/>
                <w:lang w:val="es-ES"/>
              </w:rPr>
              <w:t>Yanet Medalla Tapia</w:t>
            </w:r>
          </w:p>
        </w:tc>
        <w:tc>
          <w:tcPr>
            <w:tcW w:w="1418" w:type="dxa"/>
          </w:tcPr>
          <w:p w14:paraId="406C838B" w14:textId="1BFC6042" w:rsidR="00504E90" w:rsidRPr="000E113A" w:rsidRDefault="00504E90" w:rsidP="00504E90">
            <w:pPr>
              <w:ind w:left="0" w:hanging="2"/>
              <w:rPr>
                <w:rFonts w:asciiTheme="majorHAnsi" w:hAnsiTheme="majorHAnsi" w:cstheme="majorHAnsi"/>
                <w:color w:val="000000"/>
              </w:rPr>
            </w:pPr>
            <w:r w:rsidRPr="000E113A">
              <w:rPr>
                <w:rFonts w:asciiTheme="majorHAnsi" w:hAnsiTheme="majorHAnsi" w:cstheme="majorHAnsi"/>
                <w:color w:val="000000"/>
              </w:rPr>
              <w:t>Colaborador</w:t>
            </w:r>
          </w:p>
        </w:tc>
        <w:tc>
          <w:tcPr>
            <w:tcW w:w="1559" w:type="dxa"/>
          </w:tcPr>
          <w:p w14:paraId="1DFF33BB" w14:textId="523BB508" w:rsidR="00504E90" w:rsidRPr="000E113A" w:rsidRDefault="00504E90" w:rsidP="00504E90">
            <w:pPr>
              <w:ind w:left="0" w:hanging="2"/>
              <w:rPr>
                <w:rFonts w:asciiTheme="majorHAnsi" w:hAnsiTheme="majorHAnsi" w:cstheme="majorHAnsi"/>
                <w:color w:val="000000"/>
              </w:rPr>
            </w:pPr>
            <w:hyperlink r:id="rId18" w:history="1">
              <w:r w:rsidRPr="000E113A">
                <w:rPr>
                  <w:rStyle w:val="Hipervnculo"/>
                  <w:rFonts w:asciiTheme="majorHAnsi" w:hAnsiTheme="majorHAnsi" w:cstheme="majorHAnsi"/>
                </w:rPr>
                <w:t>yanetmedallata@santotomas.cl</w:t>
              </w:r>
            </w:hyperlink>
            <w:r w:rsidRPr="000E113A">
              <w:rPr>
                <w:rFonts w:asciiTheme="majorHAnsi" w:hAnsiTheme="majorHAnsi" w:cstheme="majorHAnsi"/>
                <w:color w:val="000000"/>
              </w:rPr>
              <w:t xml:space="preserve"> </w:t>
            </w:r>
          </w:p>
        </w:tc>
        <w:tc>
          <w:tcPr>
            <w:tcW w:w="1692" w:type="dxa"/>
          </w:tcPr>
          <w:p w14:paraId="6270444E" w14:textId="160A857A" w:rsidR="00504E90" w:rsidRPr="000E113A" w:rsidRDefault="000421AB" w:rsidP="00504E90">
            <w:pPr>
              <w:ind w:left="0" w:hanging="2"/>
              <w:rPr>
                <w:rFonts w:asciiTheme="majorHAnsi" w:hAnsiTheme="majorHAnsi" w:cstheme="majorHAnsi"/>
                <w:color w:val="000000"/>
              </w:rPr>
            </w:pPr>
            <w:r w:rsidRPr="000E113A">
              <w:rPr>
                <w:rFonts w:asciiTheme="majorHAnsi" w:hAnsiTheme="majorHAnsi" w:cstheme="majorHAnsi"/>
              </w:rPr>
              <w:t>Escuela de Enfermería, Facultad de Salud, Universidad Santo Tomás, Chile</w:t>
            </w:r>
          </w:p>
        </w:tc>
        <w:tc>
          <w:tcPr>
            <w:tcW w:w="1993" w:type="dxa"/>
          </w:tcPr>
          <w:p w14:paraId="07F94718" w14:textId="1648A9B7" w:rsidR="00504E90" w:rsidRPr="000E113A" w:rsidRDefault="001E179E" w:rsidP="001E179E">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r>
      <w:tr w:rsidR="00995033" w:rsidRPr="000E113A" w14:paraId="12679FE7" w14:textId="77777777" w:rsidTr="00214E08">
        <w:tc>
          <w:tcPr>
            <w:tcW w:w="2513" w:type="dxa"/>
          </w:tcPr>
          <w:p w14:paraId="559DA312" w14:textId="3D4FFF7F" w:rsidR="00995033" w:rsidRPr="000E113A" w:rsidRDefault="00995033" w:rsidP="00995033">
            <w:pPr>
              <w:ind w:left="0" w:hanging="2"/>
              <w:rPr>
                <w:rFonts w:asciiTheme="majorHAnsi" w:hAnsiTheme="majorHAnsi" w:cstheme="majorHAnsi"/>
                <w:color w:val="000000"/>
              </w:rPr>
            </w:pPr>
            <w:r w:rsidRPr="000E113A">
              <w:rPr>
                <w:rFonts w:asciiTheme="majorHAnsi" w:hAnsiTheme="majorHAnsi" w:cstheme="majorHAnsi"/>
                <w:lang w:val="es-ES"/>
              </w:rPr>
              <w:t>Pía Novoa Burgos</w:t>
            </w:r>
          </w:p>
        </w:tc>
        <w:tc>
          <w:tcPr>
            <w:tcW w:w="1418" w:type="dxa"/>
          </w:tcPr>
          <w:p w14:paraId="1B85CBEC" w14:textId="3C0584DD" w:rsidR="00995033" w:rsidRPr="000E113A" w:rsidRDefault="00995033" w:rsidP="00995033">
            <w:pPr>
              <w:ind w:left="0" w:hanging="2"/>
              <w:rPr>
                <w:rFonts w:asciiTheme="majorHAnsi" w:hAnsiTheme="majorHAnsi" w:cstheme="majorHAnsi"/>
                <w:color w:val="000000"/>
              </w:rPr>
            </w:pPr>
            <w:r w:rsidRPr="000E113A">
              <w:rPr>
                <w:rFonts w:asciiTheme="majorHAnsi" w:hAnsiTheme="majorHAnsi" w:cstheme="majorHAnsi"/>
                <w:color w:val="000000"/>
              </w:rPr>
              <w:t>Colaborador</w:t>
            </w:r>
          </w:p>
        </w:tc>
        <w:tc>
          <w:tcPr>
            <w:tcW w:w="1559" w:type="dxa"/>
          </w:tcPr>
          <w:p w14:paraId="76ECE32A" w14:textId="3DD77105" w:rsidR="00995033" w:rsidRPr="000E113A" w:rsidRDefault="00995033" w:rsidP="00995033">
            <w:pPr>
              <w:ind w:left="0" w:hanging="2"/>
              <w:rPr>
                <w:rFonts w:asciiTheme="majorHAnsi" w:hAnsiTheme="majorHAnsi" w:cstheme="majorHAnsi"/>
                <w:color w:val="000000"/>
              </w:rPr>
            </w:pPr>
            <w:hyperlink r:id="rId19" w:history="1">
              <w:r w:rsidRPr="000E113A">
                <w:rPr>
                  <w:rStyle w:val="Hipervnculo"/>
                  <w:rFonts w:asciiTheme="majorHAnsi" w:hAnsiTheme="majorHAnsi" w:cstheme="majorHAnsi"/>
                </w:rPr>
                <w:t>pianovoabu@santotomas.cl</w:t>
              </w:r>
            </w:hyperlink>
            <w:r w:rsidRPr="000E113A">
              <w:rPr>
                <w:rFonts w:asciiTheme="majorHAnsi" w:hAnsiTheme="majorHAnsi" w:cstheme="majorHAnsi"/>
                <w:color w:val="000000"/>
              </w:rPr>
              <w:t xml:space="preserve"> </w:t>
            </w:r>
          </w:p>
        </w:tc>
        <w:tc>
          <w:tcPr>
            <w:tcW w:w="1692" w:type="dxa"/>
          </w:tcPr>
          <w:p w14:paraId="78D3B891" w14:textId="048F1B80" w:rsidR="00995033" w:rsidRPr="000E113A" w:rsidRDefault="00995033" w:rsidP="00995033">
            <w:pPr>
              <w:ind w:left="0" w:hanging="2"/>
              <w:rPr>
                <w:rFonts w:asciiTheme="majorHAnsi" w:hAnsiTheme="majorHAnsi" w:cstheme="majorHAnsi"/>
                <w:color w:val="000000"/>
              </w:rPr>
            </w:pPr>
            <w:r w:rsidRPr="000E113A">
              <w:rPr>
                <w:rFonts w:asciiTheme="majorHAnsi" w:hAnsiTheme="majorHAnsi" w:cstheme="majorHAnsi"/>
              </w:rPr>
              <w:t>Centro de Simulación Clínica, Facultad de Salud, Universidad Santo Tomás, Chile</w:t>
            </w:r>
          </w:p>
        </w:tc>
        <w:tc>
          <w:tcPr>
            <w:tcW w:w="1993" w:type="dxa"/>
          </w:tcPr>
          <w:p w14:paraId="6D5C8BAF" w14:textId="293EE1A2" w:rsidR="00995033" w:rsidRPr="000E113A" w:rsidRDefault="00995033" w:rsidP="00995033">
            <w:pPr>
              <w:ind w:left="0" w:hanging="2"/>
              <w:rPr>
                <w:rFonts w:asciiTheme="majorHAnsi" w:hAnsiTheme="majorHAnsi" w:cstheme="majorHAnsi"/>
                <w:color w:val="000000"/>
              </w:rPr>
            </w:pPr>
            <w:hyperlink r:id="rId20" w:history="1">
              <w:r w:rsidRPr="000E113A">
                <w:rPr>
                  <w:rStyle w:val="Hipervnculo"/>
                  <w:rFonts w:asciiTheme="majorHAnsi" w:hAnsiTheme="majorHAnsi" w:cstheme="majorHAnsi"/>
                </w:rPr>
                <w:t>https://orcid.org/0009-0009-5162-1193</w:t>
              </w:r>
            </w:hyperlink>
            <w:r w:rsidRPr="000E113A">
              <w:rPr>
                <w:rFonts w:asciiTheme="majorHAnsi" w:hAnsiTheme="majorHAnsi" w:cstheme="majorHAnsi"/>
                <w:color w:val="000000"/>
              </w:rPr>
              <w:t xml:space="preserve"> </w:t>
            </w:r>
          </w:p>
        </w:tc>
      </w:tr>
      <w:tr w:rsidR="00995033" w:rsidRPr="000E113A" w14:paraId="69FEA457" w14:textId="77777777" w:rsidTr="00214E08">
        <w:trPr>
          <w:trHeight w:val="1329"/>
        </w:trPr>
        <w:tc>
          <w:tcPr>
            <w:tcW w:w="2513" w:type="dxa"/>
          </w:tcPr>
          <w:p w14:paraId="4C193F89" w14:textId="2DBBABA3" w:rsidR="00995033" w:rsidRPr="000E113A" w:rsidRDefault="00995033" w:rsidP="00995033">
            <w:pPr>
              <w:ind w:left="0" w:hanging="2"/>
              <w:rPr>
                <w:rFonts w:asciiTheme="majorHAnsi" w:hAnsiTheme="majorHAnsi" w:cstheme="majorHAnsi"/>
                <w:lang w:val="es-ES"/>
              </w:rPr>
            </w:pPr>
            <w:r w:rsidRPr="000E113A">
              <w:rPr>
                <w:rFonts w:asciiTheme="majorHAnsi" w:hAnsiTheme="majorHAnsi" w:cstheme="majorHAnsi"/>
                <w:lang w:val="es-ES"/>
              </w:rPr>
              <w:t>Verónica Menares Olivares</w:t>
            </w:r>
          </w:p>
        </w:tc>
        <w:tc>
          <w:tcPr>
            <w:tcW w:w="1418" w:type="dxa"/>
          </w:tcPr>
          <w:p w14:paraId="7FA7413C" w14:textId="2E791987" w:rsidR="00995033" w:rsidRPr="000E113A" w:rsidRDefault="00995033" w:rsidP="00995033">
            <w:pPr>
              <w:ind w:left="0" w:hanging="2"/>
              <w:rPr>
                <w:rFonts w:asciiTheme="majorHAnsi" w:hAnsiTheme="majorHAnsi" w:cstheme="majorHAnsi"/>
                <w:color w:val="000000"/>
              </w:rPr>
            </w:pPr>
            <w:r w:rsidRPr="000E113A">
              <w:rPr>
                <w:rFonts w:asciiTheme="majorHAnsi" w:hAnsiTheme="majorHAnsi" w:cstheme="majorHAnsi"/>
                <w:color w:val="000000"/>
              </w:rPr>
              <w:t>Colaborador Docente Asignatura Enfermería</w:t>
            </w:r>
          </w:p>
        </w:tc>
        <w:tc>
          <w:tcPr>
            <w:tcW w:w="1559" w:type="dxa"/>
          </w:tcPr>
          <w:p w14:paraId="4E7E8C2A" w14:textId="170CDBD7" w:rsidR="00995033" w:rsidRPr="000E113A" w:rsidRDefault="00995033" w:rsidP="00995033">
            <w:pPr>
              <w:ind w:left="0" w:hanging="2"/>
              <w:rPr>
                <w:rFonts w:asciiTheme="majorHAnsi" w:hAnsiTheme="majorHAnsi" w:cstheme="majorHAnsi"/>
                <w:color w:val="000000"/>
              </w:rPr>
            </w:pPr>
            <w:hyperlink r:id="rId21" w:history="1">
              <w:r w:rsidRPr="000E113A">
                <w:rPr>
                  <w:rStyle w:val="Hipervnculo"/>
                  <w:rFonts w:asciiTheme="majorHAnsi" w:hAnsiTheme="majorHAnsi" w:cstheme="majorHAnsi"/>
                </w:rPr>
                <w:t>vmenares@santotomas.cl</w:t>
              </w:r>
            </w:hyperlink>
            <w:r w:rsidRPr="000E113A">
              <w:rPr>
                <w:rFonts w:asciiTheme="majorHAnsi" w:hAnsiTheme="majorHAnsi" w:cstheme="majorHAnsi"/>
                <w:color w:val="000000"/>
              </w:rPr>
              <w:t xml:space="preserve"> </w:t>
            </w:r>
          </w:p>
        </w:tc>
        <w:tc>
          <w:tcPr>
            <w:tcW w:w="1692" w:type="dxa"/>
          </w:tcPr>
          <w:p w14:paraId="67D3FA5A" w14:textId="42D1A144" w:rsidR="00995033" w:rsidRPr="000E113A" w:rsidRDefault="00995033" w:rsidP="00995033">
            <w:pPr>
              <w:ind w:left="0" w:hanging="2"/>
              <w:rPr>
                <w:rFonts w:asciiTheme="majorHAnsi" w:hAnsiTheme="majorHAnsi" w:cstheme="majorHAnsi"/>
                <w:color w:val="000000"/>
              </w:rPr>
            </w:pPr>
            <w:r w:rsidRPr="000E113A">
              <w:rPr>
                <w:rFonts w:asciiTheme="majorHAnsi" w:hAnsiTheme="majorHAnsi" w:cstheme="majorHAnsi"/>
              </w:rPr>
              <w:t>Escuela de Enfermería, Facultad de Salud, Universidad Santo Tomás, Chile</w:t>
            </w:r>
          </w:p>
        </w:tc>
        <w:tc>
          <w:tcPr>
            <w:tcW w:w="1993" w:type="dxa"/>
          </w:tcPr>
          <w:p w14:paraId="4A383965" w14:textId="38F285E6" w:rsidR="00995033" w:rsidRPr="000E113A" w:rsidRDefault="00995033" w:rsidP="00995033">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r>
      <w:tr w:rsidR="00995033" w:rsidRPr="000E113A" w14:paraId="7AF5EA4E" w14:textId="77777777" w:rsidTr="00214E08">
        <w:tc>
          <w:tcPr>
            <w:tcW w:w="2513" w:type="dxa"/>
          </w:tcPr>
          <w:p w14:paraId="2C6E26FA" w14:textId="2156D023" w:rsidR="00995033" w:rsidRPr="000E113A" w:rsidRDefault="00995033" w:rsidP="00995033">
            <w:pPr>
              <w:ind w:left="0" w:hanging="2"/>
              <w:rPr>
                <w:rFonts w:asciiTheme="majorHAnsi" w:hAnsiTheme="majorHAnsi" w:cstheme="majorHAnsi"/>
                <w:color w:val="000000"/>
              </w:rPr>
            </w:pPr>
            <w:r w:rsidRPr="000E113A">
              <w:rPr>
                <w:rFonts w:asciiTheme="majorHAnsi" w:hAnsiTheme="majorHAnsi" w:cstheme="majorHAnsi"/>
                <w:lang w:val="es-ES"/>
              </w:rPr>
              <w:lastRenderedPageBreak/>
              <w:t>Andrés Ledezma Dames</w:t>
            </w:r>
            <w:r w:rsidR="0009472E" w:rsidRPr="000E113A">
              <w:rPr>
                <w:rFonts w:asciiTheme="majorHAnsi" w:hAnsiTheme="majorHAnsi" w:cstheme="majorHAnsi"/>
                <w:lang w:val="es-ES"/>
              </w:rPr>
              <w:t xml:space="preserve"> </w:t>
            </w:r>
            <w:r w:rsidR="0009472E" w:rsidRPr="000E113A">
              <w:rPr>
                <w:rFonts w:asciiTheme="majorHAnsi" w:hAnsiTheme="majorHAnsi" w:cstheme="majorHAnsi"/>
              </w:rPr>
              <w:t>†</w:t>
            </w:r>
          </w:p>
        </w:tc>
        <w:tc>
          <w:tcPr>
            <w:tcW w:w="1418" w:type="dxa"/>
          </w:tcPr>
          <w:p w14:paraId="18DA184B" w14:textId="621BA5E6" w:rsidR="00995033" w:rsidRPr="000E113A" w:rsidRDefault="00995033" w:rsidP="00995033">
            <w:pPr>
              <w:ind w:left="0" w:hanging="2"/>
              <w:rPr>
                <w:rFonts w:asciiTheme="majorHAnsi" w:hAnsiTheme="majorHAnsi" w:cstheme="majorHAnsi"/>
                <w:color w:val="000000"/>
              </w:rPr>
            </w:pPr>
            <w:r w:rsidRPr="000E113A">
              <w:rPr>
                <w:rFonts w:asciiTheme="majorHAnsi" w:hAnsiTheme="majorHAnsi" w:cstheme="majorHAnsi"/>
                <w:color w:val="000000"/>
              </w:rPr>
              <w:t>Colaborador Docente Asignatura Kinesiología</w:t>
            </w:r>
          </w:p>
        </w:tc>
        <w:tc>
          <w:tcPr>
            <w:tcW w:w="1559" w:type="dxa"/>
          </w:tcPr>
          <w:p w14:paraId="01E2B610" w14:textId="10773158" w:rsidR="00995033" w:rsidRPr="000E113A" w:rsidRDefault="00995033" w:rsidP="00995033">
            <w:pPr>
              <w:ind w:left="0" w:hanging="2"/>
              <w:rPr>
                <w:rFonts w:asciiTheme="majorHAnsi" w:hAnsiTheme="majorHAnsi" w:cstheme="majorHAnsi"/>
                <w:color w:val="000000"/>
              </w:rPr>
            </w:pPr>
            <w:hyperlink r:id="rId22" w:history="1">
              <w:r w:rsidRPr="000E113A">
                <w:rPr>
                  <w:rStyle w:val="Hipervnculo"/>
                  <w:rFonts w:asciiTheme="majorHAnsi" w:hAnsiTheme="majorHAnsi" w:cstheme="majorHAnsi"/>
                </w:rPr>
                <w:t>aledezma@santotomas.cl</w:t>
              </w:r>
            </w:hyperlink>
            <w:r w:rsidRPr="000E113A">
              <w:rPr>
                <w:rFonts w:asciiTheme="majorHAnsi" w:hAnsiTheme="majorHAnsi" w:cstheme="majorHAnsi"/>
                <w:color w:val="000000"/>
              </w:rPr>
              <w:t xml:space="preserve"> </w:t>
            </w:r>
          </w:p>
        </w:tc>
        <w:tc>
          <w:tcPr>
            <w:tcW w:w="1692" w:type="dxa"/>
          </w:tcPr>
          <w:p w14:paraId="716F3BDB" w14:textId="35312916" w:rsidR="00995033" w:rsidRPr="000E113A" w:rsidRDefault="00995033" w:rsidP="00995033">
            <w:pPr>
              <w:ind w:left="0" w:hanging="2"/>
              <w:rPr>
                <w:rFonts w:asciiTheme="majorHAnsi" w:hAnsiTheme="majorHAnsi" w:cstheme="majorHAnsi"/>
                <w:color w:val="000000"/>
              </w:rPr>
            </w:pPr>
            <w:r w:rsidRPr="000E113A">
              <w:rPr>
                <w:rFonts w:asciiTheme="majorHAnsi" w:hAnsiTheme="majorHAnsi" w:cstheme="majorHAnsi"/>
              </w:rPr>
              <w:t>Escuela de Kinesiología, Facultad de Salud, Universidad Santo Tomás, Chile</w:t>
            </w:r>
          </w:p>
        </w:tc>
        <w:tc>
          <w:tcPr>
            <w:tcW w:w="1993" w:type="dxa"/>
          </w:tcPr>
          <w:p w14:paraId="53583BAB" w14:textId="079AB553" w:rsidR="00995033" w:rsidRPr="000E113A" w:rsidRDefault="00995033" w:rsidP="00995033">
            <w:pPr>
              <w:ind w:left="0" w:hanging="2"/>
              <w:rPr>
                <w:rFonts w:asciiTheme="majorHAnsi" w:hAnsiTheme="majorHAnsi" w:cstheme="majorHAnsi"/>
                <w:color w:val="000000"/>
              </w:rPr>
            </w:pPr>
            <w:hyperlink r:id="rId23" w:history="1">
              <w:r w:rsidRPr="000E113A">
                <w:rPr>
                  <w:rStyle w:val="Hipervnculo"/>
                  <w:rFonts w:asciiTheme="majorHAnsi" w:hAnsiTheme="majorHAnsi" w:cstheme="majorHAnsi"/>
                </w:rPr>
                <w:t>https://orcid.org/0000-0002-8046-0482</w:t>
              </w:r>
            </w:hyperlink>
          </w:p>
        </w:tc>
      </w:tr>
    </w:tbl>
    <w:p w14:paraId="741CD9B1" w14:textId="77777777" w:rsidR="00530659" w:rsidRPr="000E113A" w:rsidRDefault="00530659">
      <w:pPr>
        <w:spacing w:after="0"/>
        <w:ind w:left="0" w:hanging="2"/>
        <w:rPr>
          <w:rFonts w:asciiTheme="majorHAnsi" w:hAnsiTheme="majorHAnsi" w:cstheme="majorHAnsi"/>
          <w:color w:val="000000"/>
        </w:rPr>
      </w:pPr>
    </w:p>
    <w:p w14:paraId="303903DB" w14:textId="77777777" w:rsidR="00530659" w:rsidRPr="000E113A" w:rsidRDefault="008266B9">
      <w:pPr>
        <w:spacing w:after="0" w:line="240" w:lineRule="auto"/>
        <w:ind w:left="0" w:hanging="2"/>
        <w:rPr>
          <w:rFonts w:asciiTheme="majorHAnsi" w:hAnsiTheme="majorHAnsi" w:cstheme="majorHAnsi"/>
          <w:color w:val="000000"/>
        </w:rPr>
      </w:pPr>
      <w:bookmarkStart w:id="1" w:name="_Hlk172641965"/>
      <w:r w:rsidRPr="000E113A">
        <w:rPr>
          <w:rFonts w:asciiTheme="majorHAnsi" w:hAnsiTheme="majorHAnsi" w:cstheme="majorHAnsi"/>
          <w:b/>
          <w:color w:val="000000"/>
        </w:rPr>
        <w:t>Áreas prioritarias/líneas específicas</w:t>
      </w:r>
    </w:p>
    <w:p w14:paraId="1655B6F0" w14:textId="77777777" w:rsidR="00530659" w:rsidRPr="000E113A" w:rsidRDefault="00530659">
      <w:pPr>
        <w:spacing w:line="240" w:lineRule="auto"/>
        <w:ind w:left="0" w:hanging="2"/>
        <w:rPr>
          <w:rFonts w:asciiTheme="majorHAnsi" w:hAnsiTheme="majorHAnsi" w:cstheme="majorHAnsi"/>
          <w:color w:val="000000"/>
        </w:rPr>
      </w:pPr>
    </w:p>
    <w:tbl>
      <w:tblPr>
        <w:tblStyle w:val="a7"/>
        <w:tblW w:w="88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9"/>
        <w:gridCol w:w="2654"/>
        <w:gridCol w:w="1701"/>
        <w:gridCol w:w="2693"/>
      </w:tblGrid>
      <w:tr w:rsidR="00530659" w:rsidRPr="000E113A" w14:paraId="47B9D8C0" w14:textId="77777777">
        <w:trPr>
          <w:trHeight w:val="271"/>
        </w:trPr>
        <w:tc>
          <w:tcPr>
            <w:tcW w:w="1849" w:type="dxa"/>
          </w:tcPr>
          <w:p w14:paraId="7157C883" w14:textId="77777777" w:rsidR="00530659" w:rsidRPr="000E113A" w:rsidRDefault="008266B9">
            <w:pPr>
              <w:spacing w:after="0" w:line="240" w:lineRule="auto"/>
              <w:ind w:left="0" w:hanging="2"/>
              <w:jc w:val="center"/>
              <w:rPr>
                <w:rFonts w:asciiTheme="majorHAnsi" w:hAnsiTheme="majorHAnsi" w:cstheme="majorHAnsi"/>
                <w:b/>
                <w:color w:val="000000"/>
              </w:rPr>
            </w:pPr>
            <w:r w:rsidRPr="000E113A">
              <w:rPr>
                <w:rFonts w:asciiTheme="majorHAnsi" w:hAnsiTheme="majorHAnsi" w:cstheme="majorHAnsi"/>
                <w:b/>
                <w:color w:val="000000"/>
              </w:rPr>
              <w:t>Área</w:t>
            </w:r>
          </w:p>
        </w:tc>
        <w:tc>
          <w:tcPr>
            <w:tcW w:w="2654" w:type="dxa"/>
          </w:tcPr>
          <w:p w14:paraId="4FB433B0" w14:textId="77777777" w:rsidR="00530659" w:rsidRPr="000E113A" w:rsidRDefault="008266B9">
            <w:pPr>
              <w:spacing w:after="0" w:line="240" w:lineRule="auto"/>
              <w:ind w:left="0" w:hanging="2"/>
              <w:jc w:val="center"/>
              <w:rPr>
                <w:rFonts w:asciiTheme="majorHAnsi" w:hAnsiTheme="majorHAnsi" w:cstheme="majorHAnsi"/>
                <w:b/>
                <w:color w:val="000000"/>
              </w:rPr>
            </w:pPr>
            <w:r w:rsidRPr="000E113A">
              <w:rPr>
                <w:rFonts w:asciiTheme="majorHAnsi" w:hAnsiTheme="majorHAnsi" w:cstheme="majorHAnsi"/>
                <w:b/>
              </w:rPr>
              <w:t>Estrategias de aprendizaje activo-participativas</w:t>
            </w:r>
          </w:p>
        </w:tc>
        <w:tc>
          <w:tcPr>
            <w:tcW w:w="1701" w:type="dxa"/>
          </w:tcPr>
          <w:p w14:paraId="4F2FC892" w14:textId="77777777" w:rsidR="00530659" w:rsidRPr="000E113A" w:rsidRDefault="008266B9">
            <w:pPr>
              <w:spacing w:after="0" w:line="240" w:lineRule="auto"/>
              <w:ind w:left="0" w:hanging="2"/>
              <w:jc w:val="center"/>
              <w:rPr>
                <w:rFonts w:asciiTheme="majorHAnsi" w:hAnsiTheme="majorHAnsi" w:cstheme="majorHAnsi"/>
                <w:b/>
                <w:color w:val="000000"/>
              </w:rPr>
            </w:pPr>
            <w:r w:rsidRPr="000E113A">
              <w:rPr>
                <w:rFonts w:asciiTheme="majorHAnsi" w:hAnsiTheme="majorHAnsi" w:cstheme="majorHAnsi"/>
                <w:b/>
              </w:rPr>
              <w:t>Evaluación para el Aprendizaje</w:t>
            </w:r>
          </w:p>
        </w:tc>
        <w:tc>
          <w:tcPr>
            <w:tcW w:w="2693" w:type="dxa"/>
          </w:tcPr>
          <w:p w14:paraId="772E5683" w14:textId="77777777" w:rsidR="00530659" w:rsidRPr="000E113A" w:rsidRDefault="008266B9">
            <w:pPr>
              <w:spacing w:after="0" w:line="240" w:lineRule="auto"/>
              <w:ind w:left="0" w:hanging="2"/>
              <w:jc w:val="center"/>
              <w:rPr>
                <w:rFonts w:asciiTheme="majorHAnsi" w:hAnsiTheme="majorHAnsi" w:cstheme="majorHAnsi"/>
                <w:b/>
                <w:color w:val="000000"/>
              </w:rPr>
            </w:pPr>
            <w:r w:rsidRPr="000E113A">
              <w:rPr>
                <w:rFonts w:asciiTheme="majorHAnsi" w:hAnsiTheme="majorHAnsi" w:cstheme="majorHAnsi"/>
                <w:b/>
              </w:rPr>
              <w:t>Compromiso del estudiante en el ambiente virtual</w:t>
            </w:r>
          </w:p>
        </w:tc>
      </w:tr>
      <w:tr w:rsidR="00530659" w:rsidRPr="000E113A" w14:paraId="7A7A9B3C" w14:textId="77777777">
        <w:trPr>
          <w:trHeight w:val="233"/>
        </w:trPr>
        <w:tc>
          <w:tcPr>
            <w:tcW w:w="1849" w:type="dxa"/>
          </w:tcPr>
          <w:p w14:paraId="520D8788" w14:textId="77777777" w:rsidR="00530659" w:rsidRPr="000E113A" w:rsidRDefault="008266B9" w:rsidP="00214E08">
            <w:pPr>
              <w:spacing w:after="0" w:line="240" w:lineRule="auto"/>
              <w:ind w:left="0" w:hanging="2"/>
              <w:jc w:val="both"/>
              <w:rPr>
                <w:rFonts w:asciiTheme="majorHAnsi" w:hAnsiTheme="majorHAnsi" w:cstheme="majorHAnsi"/>
                <w:color w:val="000000"/>
              </w:rPr>
            </w:pPr>
            <w:r w:rsidRPr="000E113A">
              <w:rPr>
                <w:rFonts w:asciiTheme="majorHAnsi" w:hAnsiTheme="majorHAnsi" w:cstheme="majorHAnsi"/>
                <w:color w:val="000000"/>
              </w:rPr>
              <w:t xml:space="preserve">Línea </w:t>
            </w:r>
            <w:r w:rsidRPr="000E113A">
              <w:rPr>
                <w:rFonts w:asciiTheme="majorHAnsi" w:hAnsiTheme="majorHAnsi" w:cstheme="majorHAnsi"/>
              </w:rPr>
              <w:t>específica</w:t>
            </w:r>
          </w:p>
        </w:tc>
        <w:tc>
          <w:tcPr>
            <w:tcW w:w="2654" w:type="dxa"/>
          </w:tcPr>
          <w:p w14:paraId="6C154F4F" w14:textId="32136861" w:rsidR="00530659" w:rsidRPr="000E113A" w:rsidRDefault="00F741F5" w:rsidP="00214E08">
            <w:pPr>
              <w:spacing w:after="0" w:line="240" w:lineRule="auto"/>
              <w:ind w:left="0" w:hanging="2"/>
              <w:jc w:val="both"/>
              <w:rPr>
                <w:rFonts w:asciiTheme="majorHAnsi" w:hAnsiTheme="majorHAnsi" w:cstheme="majorHAnsi"/>
                <w:b/>
                <w:bCs/>
                <w:color w:val="000000"/>
              </w:rPr>
            </w:pPr>
            <w:r w:rsidRPr="000E113A">
              <w:rPr>
                <w:rFonts w:asciiTheme="majorHAnsi" w:hAnsiTheme="majorHAnsi" w:cstheme="majorHAnsi"/>
                <w:b/>
                <w:bCs/>
              </w:rPr>
              <w:t>Metodologías Activas y Espacios Innovadores para el Aprendizaje</w:t>
            </w:r>
          </w:p>
        </w:tc>
        <w:tc>
          <w:tcPr>
            <w:tcW w:w="1701" w:type="dxa"/>
          </w:tcPr>
          <w:p w14:paraId="089080EA" w14:textId="2B71D80D" w:rsidR="00530659" w:rsidRPr="000E113A" w:rsidRDefault="000A6A3F" w:rsidP="000A6A3F">
            <w:pPr>
              <w:spacing w:after="0" w:line="240" w:lineRule="auto"/>
              <w:ind w:left="0" w:hanging="2"/>
              <w:jc w:val="center"/>
              <w:rPr>
                <w:rFonts w:asciiTheme="majorHAnsi" w:hAnsiTheme="majorHAnsi" w:cstheme="majorHAnsi"/>
                <w:color w:val="000000"/>
              </w:rPr>
            </w:pPr>
            <w:r w:rsidRPr="000E113A">
              <w:rPr>
                <w:rFonts w:asciiTheme="majorHAnsi" w:hAnsiTheme="majorHAnsi" w:cstheme="majorHAnsi"/>
                <w:color w:val="000000"/>
              </w:rPr>
              <w:t>-</w:t>
            </w:r>
          </w:p>
        </w:tc>
        <w:tc>
          <w:tcPr>
            <w:tcW w:w="2693" w:type="dxa"/>
          </w:tcPr>
          <w:p w14:paraId="2AAE442F" w14:textId="497A3F77" w:rsidR="00530659" w:rsidRPr="000E113A" w:rsidRDefault="000A6A3F" w:rsidP="000A6A3F">
            <w:pPr>
              <w:spacing w:after="0" w:line="240" w:lineRule="auto"/>
              <w:ind w:left="0" w:hanging="2"/>
              <w:jc w:val="center"/>
              <w:rPr>
                <w:rFonts w:asciiTheme="majorHAnsi" w:hAnsiTheme="majorHAnsi" w:cstheme="majorHAnsi"/>
                <w:color w:val="000000"/>
              </w:rPr>
            </w:pPr>
            <w:r w:rsidRPr="000E113A">
              <w:rPr>
                <w:rFonts w:asciiTheme="majorHAnsi" w:hAnsiTheme="majorHAnsi" w:cstheme="majorHAnsi"/>
                <w:color w:val="000000"/>
              </w:rPr>
              <w:t>-</w:t>
            </w:r>
          </w:p>
        </w:tc>
      </w:tr>
    </w:tbl>
    <w:p w14:paraId="4CA236AC" w14:textId="77777777" w:rsidR="00530659" w:rsidRPr="000E113A" w:rsidRDefault="00530659">
      <w:pPr>
        <w:spacing w:after="0" w:line="240" w:lineRule="auto"/>
        <w:ind w:left="0" w:hanging="2"/>
        <w:rPr>
          <w:rFonts w:asciiTheme="majorHAnsi" w:hAnsiTheme="majorHAnsi" w:cstheme="majorHAnsi"/>
          <w:color w:val="000000"/>
        </w:rPr>
      </w:pPr>
    </w:p>
    <w:bookmarkEnd w:id="1"/>
    <w:p w14:paraId="0EC4DAD9" w14:textId="77777777" w:rsidR="009E3A03" w:rsidRPr="000E113A" w:rsidRDefault="009E3A03">
      <w:pPr>
        <w:spacing w:after="0" w:line="240" w:lineRule="auto"/>
        <w:ind w:left="0" w:hanging="2"/>
        <w:rPr>
          <w:rFonts w:asciiTheme="majorHAnsi" w:hAnsiTheme="majorHAnsi" w:cstheme="majorHAnsi"/>
          <w:color w:val="000000"/>
        </w:rPr>
      </w:pPr>
    </w:p>
    <w:p w14:paraId="69279E53" w14:textId="5D8C8F6A" w:rsidR="00530659" w:rsidRPr="000E113A" w:rsidRDefault="008266B9">
      <w:pPr>
        <w:numPr>
          <w:ilvl w:val="0"/>
          <w:numId w:val="2"/>
        </w:numPr>
        <w:ind w:left="0" w:hanging="2"/>
        <w:jc w:val="both"/>
        <w:rPr>
          <w:rFonts w:asciiTheme="majorHAnsi" w:hAnsiTheme="majorHAnsi" w:cstheme="majorHAnsi"/>
        </w:rPr>
      </w:pPr>
      <w:r w:rsidRPr="000E113A">
        <w:rPr>
          <w:rFonts w:asciiTheme="majorHAnsi" w:hAnsiTheme="majorHAnsi" w:cstheme="majorHAnsi"/>
          <w:b/>
        </w:rPr>
        <w:t xml:space="preserve"> Resumen y Antecedentes del Proyecto </w:t>
      </w:r>
      <w:r w:rsidRPr="000E113A">
        <w:rPr>
          <w:rFonts w:asciiTheme="majorHAnsi" w:hAnsiTheme="majorHAnsi" w:cstheme="majorHAnsi"/>
          <w:color w:val="B7B7B7"/>
        </w:rPr>
        <w:t>(</w:t>
      </w:r>
      <w:r w:rsidRPr="000E113A">
        <w:rPr>
          <w:rFonts w:asciiTheme="majorHAnsi" w:hAnsiTheme="majorHAnsi" w:cstheme="majorHAnsi"/>
          <w:color w:val="666666"/>
        </w:rPr>
        <w:t>250 palabras)</w:t>
      </w:r>
      <w:r w:rsidR="000421AB" w:rsidRPr="000E113A">
        <w:rPr>
          <w:rFonts w:asciiTheme="majorHAnsi" w:hAnsiTheme="majorHAnsi" w:cstheme="majorHAnsi"/>
          <w:color w:val="666666"/>
        </w:rPr>
        <w:t xml:space="preserve"> </w:t>
      </w:r>
    </w:p>
    <w:p w14:paraId="75C0986F" w14:textId="77777777" w:rsidR="000E113A" w:rsidRPr="000E113A" w:rsidRDefault="000E113A" w:rsidP="000E113A">
      <w:pPr>
        <w:pBdr>
          <w:top w:val="single" w:sz="4" w:space="31" w:color="000000"/>
          <w:left w:val="single" w:sz="4" w:space="4" w:color="000000"/>
          <w:bottom w:val="single" w:sz="4" w:space="1" w:color="000000"/>
          <w:right w:val="single" w:sz="4" w:space="0" w:color="000000"/>
        </w:pBdr>
        <w:spacing w:after="0"/>
        <w:ind w:left="0" w:hanging="2"/>
        <w:jc w:val="both"/>
        <w:rPr>
          <w:rFonts w:asciiTheme="majorHAnsi" w:hAnsiTheme="majorHAnsi" w:cstheme="majorHAnsi"/>
          <w:i/>
        </w:rPr>
      </w:pPr>
      <w:r w:rsidRPr="000E113A">
        <w:rPr>
          <w:rFonts w:asciiTheme="majorHAnsi" w:hAnsiTheme="majorHAnsi" w:cstheme="majorHAnsi"/>
          <w:i/>
        </w:rPr>
        <w:t>Chile enfrenta una avanzada transición demográfica, con un incremento en la esperanza de vida y una disminución en la natalidad. Para 2050, se proyecta que dos de cada tres chilenos tendrán 60 años o más, lo que plantea grandes desafíos en la integración de las personas mayores en la sociedad. Este proceso suele verse afectado por actitudes discriminatorias, incluso entre profesionales de la salud. En respuesta, se desarrolló un proyecto orientado a promover competencias genéricas como empatía, asertividad y respeto hacia las personas mayores en estudiantes de carreras de salud, utilizando simuladores de envejecimiento.</w:t>
      </w:r>
    </w:p>
    <w:p w14:paraId="78A4D92D" w14:textId="77777777" w:rsidR="000E113A" w:rsidRPr="000E113A" w:rsidRDefault="000E113A" w:rsidP="000E113A">
      <w:pPr>
        <w:pBdr>
          <w:top w:val="single" w:sz="4" w:space="31" w:color="000000"/>
          <w:left w:val="single" w:sz="4" w:space="4" w:color="000000"/>
          <w:bottom w:val="single" w:sz="4" w:space="1" w:color="000000"/>
          <w:right w:val="single" w:sz="4" w:space="0" w:color="000000"/>
        </w:pBdr>
        <w:spacing w:after="0"/>
        <w:ind w:left="0" w:hanging="2"/>
        <w:jc w:val="both"/>
        <w:rPr>
          <w:rFonts w:asciiTheme="majorHAnsi" w:hAnsiTheme="majorHAnsi" w:cstheme="majorHAnsi"/>
          <w:i/>
        </w:rPr>
      </w:pPr>
    </w:p>
    <w:p w14:paraId="672C811E" w14:textId="77777777" w:rsidR="000E113A" w:rsidRPr="000E113A" w:rsidRDefault="000E113A" w:rsidP="000E113A">
      <w:pPr>
        <w:pBdr>
          <w:top w:val="single" w:sz="4" w:space="31" w:color="000000"/>
          <w:left w:val="single" w:sz="4" w:space="4" w:color="000000"/>
          <w:bottom w:val="single" w:sz="4" w:space="1" w:color="000000"/>
          <w:right w:val="single" w:sz="4" w:space="0" w:color="000000"/>
        </w:pBdr>
        <w:spacing w:after="0"/>
        <w:ind w:left="0" w:hanging="2"/>
        <w:jc w:val="both"/>
        <w:rPr>
          <w:rFonts w:asciiTheme="majorHAnsi" w:hAnsiTheme="majorHAnsi" w:cstheme="majorHAnsi"/>
          <w:i/>
        </w:rPr>
      </w:pPr>
      <w:r w:rsidRPr="000E113A">
        <w:rPr>
          <w:rFonts w:asciiTheme="majorHAnsi" w:hAnsiTheme="majorHAnsi" w:cstheme="majorHAnsi"/>
          <w:i/>
        </w:rPr>
        <w:t>Se implementó el traje de simulación GERT, que permite a los estudiantes experimentar las limitaciones físicas y sensoriales de las personas mayores. El equipo docente fue capacitado en su uso y se crearon escenarios interdisciplinarios para su aplicación. La evaluación del impacto incluyó instrumentos como CAT y DASH para los escenarios de simulación, y cuestionarios KOGAN, ERIP, RATHUS y JEFFERSON para medir actitudes hacia las personas mayores, respeto, asertividad y empatía.</w:t>
      </w:r>
    </w:p>
    <w:p w14:paraId="316239C9" w14:textId="77777777" w:rsidR="000E113A" w:rsidRPr="000E113A" w:rsidRDefault="000E113A" w:rsidP="000E113A">
      <w:pPr>
        <w:pBdr>
          <w:top w:val="single" w:sz="4" w:space="31" w:color="000000"/>
          <w:left w:val="single" w:sz="4" w:space="4" w:color="000000"/>
          <w:bottom w:val="single" w:sz="4" w:space="1" w:color="000000"/>
          <w:right w:val="single" w:sz="4" w:space="0" w:color="000000"/>
        </w:pBdr>
        <w:spacing w:after="0"/>
        <w:ind w:left="0" w:hanging="2"/>
        <w:jc w:val="both"/>
        <w:rPr>
          <w:rFonts w:asciiTheme="majorHAnsi" w:hAnsiTheme="majorHAnsi" w:cstheme="majorHAnsi"/>
          <w:i/>
        </w:rPr>
      </w:pPr>
    </w:p>
    <w:p w14:paraId="69E1C7F0" w14:textId="204F9E5A" w:rsidR="00530659" w:rsidRPr="000E113A" w:rsidRDefault="000E113A" w:rsidP="000E113A">
      <w:pPr>
        <w:pBdr>
          <w:top w:val="single" w:sz="4" w:space="31" w:color="000000"/>
          <w:left w:val="single" w:sz="4" w:space="4" w:color="000000"/>
          <w:bottom w:val="single" w:sz="4" w:space="1" w:color="000000"/>
          <w:right w:val="single" w:sz="4" w:space="0" w:color="000000"/>
        </w:pBdr>
        <w:spacing w:after="0"/>
        <w:ind w:left="0" w:hanging="2"/>
        <w:jc w:val="both"/>
        <w:rPr>
          <w:rFonts w:asciiTheme="majorHAnsi" w:hAnsiTheme="majorHAnsi" w:cstheme="majorHAnsi"/>
          <w:i/>
        </w:rPr>
      </w:pPr>
      <w:r w:rsidRPr="000E113A">
        <w:rPr>
          <w:rFonts w:asciiTheme="majorHAnsi" w:hAnsiTheme="majorHAnsi" w:cstheme="majorHAnsi"/>
          <w:i/>
        </w:rPr>
        <w:t xml:space="preserve">Los resultados mostraron un incremento significativo en actitudes positivas y asertividad hacia las personas mayores tras la intervención (p &lt; 0,05), aunque no se evidenciaron cambios en empatía y respeto (p &gt; 0,05). La experiencia mejoró la comprensión de los estudiantes sobre las limitaciones </w:t>
      </w:r>
      <w:r w:rsidRPr="000E113A">
        <w:rPr>
          <w:rFonts w:asciiTheme="majorHAnsi" w:hAnsiTheme="majorHAnsi" w:cstheme="majorHAnsi"/>
          <w:i/>
        </w:rPr>
        <w:lastRenderedPageBreak/>
        <w:t>asociadas a la vejez, sugiriendo la importancia de seguir integrando este tipo de metodologías innovadoras en la formación de profesionales de la salud.</w:t>
      </w:r>
    </w:p>
    <w:p w14:paraId="15C03342" w14:textId="77777777" w:rsidR="00530659" w:rsidRPr="000E113A" w:rsidRDefault="00530659">
      <w:pPr>
        <w:pBdr>
          <w:top w:val="single" w:sz="4" w:space="31" w:color="000000"/>
          <w:left w:val="single" w:sz="4" w:space="4" w:color="000000"/>
          <w:bottom w:val="single" w:sz="4" w:space="1" w:color="000000"/>
          <w:right w:val="single" w:sz="4" w:space="0" w:color="000000"/>
        </w:pBdr>
        <w:spacing w:after="0"/>
        <w:ind w:left="0" w:hanging="2"/>
        <w:jc w:val="both"/>
        <w:rPr>
          <w:rFonts w:asciiTheme="majorHAnsi" w:hAnsiTheme="majorHAnsi" w:cstheme="majorHAnsi"/>
        </w:rPr>
      </w:pPr>
    </w:p>
    <w:p w14:paraId="7DDDAF90" w14:textId="77777777" w:rsidR="00504E90" w:rsidRPr="000E113A" w:rsidRDefault="00504E90">
      <w:pPr>
        <w:spacing w:line="240" w:lineRule="auto"/>
        <w:ind w:left="0" w:hanging="2"/>
        <w:rPr>
          <w:rFonts w:asciiTheme="majorHAnsi" w:hAnsiTheme="majorHAnsi" w:cstheme="majorHAnsi"/>
        </w:rPr>
      </w:pPr>
    </w:p>
    <w:p w14:paraId="54EDDC3F" w14:textId="37294ABD" w:rsidR="000421AB" w:rsidRPr="000E113A" w:rsidRDefault="008266B9" w:rsidP="000421AB">
      <w:pPr>
        <w:spacing w:line="240" w:lineRule="auto"/>
        <w:ind w:left="0" w:hanging="2"/>
        <w:rPr>
          <w:rFonts w:asciiTheme="majorHAnsi" w:eastAsia="Times New Roman" w:hAnsiTheme="majorHAnsi" w:cstheme="majorHAnsi"/>
          <w:b/>
          <w:bCs/>
          <w:color w:val="FF0000"/>
        </w:rPr>
      </w:pPr>
      <w:r w:rsidRPr="000E113A">
        <w:rPr>
          <w:rFonts w:asciiTheme="majorHAnsi" w:hAnsiTheme="majorHAnsi" w:cstheme="majorHAnsi"/>
          <w:b/>
          <w:bCs/>
        </w:rPr>
        <w:t>Palabras clave</w:t>
      </w:r>
    </w:p>
    <w:p w14:paraId="78FB14A5" w14:textId="767348E5" w:rsidR="00995033" w:rsidRPr="000E113A" w:rsidRDefault="00995033" w:rsidP="000421AB">
      <w:pPr>
        <w:pBdr>
          <w:top w:val="single" w:sz="4" w:space="31" w:color="000000"/>
          <w:left w:val="single" w:sz="4" w:space="4" w:color="000000"/>
          <w:bottom w:val="single" w:sz="4" w:space="1" w:color="000000"/>
          <w:right w:val="single" w:sz="4" w:space="0" w:color="000000"/>
        </w:pBdr>
        <w:spacing w:after="0"/>
        <w:ind w:leftChars="0" w:left="0" w:firstLineChars="0" w:firstLine="0"/>
        <w:jc w:val="both"/>
        <w:rPr>
          <w:rFonts w:asciiTheme="majorHAnsi" w:hAnsiTheme="majorHAnsi" w:cstheme="majorHAnsi"/>
        </w:rPr>
      </w:pPr>
      <w:proofErr w:type="spellStart"/>
      <w:r w:rsidRPr="000E113A">
        <w:rPr>
          <w:rFonts w:asciiTheme="majorHAnsi" w:hAnsiTheme="majorHAnsi" w:cstheme="majorHAnsi"/>
        </w:rPr>
        <w:t>Ageísmo</w:t>
      </w:r>
      <w:proofErr w:type="spellEnd"/>
      <w:r w:rsidRPr="000E113A">
        <w:rPr>
          <w:rFonts w:asciiTheme="majorHAnsi" w:hAnsiTheme="majorHAnsi" w:cstheme="majorHAnsi"/>
        </w:rPr>
        <w:t>, empatía, asertividad, respeto, enseñanza mediante simulación de alta fidelidad  </w:t>
      </w:r>
    </w:p>
    <w:p w14:paraId="03BF3C73" w14:textId="77777777" w:rsidR="006A6E17" w:rsidRPr="000E113A" w:rsidRDefault="006A6E17" w:rsidP="006A6E17">
      <w:pPr>
        <w:spacing w:after="0" w:line="240" w:lineRule="auto"/>
        <w:ind w:leftChars="0" w:left="0" w:firstLineChars="0" w:firstLine="0"/>
        <w:jc w:val="both"/>
        <w:rPr>
          <w:rFonts w:asciiTheme="majorHAnsi" w:hAnsiTheme="majorHAnsi" w:cstheme="majorHAnsi"/>
        </w:rPr>
      </w:pPr>
    </w:p>
    <w:p w14:paraId="71497DF3" w14:textId="77777777" w:rsidR="000A6A3F" w:rsidRPr="000E113A" w:rsidRDefault="000A6A3F" w:rsidP="006A6E17">
      <w:pPr>
        <w:spacing w:after="0" w:line="240" w:lineRule="auto"/>
        <w:ind w:leftChars="0" w:left="0" w:firstLineChars="0" w:firstLine="0"/>
        <w:jc w:val="both"/>
        <w:rPr>
          <w:rFonts w:asciiTheme="majorHAnsi" w:hAnsiTheme="majorHAnsi" w:cstheme="majorHAnsi"/>
        </w:rPr>
      </w:pPr>
    </w:p>
    <w:p w14:paraId="6096CDCD" w14:textId="15B48561" w:rsidR="00530659" w:rsidRPr="000E113A" w:rsidRDefault="008266B9">
      <w:pPr>
        <w:numPr>
          <w:ilvl w:val="0"/>
          <w:numId w:val="1"/>
        </w:numPr>
        <w:spacing w:after="0" w:line="240" w:lineRule="auto"/>
        <w:ind w:left="0" w:hanging="2"/>
        <w:jc w:val="both"/>
        <w:rPr>
          <w:rFonts w:asciiTheme="majorHAnsi" w:hAnsiTheme="majorHAnsi" w:cstheme="majorHAnsi"/>
        </w:rPr>
      </w:pPr>
      <w:r w:rsidRPr="000E113A">
        <w:rPr>
          <w:rFonts w:asciiTheme="majorHAnsi" w:hAnsiTheme="majorHAnsi" w:cstheme="majorHAnsi"/>
          <w:b/>
        </w:rPr>
        <w:t>Cumplimiento de los objetivos planteados</w:t>
      </w:r>
    </w:p>
    <w:p w14:paraId="6D4E8CA0" w14:textId="77777777" w:rsidR="000E113A" w:rsidRPr="000E113A" w:rsidRDefault="000E113A" w:rsidP="000E113A">
      <w:pPr>
        <w:spacing w:after="0" w:line="240" w:lineRule="auto"/>
        <w:ind w:leftChars="0" w:left="0" w:firstLineChars="0" w:firstLine="0"/>
        <w:jc w:val="both"/>
        <w:rPr>
          <w:rFonts w:asciiTheme="majorHAnsi" w:hAnsiTheme="majorHAnsi" w:cstheme="majorHAnsi"/>
        </w:rPr>
      </w:pPr>
    </w:p>
    <w:p w14:paraId="09EC47C0" w14:textId="496D89D1" w:rsidR="00504E90" w:rsidRPr="000E113A" w:rsidRDefault="00504E90" w:rsidP="000421AB">
      <w:pPr>
        <w:ind w:leftChars="0" w:left="0" w:firstLineChars="0" w:firstLine="0"/>
        <w:jc w:val="both"/>
        <w:rPr>
          <w:rFonts w:asciiTheme="majorHAnsi" w:hAnsiTheme="majorHAnsi" w:cstheme="majorHAnsi"/>
        </w:rPr>
      </w:pPr>
      <w:r w:rsidRPr="000E113A">
        <w:rPr>
          <w:rFonts w:asciiTheme="majorHAnsi" w:hAnsiTheme="majorHAnsi" w:cstheme="majorHAnsi"/>
          <w:u w:val="single"/>
        </w:rPr>
        <w:t>Objetivo General:</w:t>
      </w:r>
      <w:r w:rsidRPr="000E113A">
        <w:rPr>
          <w:rFonts w:asciiTheme="majorHAnsi" w:hAnsiTheme="majorHAnsi" w:cstheme="majorHAnsi"/>
        </w:rPr>
        <w:t xml:space="preserve"> Incorporar experiencias de aprendizajes innovadoras para el fomento de las competencias genéricas, empatía, asertividad y respeto, frente a las personas mayores y el proceso de envejecimiento, en estudiantes de la facultad de salud de Universidad Santo Tomás de la Región de Antofagasta, a través del uso de simuladores</w:t>
      </w:r>
      <w:r w:rsidR="00813D98" w:rsidRPr="000E113A">
        <w:rPr>
          <w:rFonts w:asciiTheme="majorHAnsi" w:hAnsiTheme="majorHAnsi" w:cstheme="majorHAnsi"/>
        </w:rPr>
        <w:t>.</w:t>
      </w:r>
    </w:p>
    <w:tbl>
      <w:tblPr>
        <w:tblStyle w:val="a8"/>
        <w:tblW w:w="874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0"/>
        <w:gridCol w:w="808"/>
        <w:gridCol w:w="917"/>
        <w:gridCol w:w="700"/>
        <w:gridCol w:w="3160"/>
      </w:tblGrid>
      <w:tr w:rsidR="00530659" w:rsidRPr="000E113A" w14:paraId="1246C78D" w14:textId="77777777">
        <w:trPr>
          <w:cantSplit/>
          <w:trHeight w:val="354"/>
        </w:trPr>
        <w:tc>
          <w:tcPr>
            <w:tcW w:w="3160" w:type="dxa"/>
            <w:vMerge w:val="restart"/>
            <w:vAlign w:val="center"/>
          </w:tcPr>
          <w:p w14:paraId="111F24D0" w14:textId="7DA9E0F9" w:rsidR="00530659" w:rsidRPr="000E113A" w:rsidRDefault="00813D98" w:rsidP="00813D98">
            <w:pPr>
              <w:keepNext/>
              <w:pBdr>
                <w:top w:val="nil"/>
                <w:left w:val="nil"/>
                <w:bottom w:val="nil"/>
                <w:right w:val="nil"/>
                <w:between w:val="nil"/>
              </w:pBdr>
              <w:spacing w:before="60" w:after="60" w:line="240" w:lineRule="auto"/>
              <w:ind w:left="0" w:hanging="2"/>
              <w:jc w:val="center"/>
              <w:rPr>
                <w:rFonts w:asciiTheme="majorHAnsi" w:hAnsiTheme="majorHAnsi" w:cstheme="majorHAnsi"/>
                <w:b/>
                <w:color w:val="000000"/>
              </w:rPr>
            </w:pPr>
            <w:r w:rsidRPr="000E113A">
              <w:rPr>
                <w:rFonts w:asciiTheme="majorHAnsi" w:hAnsiTheme="majorHAnsi" w:cstheme="majorHAnsi"/>
                <w:b/>
                <w:color w:val="000000"/>
              </w:rPr>
              <w:t>O</w:t>
            </w:r>
            <w:r w:rsidR="008266B9" w:rsidRPr="000E113A">
              <w:rPr>
                <w:rFonts w:asciiTheme="majorHAnsi" w:hAnsiTheme="majorHAnsi" w:cstheme="majorHAnsi"/>
                <w:b/>
                <w:color w:val="000000"/>
              </w:rPr>
              <w:t>bjetivos</w:t>
            </w:r>
          </w:p>
        </w:tc>
        <w:tc>
          <w:tcPr>
            <w:tcW w:w="2425" w:type="dxa"/>
            <w:gridSpan w:val="3"/>
            <w:tcBorders>
              <w:bottom w:val="nil"/>
            </w:tcBorders>
            <w:vAlign w:val="center"/>
          </w:tcPr>
          <w:p w14:paraId="72D40924" w14:textId="77777777" w:rsidR="00530659" w:rsidRPr="000E113A" w:rsidRDefault="008266B9">
            <w:pPr>
              <w:keepNext/>
              <w:pBdr>
                <w:top w:val="nil"/>
                <w:left w:val="nil"/>
                <w:bottom w:val="nil"/>
                <w:right w:val="nil"/>
                <w:between w:val="nil"/>
              </w:pBdr>
              <w:spacing w:before="60" w:after="60" w:line="240" w:lineRule="auto"/>
              <w:ind w:left="0" w:hanging="2"/>
              <w:jc w:val="center"/>
              <w:rPr>
                <w:rFonts w:asciiTheme="majorHAnsi" w:hAnsiTheme="majorHAnsi" w:cstheme="majorHAnsi"/>
                <w:color w:val="000000"/>
              </w:rPr>
            </w:pPr>
            <w:r w:rsidRPr="000E113A">
              <w:rPr>
                <w:rFonts w:asciiTheme="majorHAnsi" w:hAnsiTheme="majorHAnsi" w:cstheme="majorHAnsi"/>
                <w:b/>
                <w:color w:val="000000"/>
              </w:rPr>
              <w:t>Cumplimiento</w:t>
            </w:r>
          </w:p>
        </w:tc>
        <w:tc>
          <w:tcPr>
            <w:tcW w:w="3160" w:type="dxa"/>
            <w:vMerge w:val="restart"/>
            <w:vAlign w:val="center"/>
          </w:tcPr>
          <w:p w14:paraId="4B6F9227" w14:textId="77777777" w:rsidR="00530659" w:rsidRPr="000E113A" w:rsidRDefault="008266B9">
            <w:pPr>
              <w:ind w:left="0" w:hanging="2"/>
              <w:jc w:val="both"/>
              <w:rPr>
                <w:rFonts w:asciiTheme="majorHAnsi" w:hAnsiTheme="majorHAnsi" w:cstheme="majorHAnsi"/>
              </w:rPr>
            </w:pPr>
            <w:r w:rsidRPr="000E113A">
              <w:rPr>
                <w:rFonts w:asciiTheme="majorHAnsi" w:hAnsiTheme="majorHAnsi" w:cstheme="majorHAnsi"/>
                <w:b/>
              </w:rPr>
              <w:t>Fundamentar el cumplimiento parcial o incumplimiento</w:t>
            </w:r>
          </w:p>
        </w:tc>
      </w:tr>
      <w:tr w:rsidR="00530659" w:rsidRPr="000E113A" w14:paraId="3D057C19" w14:textId="77777777" w:rsidTr="00504E90">
        <w:trPr>
          <w:cantSplit/>
          <w:trHeight w:val="400"/>
        </w:trPr>
        <w:tc>
          <w:tcPr>
            <w:tcW w:w="3160" w:type="dxa"/>
            <w:vMerge/>
            <w:vAlign w:val="center"/>
          </w:tcPr>
          <w:p w14:paraId="4062167C" w14:textId="77777777" w:rsidR="00530659" w:rsidRPr="000E113A" w:rsidRDefault="00530659">
            <w:pPr>
              <w:widowControl w:val="0"/>
              <w:pBdr>
                <w:top w:val="nil"/>
                <w:left w:val="nil"/>
                <w:bottom w:val="nil"/>
                <w:right w:val="nil"/>
                <w:between w:val="nil"/>
              </w:pBdr>
              <w:spacing w:after="0"/>
              <w:ind w:left="0" w:hanging="2"/>
              <w:rPr>
                <w:rFonts w:asciiTheme="majorHAnsi" w:hAnsiTheme="majorHAnsi" w:cstheme="majorHAnsi"/>
              </w:rPr>
            </w:pPr>
          </w:p>
        </w:tc>
        <w:tc>
          <w:tcPr>
            <w:tcW w:w="808" w:type="dxa"/>
            <w:tcBorders>
              <w:bottom w:val="nil"/>
            </w:tcBorders>
          </w:tcPr>
          <w:p w14:paraId="0E05579C" w14:textId="77777777" w:rsidR="00530659" w:rsidRPr="000E113A" w:rsidRDefault="008266B9">
            <w:pPr>
              <w:keepNext/>
              <w:pBdr>
                <w:top w:val="nil"/>
                <w:left w:val="nil"/>
                <w:bottom w:val="nil"/>
                <w:right w:val="nil"/>
                <w:between w:val="nil"/>
              </w:pBdr>
              <w:spacing w:before="60" w:after="60" w:line="240" w:lineRule="auto"/>
              <w:ind w:left="0" w:hanging="2"/>
              <w:jc w:val="center"/>
              <w:rPr>
                <w:rFonts w:asciiTheme="majorHAnsi" w:hAnsiTheme="majorHAnsi" w:cstheme="majorHAnsi"/>
                <w:b/>
                <w:color w:val="000000"/>
              </w:rPr>
            </w:pPr>
            <w:r w:rsidRPr="000E113A">
              <w:rPr>
                <w:rFonts w:asciiTheme="majorHAnsi" w:hAnsiTheme="majorHAnsi" w:cstheme="majorHAnsi"/>
                <w:b/>
                <w:color w:val="000000"/>
              </w:rPr>
              <w:t>Total</w:t>
            </w:r>
          </w:p>
        </w:tc>
        <w:tc>
          <w:tcPr>
            <w:tcW w:w="917" w:type="dxa"/>
            <w:tcBorders>
              <w:bottom w:val="nil"/>
            </w:tcBorders>
          </w:tcPr>
          <w:p w14:paraId="7DFEB6DD" w14:textId="77777777" w:rsidR="00530659" w:rsidRPr="000E113A" w:rsidRDefault="008266B9">
            <w:pPr>
              <w:spacing w:before="60" w:after="60"/>
              <w:ind w:left="0" w:hanging="2"/>
              <w:rPr>
                <w:rFonts w:asciiTheme="majorHAnsi" w:hAnsiTheme="majorHAnsi" w:cstheme="majorHAnsi"/>
              </w:rPr>
            </w:pPr>
            <w:r w:rsidRPr="000E113A">
              <w:rPr>
                <w:rFonts w:asciiTheme="majorHAnsi" w:hAnsiTheme="majorHAnsi" w:cstheme="majorHAnsi"/>
                <w:b/>
              </w:rPr>
              <w:t>Parcial</w:t>
            </w:r>
          </w:p>
        </w:tc>
        <w:tc>
          <w:tcPr>
            <w:tcW w:w="700" w:type="dxa"/>
            <w:tcBorders>
              <w:bottom w:val="nil"/>
            </w:tcBorders>
          </w:tcPr>
          <w:p w14:paraId="2FBA2928" w14:textId="77777777" w:rsidR="00530659" w:rsidRPr="000E113A" w:rsidRDefault="008266B9">
            <w:pPr>
              <w:keepNext/>
              <w:pBdr>
                <w:top w:val="nil"/>
                <w:left w:val="nil"/>
                <w:bottom w:val="nil"/>
                <w:right w:val="nil"/>
                <w:between w:val="nil"/>
              </w:pBdr>
              <w:spacing w:before="60" w:after="60" w:line="240" w:lineRule="auto"/>
              <w:ind w:left="0" w:hanging="2"/>
              <w:jc w:val="center"/>
              <w:rPr>
                <w:rFonts w:asciiTheme="majorHAnsi" w:hAnsiTheme="majorHAnsi" w:cstheme="majorHAnsi"/>
                <w:b/>
                <w:color w:val="000000"/>
              </w:rPr>
            </w:pPr>
            <w:r w:rsidRPr="000E113A">
              <w:rPr>
                <w:rFonts w:asciiTheme="majorHAnsi" w:hAnsiTheme="majorHAnsi" w:cstheme="majorHAnsi"/>
                <w:b/>
                <w:color w:val="000000"/>
              </w:rPr>
              <w:t>No</w:t>
            </w:r>
          </w:p>
        </w:tc>
        <w:tc>
          <w:tcPr>
            <w:tcW w:w="3160" w:type="dxa"/>
            <w:vMerge/>
            <w:vAlign w:val="center"/>
          </w:tcPr>
          <w:p w14:paraId="13C9BA87" w14:textId="77777777" w:rsidR="00530659" w:rsidRPr="000E113A" w:rsidRDefault="00530659">
            <w:pPr>
              <w:widowControl w:val="0"/>
              <w:pBdr>
                <w:top w:val="nil"/>
                <w:left w:val="nil"/>
                <w:bottom w:val="nil"/>
                <w:right w:val="nil"/>
                <w:between w:val="nil"/>
              </w:pBdr>
              <w:spacing w:after="0"/>
              <w:ind w:left="0" w:hanging="2"/>
              <w:rPr>
                <w:rFonts w:asciiTheme="majorHAnsi" w:hAnsiTheme="majorHAnsi" w:cstheme="majorHAnsi"/>
                <w:b/>
                <w:color w:val="000000"/>
              </w:rPr>
            </w:pPr>
          </w:p>
        </w:tc>
      </w:tr>
      <w:tr w:rsidR="00530659" w:rsidRPr="000E113A" w14:paraId="7D195C31" w14:textId="77777777" w:rsidTr="00504E90">
        <w:trPr>
          <w:cantSplit/>
          <w:trHeight w:val="1012"/>
        </w:trPr>
        <w:tc>
          <w:tcPr>
            <w:tcW w:w="3160" w:type="dxa"/>
            <w:tcBorders>
              <w:top w:val="single" w:sz="4" w:space="0" w:color="000000"/>
              <w:bottom w:val="nil"/>
              <w:right w:val="nil"/>
            </w:tcBorders>
          </w:tcPr>
          <w:p w14:paraId="44C554AB" w14:textId="77777777" w:rsidR="00504E90" w:rsidRPr="000E113A" w:rsidRDefault="008053C0" w:rsidP="008053C0">
            <w:pPr>
              <w:pBdr>
                <w:top w:val="nil"/>
                <w:left w:val="nil"/>
                <w:bottom w:val="nil"/>
                <w:right w:val="nil"/>
                <w:between w:val="nil"/>
              </w:pBdr>
              <w:spacing w:after="0" w:line="240" w:lineRule="auto"/>
              <w:ind w:left="0" w:hanging="2"/>
              <w:rPr>
                <w:rFonts w:asciiTheme="majorHAnsi" w:hAnsiTheme="majorHAnsi" w:cstheme="majorHAnsi"/>
                <w:color w:val="000000"/>
              </w:rPr>
            </w:pPr>
            <w:r w:rsidRPr="000E113A">
              <w:rPr>
                <w:rFonts w:asciiTheme="majorHAnsi" w:hAnsiTheme="majorHAnsi" w:cstheme="majorHAnsi"/>
                <w:color w:val="000000"/>
              </w:rPr>
              <w:t xml:space="preserve">Generar y aplicar experiencias de aprendizaje innovadoras e interdisciplinares en estudiantes de las carreras de Kinesiología, Enfermería y Nutrición y Dietética de Universidad Santo Tomás sede Antofagasta, a través del uso de simuladores en las asignaturas Gestión del cuidado del adulto y adulto mayor hospitalizado médico, Gerontología y </w:t>
            </w:r>
            <w:proofErr w:type="spellStart"/>
            <w:r w:rsidRPr="000E113A">
              <w:rPr>
                <w:rFonts w:asciiTheme="majorHAnsi" w:hAnsiTheme="majorHAnsi" w:cstheme="majorHAnsi"/>
                <w:color w:val="000000"/>
              </w:rPr>
              <w:t>Gerontogeriatría</w:t>
            </w:r>
            <w:proofErr w:type="spellEnd"/>
            <w:r w:rsidRPr="000E113A">
              <w:rPr>
                <w:rFonts w:asciiTheme="majorHAnsi" w:hAnsiTheme="majorHAnsi" w:cstheme="majorHAnsi"/>
                <w:color w:val="000000"/>
              </w:rPr>
              <w:t>.</w:t>
            </w:r>
          </w:p>
          <w:p w14:paraId="1676A79F" w14:textId="13B5E956" w:rsidR="00530659" w:rsidRPr="000E113A" w:rsidRDefault="008053C0" w:rsidP="008053C0">
            <w:pPr>
              <w:pBdr>
                <w:top w:val="nil"/>
                <w:left w:val="nil"/>
                <w:bottom w:val="nil"/>
                <w:right w:val="nil"/>
                <w:between w:val="nil"/>
              </w:pBdr>
              <w:spacing w:after="0" w:line="240" w:lineRule="auto"/>
              <w:ind w:left="0" w:hanging="2"/>
              <w:rPr>
                <w:rFonts w:asciiTheme="majorHAnsi" w:hAnsiTheme="majorHAnsi" w:cstheme="majorHAnsi"/>
                <w:color w:val="000000"/>
              </w:rPr>
            </w:pPr>
            <w:r w:rsidRPr="000E113A">
              <w:rPr>
                <w:rFonts w:asciiTheme="majorHAnsi" w:hAnsiTheme="majorHAnsi" w:cstheme="majorHAnsi"/>
                <w:color w:val="000000"/>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61093EC0" w14:textId="552AEF91" w:rsidR="00530659" w:rsidRPr="000E113A" w:rsidRDefault="000421AB">
            <w:pPr>
              <w:ind w:left="0" w:hanging="2"/>
              <w:jc w:val="center"/>
              <w:rPr>
                <w:rFonts w:asciiTheme="majorHAnsi" w:hAnsiTheme="majorHAnsi" w:cstheme="majorHAnsi"/>
              </w:rPr>
            </w:pPr>
            <w:r w:rsidRPr="000E113A">
              <w:rPr>
                <w:rFonts w:asciiTheme="majorHAnsi" w:hAnsiTheme="majorHAnsi" w:cstheme="majorHAnsi"/>
              </w:rPr>
              <w:t>x</w:t>
            </w:r>
          </w:p>
        </w:tc>
        <w:tc>
          <w:tcPr>
            <w:tcW w:w="917" w:type="dxa"/>
            <w:tcBorders>
              <w:top w:val="single" w:sz="4" w:space="0" w:color="000000"/>
              <w:left w:val="single" w:sz="4" w:space="0" w:color="000000"/>
              <w:bottom w:val="single" w:sz="4" w:space="0" w:color="000000"/>
              <w:right w:val="nil"/>
            </w:tcBorders>
          </w:tcPr>
          <w:p w14:paraId="3AB92A3C" w14:textId="77777777" w:rsidR="00530659" w:rsidRPr="000E113A" w:rsidRDefault="00530659">
            <w:pPr>
              <w:ind w:left="0" w:hanging="2"/>
              <w:jc w:val="both"/>
              <w:rPr>
                <w:rFonts w:asciiTheme="majorHAnsi" w:hAnsiTheme="majorHAnsi" w:cstheme="majorHAnsi"/>
              </w:rPr>
            </w:pPr>
          </w:p>
        </w:tc>
        <w:tc>
          <w:tcPr>
            <w:tcW w:w="700" w:type="dxa"/>
            <w:tcBorders>
              <w:top w:val="single" w:sz="4" w:space="0" w:color="000000"/>
              <w:left w:val="single" w:sz="4" w:space="0" w:color="000000"/>
              <w:bottom w:val="single" w:sz="4" w:space="0" w:color="000000"/>
              <w:right w:val="single" w:sz="4" w:space="0" w:color="000000"/>
            </w:tcBorders>
          </w:tcPr>
          <w:p w14:paraId="6C961B82" w14:textId="77777777" w:rsidR="00530659" w:rsidRPr="000E113A" w:rsidRDefault="00530659">
            <w:pPr>
              <w:ind w:left="0" w:hanging="2"/>
              <w:jc w:val="both"/>
              <w:rPr>
                <w:rFonts w:asciiTheme="majorHAnsi" w:hAnsiTheme="majorHAnsi" w:cstheme="majorHAnsi"/>
              </w:rPr>
            </w:pPr>
          </w:p>
        </w:tc>
        <w:tc>
          <w:tcPr>
            <w:tcW w:w="3160" w:type="dxa"/>
            <w:tcBorders>
              <w:top w:val="single" w:sz="4" w:space="0" w:color="000000"/>
              <w:left w:val="nil"/>
              <w:bottom w:val="nil"/>
            </w:tcBorders>
          </w:tcPr>
          <w:p w14:paraId="55AA30A7" w14:textId="77777777" w:rsidR="00530659" w:rsidRPr="000E113A" w:rsidRDefault="00530659">
            <w:pPr>
              <w:ind w:left="0" w:hanging="2"/>
              <w:jc w:val="both"/>
              <w:rPr>
                <w:rFonts w:asciiTheme="majorHAnsi" w:hAnsiTheme="majorHAnsi" w:cstheme="majorHAnsi"/>
              </w:rPr>
            </w:pPr>
          </w:p>
        </w:tc>
      </w:tr>
      <w:tr w:rsidR="00530659" w:rsidRPr="000E113A" w14:paraId="6E264BC6" w14:textId="77777777" w:rsidTr="00504E90">
        <w:trPr>
          <w:cantSplit/>
          <w:trHeight w:val="1012"/>
        </w:trPr>
        <w:tc>
          <w:tcPr>
            <w:tcW w:w="3160" w:type="dxa"/>
            <w:tcBorders>
              <w:top w:val="single" w:sz="4" w:space="0" w:color="000000"/>
              <w:bottom w:val="single" w:sz="4" w:space="0" w:color="000000"/>
              <w:right w:val="nil"/>
            </w:tcBorders>
          </w:tcPr>
          <w:p w14:paraId="50F2C8B9" w14:textId="5CAF4E72" w:rsidR="00530659" w:rsidRPr="000E113A" w:rsidRDefault="008053C0">
            <w:pPr>
              <w:ind w:left="0" w:hanging="2"/>
              <w:jc w:val="both"/>
              <w:rPr>
                <w:rFonts w:asciiTheme="majorHAnsi" w:hAnsiTheme="majorHAnsi" w:cstheme="majorHAnsi"/>
              </w:rPr>
            </w:pPr>
            <w:r w:rsidRPr="000E113A">
              <w:rPr>
                <w:rFonts w:asciiTheme="majorHAnsi" w:hAnsiTheme="majorHAnsi" w:cstheme="majorHAnsi"/>
                <w:color w:val="000000"/>
              </w:rPr>
              <w:lastRenderedPageBreak/>
              <w:t>Comparar las actitudes positivas y negativas hacia la persona mayor en estudiantes de las carreras de Enfermería, Kinesiología y Nutrición y Dietética de Universidad Santo Tomás sede Antofagasta pre y post incorporación de experiencias de aprendizajes innovadoras a través del uso de simuladores.</w:t>
            </w:r>
          </w:p>
        </w:tc>
        <w:tc>
          <w:tcPr>
            <w:tcW w:w="808" w:type="dxa"/>
            <w:tcBorders>
              <w:top w:val="single" w:sz="4" w:space="0" w:color="000000"/>
              <w:left w:val="single" w:sz="4" w:space="0" w:color="000000"/>
              <w:bottom w:val="single" w:sz="4" w:space="0" w:color="000000"/>
              <w:right w:val="single" w:sz="4" w:space="0" w:color="000000"/>
            </w:tcBorders>
          </w:tcPr>
          <w:p w14:paraId="0D0B440A" w14:textId="4B9FCCE6" w:rsidR="00530659" w:rsidRPr="000E113A" w:rsidRDefault="000421AB">
            <w:pPr>
              <w:ind w:left="0" w:hanging="2"/>
              <w:jc w:val="center"/>
              <w:rPr>
                <w:rFonts w:asciiTheme="majorHAnsi" w:hAnsiTheme="majorHAnsi" w:cstheme="majorHAnsi"/>
              </w:rPr>
            </w:pPr>
            <w:r w:rsidRPr="000E113A">
              <w:rPr>
                <w:rFonts w:asciiTheme="majorHAnsi" w:hAnsiTheme="majorHAnsi" w:cstheme="majorHAnsi"/>
              </w:rPr>
              <w:t>X</w:t>
            </w:r>
          </w:p>
        </w:tc>
        <w:tc>
          <w:tcPr>
            <w:tcW w:w="917" w:type="dxa"/>
            <w:tcBorders>
              <w:top w:val="single" w:sz="4" w:space="0" w:color="000000"/>
              <w:left w:val="single" w:sz="4" w:space="0" w:color="000000"/>
              <w:bottom w:val="single" w:sz="4" w:space="0" w:color="000000"/>
              <w:right w:val="nil"/>
            </w:tcBorders>
          </w:tcPr>
          <w:p w14:paraId="043DFD84" w14:textId="77777777" w:rsidR="00530659" w:rsidRPr="000E113A" w:rsidRDefault="00530659">
            <w:pPr>
              <w:ind w:left="0" w:hanging="2"/>
              <w:jc w:val="center"/>
              <w:rPr>
                <w:rFonts w:asciiTheme="majorHAnsi" w:hAnsiTheme="majorHAnsi" w:cstheme="majorHAnsi"/>
              </w:rPr>
            </w:pPr>
          </w:p>
        </w:tc>
        <w:tc>
          <w:tcPr>
            <w:tcW w:w="700" w:type="dxa"/>
            <w:tcBorders>
              <w:top w:val="single" w:sz="4" w:space="0" w:color="000000"/>
              <w:left w:val="single" w:sz="4" w:space="0" w:color="000000"/>
              <w:bottom w:val="single" w:sz="4" w:space="0" w:color="000000"/>
              <w:right w:val="single" w:sz="4" w:space="0" w:color="000000"/>
            </w:tcBorders>
          </w:tcPr>
          <w:p w14:paraId="5933682D" w14:textId="77777777" w:rsidR="00530659" w:rsidRPr="000E113A" w:rsidRDefault="00530659">
            <w:pPr>
              <w:ind w:left="0" w:hanging="2"/>
              <w:jc w:val="center"/>
              <w:rPr>
                <w:rFonts w:asciiTheme="majorHAnsi" w:hAnsiTheme="majorHAnsi" w:cstheme="majorHAnsi"/>
              </w:rPr>
            </w:pPr>
          </w:p>
        </w:tc>
        <w:tc>
          <w:tcPr>
            <w:tcW w:w="3160" w:type="dxa"/>
            <w:tcBorders>
              <w:top w:val="single" w:sz="4" w:space="0" w:color="000000"/>
              <w:left w:val="nil"/>
              <w:bottom w:val="single" w:sz="4" w:space="0" w:color="auto"/>
            </w:tcBorders>
          </w:tcPr>
          <w:p w14:paraId="24305B2B" w14:textId="77777777" w:rsidR="00530659" w:rsidRPr="000E113A" w:rsidRDefault="00530659">
            <w:pPr>
              <w:ind w:left="0" w:hanging="2"/>
              <w:jc w:val="both"/>
              <w:rPr>
                <w:rFonts w:asciiTheme="majorHAnsi" w:hAnsiTheme="majorHAnsi" w:cstheme="majorHAnsi"/>
              </w:rPr>
            </w:pPr>
          </w:p>
        </w:tc>
      </w:tr>
      <w:tr w:rsidR="00504E90" w:rsidRPr="000E113A" w14:paraId="71775C69" w14:textId="77777777" w:rsidTr="00504E90">
        <w:trPr>
          <w:cantSplit/>
          <w:trHeight w:val="1012"/>
        </w:trPr>
        <w:tc>
          <w:tcPr>
            <w:tcW w:w="3160" w:type="dxa"/>
            <w:tcBorders>
              <w:top w:val="nil"/>
              <w:right w:val="nil"/>
            </w:tcBorders>
          </w:tcPr>
          <w:p w14:paraId="4E35CBE3" w14:textId="1A539633" w:rsidR="00504E90" w:rsidRPr="000E113A" w:rsidRDefault="00504E90" w:rsidP="00504E90">
            <w:pPr>
              <w:ind w:left="0" w:hanging="2"/>
              <w:jc w:val="both"/>
              <w:rPr>
                <w:rFonts w:asciiTheme="majorHAnsi" w:hAnsiTheme="majorHAnsi" w:cstheme="majorHAnsi"/>
              </w:rPr>
            </w:pPr>
            <w:r w:rsidRPr="000E113A">
              <w:rPr>
                <w:rFonts w:asciiTheme="majorHAnsi" w:hAnsiTheme="majorHAnsi" w:cstheme="majorHAnsi"/>
                <w:color w:val="000000"/>
              </w:rPr>
              <w:t>Comparar los niveles de respeto, asertividad y empatía en estudiantes de las carreras de Enfermería, Kinesiología y Nutrición y Dietética de Universidad Santo Tomás sede Antofagasta pre y post incorporación de experiencias de aprendizajes innovadoras a través del uso de simuladores.</w:t>
            </w:r>
          </w:p>
        </w:tc>
        <w:tc>
          <w:tcPr>
            <w:tcW w:w="808" w:type="dxa"/>
            <w:tcBorders>
              <w:top w:val="single" w:sz="4" w:space="0" w:color="000000"/>
              <w:left w:val="single" w:sz="4" w:space="0" w:color="000000"/>
              <w:bottom w:val="single" w:sz="4" w:space="0" w:color="000000"/>
              <w:right w:val="single" w:sz="4" w:space="0" w:color="000000"/>
            </w:tcBorders>
          </w:tcPr>
          <w:p w14:paraId="00DB9F1B" w14:textId="4C846FF1" w:rsidR="00504E90" w:rsidRPr="000E113A" w:rsidRDefault="000421AB" w:rsidP="00504E90">
            <w:pPr>
              <w:ind w:left="0" w:hanging="2"/>
              <w:jc w:val="center"/>
              <w:rPr>
                <w:rFonts w:asciiTheme="majorHAnsi" w:hAnsiTheme="majorHAnsi" w:cstheme="majorHAnsi"/>
              </w:rPr>
            </w:pPr>
            <w:r w:rsidRPr="000E113A">
              <w:rPr>
                <w:rFonts w:asciiTheme="majorHAnsi" w:hAnsiTheme="majorHAnsi" w:cstheme="majorHAnsi"/>
              </w:rPr>
              <w:t>x</w:t>
            </w:r>
          </w:p>
        </w:tc>
        <w:tc>
          <w:tcPr>
            <w:tcW w:w="917" w:type="dxa"/>
            <w:tcBorders>
              <w:top w:val="single" w:sz="4" w:space="0" w:color="000000"/>
              <w:left w:val="single" w:sz="4" w:space="0" w:color="000000"/>
              <w:bottom w:val="single" w:sz="4" w:space="0" w:color="000000"/>
              <w:right w:val="nil"/>
            </w:tcBorders>
          </w:tcPr>
          <w:p w14:paraId="047387E8" w14:textId="77777777" w:rsidR="00504E90" w:rsidRPr="000E113A" w:rsidRDefault="00504E90" w:rsidP="00504E90">
            <w:pPr>
              <w:ind w:left="0" w:hanging="2"/>
              <w:jc w:val="center"/>
              <w:rPr>
                <w:rFonts w:asciiTheme="majorHAnsi" w:hAnsiTheme="majorHAnsi" w:cstheme="majorHAnsi"/>
              </w:rPr>
            </w:pPr>
          </w:p>
        </w:tc>
        <w:tc>
          <w:tcPr>
            <w:tcW w:w="700" w:type="dxa"/>
            <w:tcBorders>
              <w:top w:val="single" w:sz="4" w:space="0" w:color="000000"/>
              <w:left w:val="single" w:sz="4" w:space="0" w:color="000000"/>
              <w:bottom w:val="single" w:sz="4" w:space="0" w:color="000000"/>
              <w:right w:val="single" w:sz="4" w:space="0" w:color="auto"/>
            </w:tcBorders>
          </w:tcPr>
          <w:p w14:paraId="5F31927E" w14:textId="77777777" w:rsidR="00504E90" w:rsidRPr="000E113A" w:rsidRDefault="00504E90" w:rsidP="00504E90">
            <w:pPr>
              <w:ind w:left="0" w:hanging="2"/>
              <w:jc w:val="center"/>
              <w:rPr>
                <w:rFonts w:asciiTheme="majorHAnsi" w:hAnsiTheme="majorHAnsi" w:cstheme="majorHAnsi"/>
              </w:rPr>
            </w:pPr>
          </w:p>
        </w:tc>
        <w:tc>
          <w:tcPr>
            <w:tcW w:w="3160" w:type="dxa"/>
            <w:tcBorders>
              <w:top w:val="single" w:sz="4" w:space="0" w:color="auto"/>
              <w:left w:val="single" w:sz="4" w:space="0" w:color="auto"/>
              <w:bottom w:val="single" w:sz="4" w:space="0" w:color="auto"/>
              <w:right w:val="single" w:sz="4" w:space="0" w:color="auto"/>
            </w:tcBorders>
          </w:tcPr>
          <w:p w14:paraId="0BCDCE7E" w14:textId="77777777" w:rsidR="00504E90" w:rsidRPr="000E113A" w:rsidRDefault="00504E90" w:rsidP="00504E90">
            <w:pPr>
              <w:ind w:left="0" w:hanging="2"/>
              <w:jc w:val="both"/>
              <w:rPr>
                <w:rFonts w:asciiTheme="majorHAnsi" w:hAnsiTheme="majorHAnsi" w:cstheme="majorHAnsi"/>
              </w:rPr>
            </w:pPr>
          </w:p>
        </w:tc>
      </w:tr>
      <w:tr w:rsidR="00504E90" w:rsidRPr="000E113A" w14:paraId="4DD3E2EA" w14:textId="77777777" w:rsidTr="00504E90">
        <w:trPr>
          <w:cantSplit/>
          <w:trHeight w:val="1012"/>
        </w:trPr>
        <w:tc>
          <w:tcPr>
            <w:tcW w:w="3160" w:type="dxa"/>
            <w:tcBorders>
              <w:right w:val="nil"/>
            </w:tcBorders>
          </w:tcPr>
          <w:p w14:paraId="0B212188" w14:textId="0EF50640" w:rsidR="00504E90" w:rsidRPr="000E113A" w:rsidRDefault="00504E90" w:rsidP="00504E90">
            <w:pPr>
              <w:ind w:left="0" w:hanging="2"/>
              <w:jc w:val="both"/>
              <w:rPr>
                <w:rFonts w:asciiTheme="majorHAnsi" w:hAnsiTheme="majorHAnsi" w:cstheme="majorHAnsi"/>
              </w:rPr>
            </w:pPr>
            <w:bookmarkStart w:id="2" w:name="_Hlk179531705"/>
            <w:r w:rsidRPr="000E113A">
              <w:rPr>
                <w:rFonts w:asciiTheme="majorHAnsi" w:hAnsiTheme="majorHAnsi" w:cstheme="majorHAnsi"/>
                <w:color w:val="000000"/>
              </w:rPr>
              <w:t>Establecer necesidad de generar programas interdisciplinares en asignaturas de temáticas comunes en estudiantes de las carreras de Kinesiología, Enfermería y Nutrición y Dietética de Universidad Santo Tomás sede Antofagasta.</w:t>
            </w:r>
            <w:bookmarkEnd w:id="2"/>
          </w:p>
        </w:tc>
        <w:tc>
          <w:tcPr>
            <w:tcW w:w="808" w:type="dxa"/>
            <w:tcBorders>
              <w:top w:val="single" w:sz="4" w:space="0" w:color="000000"/>
              <w:left w:val="single" w:sz="4" w:space="0" w:color="000000"/>
              <w:bottom w:val="single" w:sz="4" w:space="0" w:color="000000"/>
              <w:right w:val="single" w:sz="4" w:space="0" w:color="000000"/>
            </w:tcBorders>
          </w:tcPr>
          <w:p w14:paraId="11101BC7" w14:textId="209BED78" w:rsidR="00504E90" w:rsidRPr="000E113A" w:rsidRDefault="000421AB" w:rsidP="00504E90">
            <w:pPr>
              <w:ind w:left="0" w:hanging="2"/>
              <w:jc w:val="center"/>
              <w:rPr>
                <w:rFonts w:asciiTheme="majorHAnsi" w:hAnsiTheme="majorHAnsi" w:cstheme="majorHAnsi"/>
              </w:rPr>
            </w:pPr>
            <w:r w:rsidRPr="000E113A">
              <w:rPr>
                <w:rFonts w:asciiTheme="majorHAnsi" w:hAnsiTheme="majorHAnsi" w:cstheme="majorHAnsi"/>
              </w:rPr>
              <w:t>X</w:t>
            </w:r>
          </w:p>
        </w:tc>
        <w:tc>
          <w:tcPr>
            <w:tcW w:w="917" w:type="dxa"/>
            <w:tcBorders>
              <w:top w:val="single" w:sz="4" w:space="0" w:color="000000"/>
              <w:left w:val="single" w:sz="4" w:space="0" w:color="000000"/>
              <w:bottom w:val="single" w:sz="4" w:space="0" w:color="000000"/>
              <w:right w:val="single" w:sz="4" w:space="0" w:color="000000"/>
            </w:tcBorders>
          </w:tcPr>
          <w:p w14:paraId="32064BB4" w14:textId="77777777" w:rsidR="00504E90" w:rsidRPr="000E113A" w:rsidRDefault="00504E90" w:rsidP="00504E90">
            <w:pPr>
              <w:ind w:left="0" w:hanging="2"/>
              <w:jc w:val="center"/>
              <w:rPr>
                <w:rFonts w:asciiTheme="majorHAnsi" w:hAnsiTheme="majorHAnsi" w:cstheme="majorHAnsi"/>
              </w:rPr>
            </w:pPr>
          </w:p>
        </w:tc>
        <w:tc>
          <w:tcPr>
            <w:tcW w:w="700" w:type="dxa"/>
            <w:tcBorders>
              <w:top w:val="single" w:sz="4" w:space="0" w:color="000000"/>
              <w:left w:val="single" w:sz="4" w:space="0" w:color="000000"/>
              <w:bottom w:val="single" w:sz="4" w:space="0" w:color="000000"/>
              <w:right w:val="single" w:sz="4" w:space="0" w:color="000000"/>
            </w:tcBorders>
          </w:tcPr>
          <w:p w14:paraId="36930AE3" w14:textId="77777777" w:rsidR="00504E90" w:rsidRPr="000E113A" w:rsidRDefault="00504E90" w:rsidP="00504E90">
            <w:pPr>
              <w:ind w:left="0" w:hanging="2"/>
              <w:jc w:val="center"/>
              <w:rPr>
                <w:rFonts w:asciiTheme="majorHAnsi" w:hAnsiTheme="majorHAnsi" w:cstheme="majorHAnsi"/>
              </w:rPr>
            </w:pPr>
          </w:p>
        </w:tc>
        <w:tc>
          <w:tcPr>
            <w:tcW w:w="3160" w:type="dxa"/>
            <w:tcBorders>
              <w:top w:val="single" w:sz="4" w:space="0" w:color="auto"/>
              <w:left w:val="single" w:sz="4" w:space="0" w:color="000000"/>
            </w:tcBorders>
          </w:tcPr>
          <w:p w14:paraId="42157FC8" w14:textId="77777777" w:rsidR="00504E90" w:rsidRPr="000E113A" w:rsidRDefault="00504E90" w:rsidP="00504E90">
            <w:pPr>
              <w:ind w:left="0" w:hanging="2"/>
              <w:jc w:val="both"/>
              <w:rPr>
                <w:rFonts w:asciiTheme="majorHAnsi" w:hAnsiTheme="majorHAnsi" w:cstheme="majorHAnsi"/>
              </w:rPr>
            </w:pPr>
          </w:p>
        </w:tc>
      </w:tr>
    </w:tbl>
    <w:p w14:paraId="35B54868" w14:textId="77777777" w:rsidR="000E113A" w:rsidRPr="000E113A" w:rsidRDefault="000E113A">
      <w:pPr>
        <w:ind w:left="0" w:hanging="2"/>
        <w:jc w:val="both"/>
        <w:rPr>
          <w:rFonts w:asciiTheme="majorHAnsi" w:hAnsiTheme="majorHAnsi" w:cstheme="majorHAnsi"/>
        </w:rPr>
      </w:pPr>
    </w:p>
    <w:p w14:paraId="0A4B7A8E" w14:textId="77777777" w:rsidR="00010359" w:rsidRPr="000E113A" w:rsidRDefault="008266B9" w:rsidP="00010359">
      <w:pPr>
        <w:numPr>
          <w:ilvl w:val="0"/>
          <w:numId w:val="1"/>
        </w:numPr>
        <w:ind w:leftChars="0" w:left="0" w:firstLineChars="0" w:firstLine="0"/>
        <w:jc w:val="both"/>
        <w:rPr>
          <w:rFonts w:asciiTheme="majorHAnsi" w:hAnsiTheme="majorHAnsi" w:cstheme="majorHAnsi"/>
        </w:rPr>
      </w:pPr>
      <w:r w:rsidRPr="000E113A">
        <w:rPr>
          <w:rFonts w:asciiTheme="majorHAnsi" w:hAnsiTheme="majorHAnsi" w:cstheme="majorHAnsi"/>
          <w:b/>
        </w:rPr>
        <w:t xml:space="preserve">PRESENTACIÓN DE LA EXPERIENCIA DE INNOVACIÓN. </w:t>
      </w:r>
    </w:p>
    <w:p w14:paraId="77D6DE94" w14:textId="296CDC52" w:rsidR="000421AB" w:rsidRPr="000E113A" w:rsidRDefault="000421AB" w:rsidP="00010359">
      <w:pPr>
        <w:ind w:leftChars="0" w:left="0" w:firstLineChars="0" w:firstLine="0"/>
        <w:jc w:val="both"/>
        <w:rPr>
          <w:rFonts w:asciiTheme="majorHAnsi" w:hAnsiTheme="majorHAnsi" w:cstheme="majorHAnsi"/>
        </w:rPr>
      </w:pPr>
      <w:r w:rsidRPr="000E113A">
        <w:rPr>
          <w:rFonts w:asciiTheme="majorHAnsi" w:hAnsiTheme="majorHAnsi" w:cstheme="majorHAnsi"/>
        </w:rPr>
        <w:t>Chile atraviesa una fase avanzada de transición demográfica caracterizada por un aumento en la esperanza de vida y una disminución de las tasas de natalidad. Según datos del Instituto Nacional de Estadísticas (INE), para el año 2020, la esperanza de vida llegó a 82 años en mujeres y 77 años en hombres, y se proyecta que en 2050 dos de cada tres chilenos tendrán 60 años o más</w:t>
      </w:r>
      <w:r w:rsidR="00995033" w:rsidRPr="000E113A">
        <w:rPr>
          <w:rFonts w:asciiTheme="majorHAnsi" w:eastAsia="Times New Roman" w:hAnsiTheme="majorHAnsi" w:cstheme="majorHAnsi"/>
          <w:color w:val="000000"/>
        </w:rPr>
        <w:t xml:space="preserve"> </w:t>
      </w:r>
      <w:sdt>
        <w:sdtPr>
          <w:rPr>
            <w:rFonts w:asciiTheme="majorHAnsi" w:eastAsia="Times New Roman" w:hAnsiTheme="majorHAnsi" w:cstheme="majorHAnsi"/>
            <w:color w:val="000000"/>
          </w:rPr>
          <w:tag w:val="MENDELEY_CITATION_v3_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"/>
          <w:id w:val="374127637"/>
          <w:placeholder>
            <w:docPart w:val="DefaultPlaceholder_-1854013440"/>
          </w:placeholder>
        </w:sdtPr>
        <w:sdtContent>
          <w:r w:rsidR="00B433B1" w:rsidRPr="000E113A">
            <w:rPr>
              <w:rFonts w:asciiTheme="majorHAnsi" w:eastAsia="Times New Roman" w:hAnsiTheme="majorHAnsi" w:cstheme="majorHAnsi"/>
              <w:color w:val="000000"/>
            </w:rPr>
            <w:t xml:space="preserve">(Instituto Nacional de Estadísticas, </w:t>
          </w:r>
          <w:proofErr w:type="spellStart"/>
          <w:r w:rsidR="00B433B1" w:rsidRPr="000E113A">
            <w:rPr>
              <w:rFonts w:asciiTheme="majorHAnsi" w:eastAsia="Times New Roman" w:hAnsiTheme="majorHAnsi" w:cstheme="majorHAnsi"/>
              <w:color w:val="000000"/>
            </w:rPr>
            <w:t>n.d</w:t>
          </w:r>
          <w:proofErr w:type="spellEnd"/>
          <w:r w:rsidR="00B433B1" w:rsidRPr="000E113A">
            <w:rPr>
              <w:rFonts w:asciiTheme="majorHAnsi" w:eastAsia="Times New Roman" w:hAnsiTheme="majorHAnsi" w:cstheme="majorHAnsi"/>
              <w:color w:val="000000"/>
            </w:rPr>
            <w:t>.)</w:t>
          </w:r>
        </w:sdtContent>
      </w:sdt>
      <w:r w:rsidRPr="000E113A">
        <w:rPr>
          <w:rFonts w:asciiTheme="majorHAnsi" w:hAnsiTheme="majorHAnsi" w:cstheme="majorHAnsi"/>
        </w:rPr>
        <w:t xml:space="preserve">. Este envejecimiento de la población plantea un desafío no solo para </w:t>
      </w:r>
      <w:r w:rsidRPr="000E113A">
        <w:rPr>
          <w:rFonts w:asciiTheme="majorHAnsi" w:hAnsiTheme="majorHAnsi" w:cstheme="majorHAnsi"/>
        </w:rPr>
        <w:lastRenderedPageBreak/>
        <w:t xml:space="preserve">los sistemas de salud, sino también para la formación de profesionales capacitados en el cuidado de personas mayores. En este contexto, surge el proyecto "Envejecimiento en Primera Persona", cuyo propósito fue abordar el problema del edadismo en los sistemas de atención clínica. Este tipo de discriminación, basada en estereotipos y prejuicios hacia las personas mayores, afecta la calidad de vida de los usuarios, y ocasiona prácticas insensibles en la atención sanitaria por parte de los profesionales. Investigaciones recientes destacan que el contacto limitado y las experiencias personales negativas con personas mayores contribuyen a estas actitudes </w:t>
      </w:r>
      <w:proofErr w:type="spellStart"/>
      <w:r w:rsidRPr="000E113A">
        <w:rPr>
          <w:rFonts w:asciiTheme="majorHAnsi" w:hAnsiTheme="majorHAnsi" w:cstheme="majorHAnsi"/>
        </w:rPr>
        <w:t>edadistas</w:t>
      </w:r>
      <w:proofErr w:type="spellEnd"/>
      <w:r w:rsidR="00995033" w:rsidRPr="000E113A">
        <w:rPr>
          <w:rFonts w:asciiTheme="majorHAnsi" w:hAnsiTheme="majorHAnsi" w:cstheme="majorHAnsi"/>
        </w:rPr>
        <w:t xml:space="preserve"> </w:t>
      </w:r>
      <w:sdt>
        <w:sdtPr>
          <w:rPr>
            <w:rFonts w:asciiTheme="majorHAnsi" w:hAnsiTheme="majorHAnsi" w:cstheme="majorHAnsi"/>
            <w:color w:val="000000"/>
          </w:rPr>
          <w:tag w:val="MENDELEY_CITATION_v3_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"/>
          <w:id w:val="-1308166874"/>
          <w:placeholder>
            <w:docPart w:val="DefaultPlaceholder_-1854013440"/>
          </w:placeholder>
        </w:sdtPr>
        <w:sdtContent>
          <w:r w:rsidR="00B433B1" w:rsidRPr="000E113A">
            <w:rPr>
              <w:rFonts w:asciiTheme="majorHAnsi" w:eastAsia="Times New Roman" w:hAnsiTheme="majorHAnsi" w:cstheme="majorHAnsi"/>
              <w:color w:val="000000"/>
            </w:rPr>
            <w:t xml:space="preserve">(Chang et al., 2020; </w:t>
          </w:r>
          <w:proofErr w:type="spellStart"/>
          <w:r w:rsidR="00B433B1" w:rsidRPr="000E113A">
            <w:rPr>
              <w:rFonts w:asciiTheme="majorHAnsi" w:eastAsia="Times New Roman" w:hAnsiTheme="majorHAnsi" w:cstheme="majorHAnsi"/>
              <w:color w:val="000000"/>
            </w:rPr>
            <w:t>Leon</w:t>
          </w:r>
          <w:proofErr w:type="spellEnd"/>
          <w:r w:rsidR="00B433B1" w:rsidRPr="000E113A">
            <w:rPr>
              <w:rFonts w:asciiTheme="majorHAnsi" w:eastAsia="Times New Roman" w:hAnsiTheme="majorHAnsi" w:cstheme="majorHAnsi"/>
              <w:color w:val="000000"/>
            </w:rPr>
            <w:t xml:space="preserve"> &amp; </w:t>
          </w:r>
          <w:proofErr w:type="spellStart"/>
          <w:r w:rsidR="00B433B1" w:rsidRPr="000E113A">
            <w:rPr>
              <w:rFonts w:asciiTheme="majorHAnsi" w:eastAsia="Times New Roman" w:hAnsiTheme="majorHAnsi" w:cstheme="majorHAnsi"/>
              <w:color w:val="000000"/>
            </w:rPr>
            <w:t>Bozanic</w:t>
          </w:r>
          <w:proofErr w:type="spellEnd"/>
          <w:r w:rsidR="00B433B1" w:rsidRPr="000E113A">
            <w:rPr>
              <w:rFonts w:asciiTheme="majorHAnsi" w:eastAsia="Times New Roman" w:hAnsiTheme="majorHAnsi" w:cstheme="majorHAnsi"/>
              <w:color w:val="000000"/>
            </w:rPr>
            <w:t>, 2022)</w:t>
          </w:r>
        </w:sdtContent>
      </w:sdt>
      <w:r w:rsidR="00995033" w:rsidRPr="000E113A">
        <w:rPr>
          <w:rFonts w:asciiTheme="majorHAnsi" w:hAnsiTheme="majorHAnsi" w:cstheme="majorHAnsi"/>
        </w:rPr>
        <w:t xml:space="preserve">. </w:t>
      </w:r>
      <w:r w:rsidRPr="000E113A">
        <w:rPr>
          <w:rFonts w:asciiTheme="majorHAnsi" w:hAnsiTheme="majorHAnsi" w:cstheme="majorHAnsi"/>
        </w:rPr>
        <w:t>En este sentido, es crucial modificar las conductas de los futuros profesionales de la salud desde su formación académica.</w:t>
      </w:r>
    </w:p>
    <w:p w14:paraId="56244913" w14:textId="63D4C72D" w:rsidR="000421AB" w:rsidRPr="000E113A" w:rsidRDefault="000421AB" w:rsidP="256BA2EC">
      <w:pPr>
        <w:ind w:leftChars="0" w:left="0" w:firstLineChars="0" w:firstLine="0"/>
        <w:jc w:val="both"/>
        <w:rPr>
          <w:rFonts w:asciiTheme="majorHAnsi" w:hAnsiTheme="majorHAnsi" w:cstheme="majorBidi"/>
        </w:rPr>
      </w:pPr>
      <w:r w:rsidRPr="256BA2EC">
        <w:rPr>
          <w:rFonts w:asciiTheme="majorHAnsi" w:hAnsiTheme="majorHAnsi" w:cstheme="majorBidi"/>
        </w:rPr>
        <w:t>La propuesta educativa se basa en el uso de simuladores para proporcionar a los estudiantes una vivencia realista del envejecimiento. El simulador GERT, que recrea las limitaciones físicas y sensoriales propias de las personas mayores</w:t>
      </w:r>
      <w:sdt>
        <w:sdtPr>
          <w:rPr>
            <w:rFonts w:asciiTheme="majorHAnsi" w:hAnsiTheme="majorHAnsi" w:cstheme="majorBidi"/>
            <w:color w:val="000000" w:themeColor="text1"/>
          </w:rPr>
          <w:tag w:val="MENDELEY_CITATION_v3_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"/>
          <w:id w:val="-2015453043"/>
          <w:placeholder>
            <w:docPart w:val="DefaultPlaceholder_-1854013440"/>
          </w:placeholder>
        </w:sdtPr>
        <w:sdtContent>
          <w:r w:rsidR="00B433B1" w:rsidRPr="256BA2EC">
            <w:rPr>
              <w:rFonts w:asciiTheme="majorHAnsi" w:hAnsiTheme="majorHAnsi" w:cstheme="majorBidi"/>
              <w:color w:val="000000" w:themeColor="text1"/>
            </w:rPr>
            <w:t>(</w:t>
          </w:r>
          <w:proofErr w:type="spellStart"/>
          <w:r w:rsidR="00B433B1" w:rsidRPr="256BA2EC">
            <w:rPr>
              <w:rFonts w:asciiTheme="majorHAnsi" w:hAnsiTheme="majorHAnsi" w:cstheme="majorBidi"/>
              <w:color w:val="000000" w:themeColor="text1"/>
            </w:rPr>
            <w:t>Gerhardy</w:t>
          </w:r>
          <w:proofErr w:type="spellEnd"/>
          <w:r w:rsidR="00B433B1" w:rsidRPr="256BA2EC">
            <w:rPr>
              <w:rFonts w:asciiTheme="majorHAnsi" w:hAnsiTheme="majorHAnsi" w:cstheme="majorBidi"/>
              <w:color w:val="000000" w:themeColor="text1"/>
            </w:rPr>
            <w:t xml:space="preserve"> et al., 2022)</w:t>
          </w:r>
        </w:sdtContent>
      </w:sdt>
      <w:r w:rsidRPr="256BA2EC">
        <w:rPr>
          <w:rFonts w:asciiTheme="majorHAnsi" w:hAnsiTheme="majorHAnsi" w:cstheme="majorBidi"/>
        </w:rPr>
        <w:t>, es una herramienta pedagógica innovadora que permite a los estudiantes experimentar de primera mano los desafíos que enfrentan los adultos mayores. La metodología implementada en este proyecto se apoya en enfoques pedagógicos activos, como la simulación clínica interdisciplinaria</w:t>
      </w:r>
      <w:sdt>
        <w:sdtPr>
          <w:rPr>
            <w:rFonts w:asciiTheme="majorHAnsi" w:hAnsiTheme="majorHAnsi" w:cstheme="majorBidi"/>
            <w:color w:val="000000" w:themeColor="text1"/>
          </w:rPr>
          <w:tag w:val="MENDELEY_CITATION_v3_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"/>
          <w:id w:val="891928923"/>
          <w:placeholder>
            <w:docPart w:val="DefaultPlaceholder_-1854013440"/>
          </w:placeholder>
        </w:sdtPr>
        <w:sdtContent>
          <w:r w:rsidR="00B433B1" w:rsidRPr="256BA2EC">
            <w:rPr>
              <w:rFonts w:asciiTheme="majorHAnsi" w:eastAsia="Times New Roman" w:hAnsiTheme="majorHAnsi" w:cstheme="majorBidi"/>
              <w:color w:val="000000" w:themeColor="text1"/>
            </w:rPr>
            <w:t>(Donoso-Stuardo. Paula et al., 2024)</w:t>
          </w:r>
        </w:sdtContent>
      </w:sdt>
      <w:r w:rsidRPr="256BA2EC">
        <w:rPr>
          <w:rFonts w:asciiTheme="majorHAnsi" w:hAnsiTheme="majorHAnsi" w:cstheme="majorBidi"/>
        </w:rPr>
        <w:t>. Estas estrategias permiten a los estudiantes no solo desarrollar competencias técnicas, sino también habilidades sociales y humanas, como la empatía y el respeto</w:t>
      </w:r>
      <w:sdt>
        <w:sdtPr>
          <w:rPr>
            <w:rFonts w:asciiTheme="majorHAnsi" w:hAnsiTheme="majorHAnsi" w:cstheme="majorBidi"/>
            <w:color w:val="000000" w:themeColor="text1"/>
          </w:rPr>
          <w:tag w:val="MENDELEY_CITATION_v3_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"/>
          <w:id w:val="-934289896"/>
          <w:placeholder>
            <w:docPart w:val="DefaultPlaceholder_-1854013440"/>
          </w:placeholder>
        </w:sdtPr>
        <w:sdtContent>
          <w:r w:rsidR="00B433B1" w:rsidRPr="256BA2EC">
            <w:rPr>
              <w:rFonts w:asciiTheme="majorHAnsi" w:hAnsiTheme="majorHAnsi" w:cstheme="majorBidi"/>
              <w:color w:val="000000" w:themeColor="text1"/>
            </w:rPr>
            <w:t>(Rodriguez-Molinero et al., 2024)</w:t>
          </w:r>
        </w:sdtContent>
      </w:sdt>
      <w:r w:rsidRPr="256BA2EC">
        <w:rPr>
          <w:rFonts w:asciiTheme="majorHAnsi" w:hAnsiTheme="majorHAnsi" w:cstheme="majorBidi"/>
        </w:rPr>
        <w:t xml:space="preserve">. A través de la simulación, se crean experiencias inmersivas que favorecen el entendimiento profundo de las necesidades biopsicosociales de las personas mayores, promoviendo así una atención más humana y de calidad, siendo una estrategia en formación de profesionales de la salud, con el fin de lograr sujetos más empáticos y comprometidos, al utilizar </w:t>
      </w:r>
      <w:r w:rsidR="00402819" w:rsidRPr="256BA2EC">
        <w:rPr>
          <w:rFonts w:asciiTheme="majorHAnsi" w:hAnsiTheme="majorHAnsi" w:cstheme="majorBidi"/>
        </w:rPr>
        <w:t>la simulación</w:t>
      </w:r>
      <w:r w:rsidRPr="256BA2EC">
        <w:rPr>
          <w:rFonts w:asciiTheme="majorHAnsi" w:hAnsiTheme="majorHAnsi" w:cstheme="majorBidi"/>
        </w:rPr>
        <w:t xml:space="preserve"> como estrategia central para modificar las actitudes </w:t>
      </w:r>
      <w:proofErr w:type="spellStart"/>
      <w:r w:rsidRPr="256BA2EC">
        <w:rPr>
          <w:rFonts w:asciiTheme="majorHAnsi" w:hAnsiTheme="majorHAnsi" w:cstheme="majorBidi"/>
        </w:rPr>
        <w:t>edadistas</w:t>
      </w:r>
      <w:proofErr w:type="spellEnd"/>
      <w:r w:rsidRPr="256BA2EC">
        <w:rPr>
          <w:rFonts w:asciiTheme="majorHAnsi" w:hAnsiTheme="majorHAnsi" w:cstheme="majorBidi"/>
        </w:rPr>
        <w:t xml:space="preserve"> y fomentar un aprendizaje integral.</w:t>
      </w:r>
    </w:p>
    <w:p w14:paraId="3833ACF5" w14:textId="3071446C" w:rsidR="256BA2EC" w:rsidRDefault="256BA2EC" w:rsidP="256BA2EC">
      <w:pPr>
        <w:ind w:leftChars="0" w:left="0" w:firstLineChars="0" w:firstLine="0"/>
        <w:jc w:val="both"/>
        <w:rPr>
          <w:rFonts w:asciiTheme="majorHAnsi" w:hAnsiTheme="majorHAnsi" w:cstheme="majorBidi"/>
        </w:rPr>
      </w:pPr>
    </w:p>
    <w:p w14:paraId="0BF23992" w14:textId="72B13E9B" w:rsidR="256BA2EC" w:rsidRDefault="256BA2EC" w:rsidP="256BA2EC">
      <w:pPr>
        <w:ind w:leftChars="0" w:left="0" w:firstLineChars="0" w:firstLine="0"/>
        <w:jc w:val="both"/>
        <w:rPr>
          <w:rFonts w:asciiTheme="majorHAnsi" w:hAnsiTheme="majorHAnsi" w:cstheme="majorBidi"/>
        </w:rPr>
      </w:pPr>
    </w:p>
    <w:p w14:paraId="6EB92A02" w14:textId="77777777" w:rsidR="007968D6" w:rsidRDefault="007968D6" w:rsidP="256BA2EC">
      <w:pPr>
        <w:ind w:leftChars="0" w:left="0" w:firstLineChars="0" w:firstLine="0"/>
        <w:jc w:val="both"/>
        <w:rPr>
          <w:rFonts w:asciiTheme="majorHAnsi" w:hAnsiTheme="majorHAnsi" w:cstheme="majorBidi"/>
        </w:rPr>
      </w:pPr>
    </w:p>
    <w:p w14:paraId="61AB5277" w14:textId="77777777" w:rsidR="007968D6" w:rsidRDefault="007968D6" w:rsidP="256BA2EC">
      <w:pPr>
        <w:ind w:leftChars="0" w:left="0" w:firstLineChars="0" w:firstLine="0"/>
        <w:jc w:val="both"/>
        <w:rPr>
          <w:rFonts w:asciiTheme="majorHAnsi" w:hAnsiTheme="majorHAnsi" w:cstheme="majorBidi"/>
        </w:rPr>
      </w:pPr>
    </w:p>
    <w:p w14:paraId="5E72BFBB" w14:textId="77777777" w:rsidR="007968D6" w:rsidRDefault="007968D6" w:rsidP="256BA2EC">
      <w:pPr>
        <w:ind w:leftChars="0" w:left="0" w:firstLineChars="0" w:firstLine="0"/>
        <w:jc w:val="both"/>
        <w:rPr>
          <w:rFonts w:asciiTheme="majorHAnsi" w:hAnsiTheme="majorHAnsi" w:cstheme="majorBidi"/>
        </w:rPr>
      </w:pPr>
    </w:p>
    <w:p w14:paraId="6EF860E5" w14:textId="77777777" w:rsidR="007968D6" w:rsidRDefault="007968D6" w:rsidP="256BA2EC">
      <w:pPr>
        <w:ind w:leftChars="0" w:left="0" w:firstLineChars="0" w:firstLine="0"/>
        <w:jc w:val="both"/>
        <w:rPr>
          <w:rFonts w:asciiTheme="majorHAnsi" w:hAnsiTheme="majorHAnsi" w:cstheme="majorBidi"/>
        </w:rPr>
      </w:pPr>
    </w:p>
    <w:p w14:paraId="1EA09F2F" w14:textId="77777777" w:rsidR="007968D6" w:rsidRDefault="007968D6" w:rsidP="256BA2EC">
      <w:pPr>
        <w:ind w:leftChars="0" w:left="0" w:firstLineChars="0" w:firstLine="0"/>
        <w:jc w:val="both"/>
        <w:rPr>
          <w:rFonts w:asciiTheme="majorHAnsi" w:hAnsiTheme="majorHAnsi" w:cstheme="majorBidi"/>
        </w:rPr>
      </w:pPr>
    </w:p>
    <w:p w14:paraId="270C75D4" w14:textId="77777777" w:rsidR="007968D6" w:rsidRDefault="007968D6" w:rsidP="256BA2EC">
      <w:pPr>
        <w:ind w:leftChars="0" w:left="0" w:firstLineChars="0" w:firstLine="0"/>
        <w:jc w:val="both"/>
        <w:rPr>
          <w:rFonts w:asciiTheme="majorHAnsi" w:hAnsiTheme="majorHAnsi" w:cstheme="majorBidi"/>
        </w:rPr>
      </w:pPr>
    </w:p>
    <w:p w14:paraId="3E989666" w14:textId="77777777" w:rsidR="007968D6" w:rsidRDefault="007968D6" w:rsidP="256BA2EC">
      <w:pPr>
        <w:ind w:leftChars="0" w:left="0" w:firstLineChars="0" w:firstLine="0"/>
        <w:jc w:val="both"/>
        <w:rPr>
          <w:rFonts w:asciiTheme="majorHAnsi" w:hAnsiTheme="majorHAnsi" w:cstheme="majorBidi"/>
        </w:rPr>
      </w:pPr>
    </w:p>
    <w:p w14:paraId="54A3C988" w14:textId="77777777" w:rsidR="007968D6" w:rsidRDefault="007968D6" w:rsidP="256BA2EC">
      <w:pPr>
        <w:ind w:leftChars="0" w:left="0" w:firstLineChars="0" w:firstLine="0"/>
        <w:jc w:val="both"/>
        <w:rPr>
          <w:rFonts w:asciiTheme="majorHAnsi" w:hAnsiTheme="majorHAnsi" w:cstheme="majorBidi"/>
        </w:rPr>
      </w:pPr>
    </w:p>
    <w:p w14:paraId="5DB530DE" w14:textId="70915037" w:rsidR="00530659" w:rsidRPr="000E113A" w:rsidRDefault="008266B9">
      <w:pPr>
        <w:numPr>
          <w:ilvl w:val="0"/>
          <w:numId w:val="1"/>
        </w:numPr>
        <w:ind w:left="0" w:hanging="2"/>
        <w:jc w:val="both"/>
        <w:rPr>
          <w:rFonts w:asciiTheme="majorHAnsi" w:hAnsiTheme="majorHAnsi" w:cstheme="majorHAnsi"/>
        </w:rPr>
      </w:pPr>
      <w:r w:rsidRPr="000E113A">
        <w:rPr>
          <w:rFonts w:asciiTheme="majorHAnsi" w:hAnsiTheme="majorHAnsi" w:cstheme="majorHAnsi"/>
          <w:b/>
        </w:rPr>
        <w:lastRenderedPageBreak/>
        <w:t xml:space="preserve">IMPACTO DE LA INNOVACIÓN. </w:t>
      </w:r>
    </w:p>
    <w:p w14:paraId="4650E67D" w14:textId="0640BBEE" w:rsidR="00995033" w:rsidRPr="000E113A" w:rsidRDefault="00995033" w:rsidP="00995033">
      <w:pPr>
        <w:ind w:leftChars="0" w:left="0" w:firstLineChars="0" w:firstLine="0"/>
        <w:jc w:val="both"/>
        <w:rPr>
          <w:rFonts w:asciiTheme="majorHAnsi" w:hAnsiTheme="majorHAnsi" w:cstheme="majorHAnsi"/>
          <w:bCs/>
        </w:rPr>
      </w:pPr>
      <w:r w:rsidRPr="000E113A">
        <w:rPr>
          <w:rFonts w:asciiTheme="majorHAnsi" w:hAnsiTheme="majorHAnsi" w:cstheme="majorHAnsi"/>
          <w:bCs/>
        </w:rPr>
        <w:t>Con el fin de evaluar el impacto de la innovación se dividió la recopilación de información de la siguiente manera:</w:t>
      </w:r>
    </w:p>
    <w:p w14:paraId="02ABFEDF" w14:textId="4EFC5F3F" w:rsidR="002D042B" w:rsidRPr="000E113A" w:rsidRDefault="002D042B" w:rsidP="002D042B">
      <w:pPr>
        <w:ind w:leftChars="0" w:left="426" w:firstLineChars="0" w:firstLine="0"/>
        <w:jc w:val="both"/>
        <w:rPr>
          <w:rFonts w:asciiTheme="majorHAnsi" w:hAnsiTheme="majorHAnsi" w:cstheme="majorHAnsi"/>
          <w:bCs/>
          <w:u w:val="single"/>
        </w:rPr>
      </w:pPr>
      <w:r w:rsidRPr="000E113A">
        <w:rPr>
          <w:rFonts w:asciiTheme="majorHAnsi" w:hAnsiTheme="majorHAnsi" w:cstheme="majorHAnsi"/>
          <w:bCs/>
          <w:u w:val="single"/>
        </w:rPr>
        <w:t>Valoración por parte del paciente</w:t>
      </w:r>
      <w:r w:rsidR="003E18ED" w:rsidRPr="000E113A">
        <w:rPr>
          <w:rFonts w:asciiTheme="majorHAnsi" w:hAnsiTheme="majorHAnsi" w:cstheme="majorHAnsi"/>
          <w:bCs/>
          <w:u w:val="single"/>
        </w:rPr>
        <w:t xml:space="preserve"> simulado</w:t>
      </w:r>
    </w:p>
    <w:p w14:paraId="36CAA249" w14:textId="6A4E0AAC" w:rsidR="005B3F5A" w:rsidRPr="000E113A" w:rsidRDefault="005B3F5A" w:rsidP="00995033">
      <w:pPr>
        <w:pStyle w:val="Prrafodelista"/>
        <w:numPr>
          <w:ilvl w:val="0"/>
          <w:numId w:val="7"/>
        </w:numPr>
        <w:ind w:leftChars="0" w:firstLineChars="0"/>
        <w:jc w:val="both"/>
        <w:rPr>
          <w:rFonts w:asciiTheme="majorHAnsi" w:hAnsiTheme="majorHAnsi" w:cstheme="majorHAnsi"/>
          <w:bCs/>
          <w:lang w:val="en-US"/>
        </w:rPr>
      </w:pPr>
      <w:proofErr w:type="spellStart"/>
      <w:r w:rsidRPr="000E113A">
        <w:rPr>
          <w:rFonts w:asciiTheme="majorHAnsi" w:hAnsiTheme="majorHAnsi" w:cstheme="majorHAnsi"/>
          <w:b/>
          <w:lang w:val="en-US"/>
        </w:rPr>
        <w:t>Instrumento</w:t>
      </w:r>
      <w:proofErr w:type="spellEnd"/>
      <w:r w:rsidR="002D042B" w:rsidRPr="000E113A">
        <w:rPr>
          <w:rFonts w:asciiTheme="majorHAnsi" w:hAnsiTheme="majorHAnsi" w:cstheme="majorHAnsi"/>
          <w:b/>
          <w:lang w:val="en-US"/>
        </w:rPr>
        <w:t xml:space="preserve"> CAT</w:t>
      </w:r>
      <w:r w:rsidR="00995033" w:rsidRPr="000E113A">
        <w:rPr>
          <w:rFonts w:asciiTheme="majorHAnsi" w:hAnsiTheme="majorHAnsi" w:cstheme="majorHAnsi"/>
          <w:b/>
          <w:lang w:val="en-US"/>
        </w:rPr>
        <w:t xml:space="preserve"> (Clinical Assessment Tool)</w:t>
      </w:r>
    </w:p>
    <w:p w14:paraId="495E02BD" w14:textId="708F230C" w:rsidR="00995033" w:rsidRPr="000E113A" w:rsidRDefault="002D042B" w:rsidP="005B3F5A">
      <w:pPr>
        <w:ind w:leftChars="0" w:left="0" w:firstLineChars="0" w:firstLine="0"/>
        <w:jc w:val="both"/>
        <w:rPr>
          <w:rFonts w:asciiTheme="majorHAnsi" w:hAnsiTheme="majorHAnsi" w:cstheme="majorHAnsi"/>
          <w:bCs/>
        </w:rPr>
      </w:pPr>
      <w:r w:rsidRPr="000E113A">
        <w:rPr>
          <w:rFonts w:asciiTheme="majorHAnsi" w:hAnsiTheme="majorHAnsi" w:cstheme="majorHAnsi"/>
          <w:bCs/>
        </w:rPr>
        <w:t>Herramienta diseñada para evaluar el desempeño de los estudiantes en entornos de simulación clínica, enfocándose en sus competencias clínicas, habilidades de comunicación y capacidad para trabajar en equipo</w:t>
      </w:r>
      <w:sdt>
        <w:sdtPr>
          <w:rPr>
            <w:rFonts w:asciiTheme="majorHAnsi" w:hAnsiTheme="majorHAnsi" w:cstheme="majorHAnsi"/>
            <w:bCs/>
            <w:color w:val="000000"/>
          </w:rPr>
          <w:tag w:val="MENDELEY_CITATION_v3_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"/>
          <w:id w:val="1613621646"/>
          <w:placeholder>
            <w:docPart w:val="DefaultPlaceholder_-1854013440"/>
          </w:placeholder>
        </w:sdtPr>
        <w:sdtContent>
          <w:r w:rsidR="00B433B1" w:rsidRPr="000E113A">
            <w:rPr>
              <w:rFonts w:asciiTheme="majorHAnsi" w:hAnsiTheme="majorHAnsi" w:cstheme="majorHAnsi"/>
              <w:bCs/>
              <w:color w:val="000000"/>
            </w:rPr>
            <w:t>(Armijo-Rivera et al., 2021)</w:t>
          </w:r>
        </w:sdtContent>
      </w:sdt>
      <w:r w:rsidR="009F203E" w:rsidRPr="000E113A">
        <w:rPr>
          <w:rFonts w:asciiTheme="majorHAnsi" w:hAnsiTheme="majorHAnsi" w:cstheme="majorHAnsi"/>
          <w:bCs/>
        </w:rPr>
        <w:t xml:space="preserve">. </w:t>
      </w:r>
      <w:r w:rsidRPr="000E113A">
        <w:rPr>
          <w:rFonts w:asciiTheme="majorHAnsi" w:hAnsiTheme="majorHAnsi" w:cstheme="majorHAnsi"/>
          <w:bCs/>
        </w:rPr>
        <w:t>Es una evaluación objetiva del comportamiento de los participantes durante la simulación y mide su habilidad para aplicar conocimientos en situaciones realistas.</w:t>
      </w:r>
    </w:p>
    <w:p w14:paraId="6954FC0A" w14:textId="42DEC9E8" w:rsidR="002D042B" w:rsidRPr="000E113A" w:rsidRDefault="002D042B" w:rsidP="002D042B">
      <w:pPr>
        <w:ind w:leftChars="0" w:left="0" w:firstLineChars="0" w:firstLine="426"/>
        <w:jc w:val="both"/>
        <w:rPr>
          <w:rFonts w:asciiTheme="majorHAnsi" w:hAnsiTheme="majorHAnsi" w:cstheme="majorHAnsi"/>
          <w:bCs/>
          <w:u w:val="single"/>
        </w:rPr>
      </w:pPr>
      <w:r w:rsidRPr="000E113A">
        <w:rPr>
          <w:rFonts w:asciiTheme="majorHAnsi" w:hAnsiTheme="majorHAnsi" w:cstheme="majorHAnsi"/>
          <w:bCs/>
          <w:u w:val="single"/>
        </w:rPr>
        <w:t>Valoración por parte de los participantes</w:t>
      </w:r>
    </w:p>
    <w:p w14:paraId="0F3AF18D" w14:textId="77777777" w:rsidR="005B3F5A" w:rsidRPr="000E113A" w:rsidRDefault="005B3F5A" w:rsidP="002D042B">
      <w:pPr>
        <w:pStyle w:val="Prrafodelista"/>
        <w:numPr>
          <w:ilvl w:val="0"/>
          <w:numId w:val="7"/>
        </w:numPr>
        <w:ind w:leftChars="0" w:firstLineChars="0"/>
        <w:jc w:val="both"/>
        <w:rPr>
          <w:rFonts w:asciiTheme="majorHAnsi" w:hAnsiTheme="majorHAnsi" w:cstheme="majorHAnsi"/>
          <w:bCs/>
          <w:lang w:val="en-US"/>
        </w:rPr>
      </w:pPr>
      <w:proofErr w:type="spellStart"/>
      <w:r w:rsidRPr="000E113A">
        <w:rPr>
          <w:rFonts w:asciiTheme="majorHAnsi" w:hAnsiTheme="majorHAnsi" w:cstheme="majorHAnsi"/>
          <w:b/>
          <w:lang w:val="en-US"/>
        </w:rPr>
        <w:t>Instrumento</w:t>
      </w:r>
      <w:proofErr w:type="spellEnd"/>
      <w:r w:rsidRPr="000E113A">
        <w:rPr>
          <w:rFonts w:asciiTheme="majorHAnsi" w:hAnsiTheme="majorHAnsi" w:cstheme="majorHAnsi"/>
          <w:b/>
          <w:lang w:val="en-US"/>
        </w:rPr>
        <w:t xml:space="preserve"> </w:t>
      </w:r>
      <w:r w:rsidR="002D042B" w:rsidRPr="000E113A">
        <w:rPr>
          <w:rFonts w:asciiTheme="majorHAnsi" w:hAnsiTheme="majorHAnsi" w:cstheme="majorHAnsi"/>
          <w:b/>
          <w:lang w:val="en-US"/>
        </w:rPr>
        <w:t>DASH (</w:t>
      </w:r>
      <w:bookmarkStart w:id="3" w:name="_Hlk179555971"/>
      <w:r w:rsidR="002D042B" w:rsidRPr="000E113A">
        <w:rPr>
          <w:rFonts w:asciiTheme="majorHAnsi" w:hAnsiTheme="majorHAnsi" w:cstheme="majorHAnsi"/>
          <w:b/>
          <w:lang w:val="en-US"/>
        </w:rPr>
        <w:t xml:space="preserve">Debriefing Assessment for Simulation in Healthcare) – </w:t>
      </w:r>
      <w:proofErr w:type="spellStart"/>
      <w:r w:rsidR="002D042B" w:rsidRPr="000E113A">
        <w:rPr>
          <w:rFonts w:asciiTheme="majorHAnsi" w:hAnsiTheme="majorHAnsi" w:cstheme="majorHAnsi"/>
          <w:b/>
          <w:lang w:val="en-US"/>
        </w:rPr>
        <w:t>versión</w:t>
      </w:r>
      <w:proofErr w:type="spellEnd"/>
      <w:r w:rsidR="002D042B" w:rsidRPr="000E113A">
        <w:rPr>
          <w:rFonts w:asciiTheme="majorHAnsi" w:hAnsiTheme="majorHAnsi" w:cstheme="majorHAnsi"/>
          <w:b/>
          <w:lang w:val="en-US"/>
        </w:rPr>
        <w:t xml:space="preserve"> </w:t>
      </w:r>
      <w:proofErr w:type="spellStart"/>
      <w:r w:rsidR="002D042B" w:rsidRPr="000E113A">
        <w:rPr>
          <w:rFonts w:asciiTheme="majorHAnsi" w:hAnsiTheme="majorHAnsi" w:cstheme="majorHAnsi"/>
          <w:b/>
          <w:lang w:val="en-US"/>
        </w:rPr>
        <w:t>larga</w:t>
      </w:r>
      <w:proofErr w:type="spellEnd"/>
      <w:r w:rsidR="002D042B" w:rsidRPr="000E113A">
        <w:rPr>
          <w:rFonts w:asciiTheme="majorHAnsi" w:hAnsiTheme="majorHAnsi" w:cstheme="majorHAnsi"/>
          <w:b/>
          <w:lang w:val="en-US"/>
        </w:rPr>
        <w:t xml:space="preserve"> para </w:t>
      </w:r>
      <w:proofErr w:type="spellStart"/>
      <w:r w:rsidR="002D042B" w:rsidRPr="000E113A">
        <w:rPr>
          <w:rFonts w:asciiTheme="majorHAnsi" w:hAnsiTheme="majorHAnsi" w:cstheme="majorHAnsi"/>
          <w:b/>
          <w:lang w:val="en-US"/>
        </w:rPr>
        <w:t>participantes</w:t>
      </w:r>
      <w:proofErr w:type="spellEnd"/>
    </w:p>
    <w:bookmarkEnd w:id="3"/>
    <w:p w14:paraId="7C55F4C1" w14:textId="20F3E0B1" w:rsidR="002D042B" w:rsidRPr="000E113A" w:rsidRDefault="005B3F5A" w:rsidP="005B3F5A">
      <w:pPr>
        <w:ind w:leftChars="0" w:left="0" w:firstLineChars="0" w:firstLine="0"/>
        <w:jc w:val="both"/>
        <w:rPr>
          <w:rFonts w:asciiTheme="majorHAnsi" w:hAnsiTheme="majorHAnsi" w:cstheme="majorHAnsi"/>
          <w:bCs/>
        </w:rPr>
      </w:pPr>
      <w:r w:rsidRPr="000E113A">
        <w:rPr>
          <w:rFonts w:asciiTheme="majorHAnsi" w:hAnsiTheme="majorHAnsi" w:cstheme="majorHAnsi"/>
          <w:bCs/>
        </w:rPr>
        <w:t>H</w:t>
      </w:r>
      <w:r w:rsidR="002D042B" w:rsidRPr="000E113A">
        <w:rPr>
          <w:rFonts w:asciiTheme="majorHAnsi" w:hAnsiTheme="majorHAnsi" w:cstheme="majorHAnsi"/>
          <w:bCs/>
        </w:rPr>
        <w:t xml:space="preserve">erramienta utilizada para evaluar la calidad del </w:t>
      </w:r>
      <w:proofErr w:type="spellStart"/>
      <w:r w:rsidR="002D042B" w:rsidRPr="000E113A">
        <w:rPr>
          <w:rFonts w:asciiTheme="majorHAnsi" w:hAnsiTheme="majorHAnsi" w:cstheme="majorHAnsi"/>
          <w:bCs/>
        </w:rPr>
        <w:t>debriefing</w:t>
      </w:r>
      <w:proofErr w:type="spellEnd"/>
      <w:r w:rsidR="002D042B" w:rsidRPr="000E113A">
        <w:rPr>
          <w:rFonts w:asciiTheme="majorHAnsi" w:hAnsiTheme="majorHAnsi" w:cstheme="majorHAnsi"/>
          <w:bCs/>
        </w:rPr>
        <w:t xml:space="preserve"> después de una sesión de simulación clínica</w:t>
      </w:r>
      <w:sdt>
        <w:sdtPr>
          <w:rPr>
            <w:rFonts w:asciiTheme="majorHAnsi" w:hAnsiTheme="majorHAnsi" w:cstheme="majorHAnsi"/>
            <w:bCs/>
            <w:color w:val="000000"/>
          </w:rPr>
          <w:tag w:val="MENDELEY_CITATION_v3_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"/>
          <w:id w:val="1573472431"/>
          <w:placeholder>
            <w:docPart w:val="DefaultPlaceholder_-1854013440"/>
          </w:placeholder>
        </w:sdtPr>
        <w:sdtContent>
          <w:r w:rsidR="00B433B1" w:rsidRPr="000E113A">
            <w:rPr>
              <w:rFonts w:asciiTheme="majorHAnsi" w:hAnsiTheme="majorHAnsi" w:cstheme="majorHAnsi"/>
              <w:bCs/>
              <w:color w:val="000000"/>
            </w:rPr>
            <w:t>(Brett-</w:t>
          </w:r>
          <w:proofErr w:type="spellStart"/>
          <w:r w:rsidR="00B433B1" w:rsidRPr="000E113A">
            <w:rPr>
              <w:rFonts w:asciiTheme="majorHAnsi" w:hAnsiTheme="majorHAnsi" w:cstheme="majorHAnsi"/>
              <w:bCs/>
              <w:color w:val="000000"/>
            </w:rPr>
            <w:t>Fleegler</w:t>
          </w:r>
          <w:proofErr w:type="spellEnd"/>
          <w:r w:rsidR="00B433B1" w:rsidRPr="000E113A">
            <w:rPr>
              <w:rFonts w:asciiTheme="majorHAnsi" w:hAnsiTheme="majorHAnsi" w:cstheme="majorHAnsi"/>
              <w:bCs/>
              <w:color w:val="000000"/>
            </w:rPr>
            <w:t xml:space="preserve"> et al., 2012)</w:t>
          </w:r>
        </w:sdtContent>
      </w:sdt>
      <w:r w:rsidR="002D042B" w:rsidRPr="000E113A">
        <w:rPr>
          <w:rFonts w:asciiTheme="majorHAnsi" w:hAnsiTheme="majorHAnsi" w:cstheme="majorHAnsi"/>
          <w:bCs/>
        </w:rPr>
        <w:t xml:space="preserve">. La pauta DASH se enfoca en cómo los facilitadores conducen este </w:t>
      </w:r>
      <w:proofErr w:type="spellStart"/>
      <w:r w:rsidR="002D042B" w:rsidRPr="000E113A">
        <w:rPr>
          <w:rFonts w:asciiTheme="majorHAnsi" w:hAnsiTheme="majorHAnsi" w:cstheme="majorHAnsi"/>
          <w:bCs/>
        </w:rPr>
        <w:t>debriefing</w:t>
      </w:r>
      <w:proofErr w:type="spellEnd"/>
      <w:r w:rsidR="002D042B" w:rsidRPr="000E113A">
        <w:rPr>
          <w:rFonts w:asciiTheme="majorHAnsi" w:hAnsiTheme="majorHAnsi" w:cstheme="majorHAnsi"/>
          <w:bCs/>
        </w:rPr>
        <w:t>, asegurando que sea efectivo para el aprendizaje de los estudiantes.</w:t>
      </w:r>
    </w:p>
    <w:p w14:paraId="0122BC58" w14:textId="2CA8A041" w:rsidR="005B3F5A" w:rsidRPr="000E113A" w:rsidRDefault="005B3F5A" w:rsidP="00995033">
      <w:pPr>
        <w:pStyle w:val="Prrafodelista"/>
        <w:numPr>
          <w:ilvl w:val="0"/>
          <w:numId w:val="7"/>
        </w:numPr>
        <w:ind w:leftChars="0" w:firstLineChars="0"/>
        <w:jc w:val="both"/>
        <w:rPr>
          <w:rFonts w:asciiTheme="majorHAnsi" w:hAnsiTheme="majorHAnsi" w:cstheme="majorHAnsi"/>
          <w:b/>
        </w:rPr>
      </w:pPr>
      <w:r w:rsidRPr="000E113A">
        <w:rPr>
          <w:rFonts w:asciiTheme="majorHAnsi" w:hAnsiTheme="majorHAnsi" w:cstheme="majorHAnsi"/>
          <w:b/>
        </w:rPr>
        <w:t>Instrumento “Experiencia vivida”</w:t>
      </w:r>
    </w:p>
    <w:p w14:paraId="6EDE6FB7" w14:textId="79F61CB0" w:rsidR="005B2496" w:rsidRPr="000E113A" w:rsidRDefault="005B3F5A" w:rsidP="008C2A42">
      <w:pPr>
        <w:ind w:leftChars="0" w:left="0" w:firstLineChars="0" w:firstLine="0"/>
        <w:jc w:val="both"/>
        <w:rPr>
          <w:rFonts w:asciiTheme="majorHAnsi" w:hAnsiTheme="majorHAnsi" w:cstheme="majorHAnsi"/>
          <w:bCs/>
        </w:rPr>
      </w:pPr>
      <w:r w:rsidRPr="000E113A">
        <w:rPr>
          <w:rFonts w:asciiTheme="majorHAnsi" w:hAnsiTheme="majorHAnsi" w:cstheme="majorHAnsi"/>
          <w:bCs/>
        </w:rPr>
        <w:t>Se cre</w:t>
      </w:r>
      <w:r w:rsidR="00324DA8">
        <w:rPr>
          <w:rFonts w:asciiTheme="majorHAnsi" w:hAnsiTheme="majorHAnsi" w:cstheme="majorHAnsi"/>
          <w:bCs/>
        </w:rPr>
        <w:t>ó</w:t>
      </w:r>
      <w:r w:rsidRPr="000E113A">
        <w:rPr>
          <w:rFonts w:asciiTheme="majorHAnsi" w:hAnsiTheme="majorHAnsi" w:cstheme="majorHAnsi"/>
          <w:bCs/>
        </w:rPr>
        <w:t xml:space="preserve"> instrumento “Experiencia vivida” con la finalidad de recolectar datos cualitativos orientados a conocer la experiencia </w:t>
      </w:r>
      <w:r w:rsidR="00D03160" w:rsidRPr="000E113A">
        <w:rPr>
          <w:rFonts w:asciiTheme="majorHAnsi" w:hAnsiTheme="majorHAnsi" w:cstheme="majorHAnsi"/>
          <w:bCs/>
        </w:rPr>
        <w:t>más</w:t>
      </w:r>
      <w:r w:rsidRPr="000E113A">
        <w:rPr>
          <w:rFonts w:asciiTheme="majorHAnsi" w:hAnsiTheme="majorHAnsi" w:cstheme="majorHAnsi"/>
          <w:bCs/>
        </w:rPr>
        <w:t xml:space="preserve"> personal de los estudiantes y docentes que estuvieron en al menos un escenario de simulación clínica. Se realiz</w:t>
      </w:r>
      <w:r w:rsidR="00324DA8">
        <w:rPr>
          <w:rFonts w:asciiTheme="majorHAnsi" w:hAnsiTheme="majorHAnsi" w:cstheme="majorHAnsi"/>
          <w:bCs/>
        </w:rPr>
        <w:t>ó</w:t>
      </w:r>
      <w:r w:rsidRPr="000E113A">
        <w:rPr>
          <w:rFonts w:asciiTheme="majorHAnsi" w:hAnsiTheme="majorHAnsi" w:cstheme="majorHAnsi"/>
          <w:bCs/>
        </w:rPr>
        <w:t xml:space="preserve"> validez de contenidos con un grupo de expert</w:t>
      </w:r>
      <w:r w:rsidR="008C2A42" w:rsidRPr="000E113A">
        <w:rPr>
          <w:rFonts w:asciiTheme="majorHAnsi" w:hAnsiTheme="majorHAnsi" w:cstheme="majorHAnsi"/>
          <w:bCs/>
        </w:rPr>
        <w:t>o</w:t>
      </w:r>
      <w:r w:rsidR="00324DA8">
        <w:rPr>
          <w:rFonts w:asciiTheme="majorHAnsi" w:hAnsiTheme="majorHAnsi" w:cstheme="majorHAnsi"/>
          <w:bCs/>
        </w:rPr>
        <w:t>s</w:t>
      </w:r>
      <w:r w:rsidR="008C2A42" w:rsidRPr="000E113A">
        <w:rPr>
          <w:rFonts w:asciiTheme="majorHAnsi" w:hAnsiTheme="majorHAnsi" w:cstheme="majorHAnsi"/>
          <w:bCs/>
        </w:rPr>
        <w:t>.</w:t>
      </w:r>
    </w:p>
    <w:p w14:paraId="190FFA9E" w14:textId="58DA81F9" w:rsidR="00995033" w:rsidRPr="000E113A" w:rsidRDefault="005B3887" w:rsidP="005B2496">
      <w:pPr>
        <w:spacing w:after="0"/>
        <w:ind w:left="0" w:hanging="2"/>
        <w:jc w:val="both"/>
        <w:rPr>
          <w:rFonts w:asciiTheme="majorHAnsi" w:hAnsiTheme="majorHAnsi" w:cstheme="majorHAnsi"/>
        </w:rPr>
      </w:pPr>
      <w:r w:rsidRPr="000E113A">
        <w:rPr>
          <w:rFonts w:asciiTheme="majorHAnsi" w:hAnsiTheme="majorHAnsi" w:cstheme="majorHAnsi"/>
        </w:rPr>
        <w:t>En relación con</w:t>
      </w:r>
      <w:r w:rsidR="005B2496" w:rsidRPr="000E113A">
        <w:rPr>
          <w:rFonts w:asciiTheme="majorHAnsi" w:hAnsiTheme="majorHAnsi" w:cstheme="majorHAnsi"/>
        </w:rPr>
        <w:t xml:space="preserve"> los alcances asociados a la innovación, </w:t>
      </w:r>
      <w:r w:rsidR="00D03160" w:rsidRPr="000E113A">
        <w:rPr>
          <w:rFonts w:asciiTheme="majorHAnsi" w:hAnsiTheme="majorHAnsi" w:cstheme="majorHAnsi"/>
        </w:rPr>
        <w:t>este proyecto se centra</w:t>
      </w:r>
      <w:r w:rsidR="00995033" w:rsidRPr="000E113A">
        <w:rPr>
          <w:rFonts w:asciiTheme="majorHAnsi" w:hAnsiTheme="majorHAnsi" w:cstheme="majorHAnsi"/>
        </w:rPr>
        <w:t xml:space="preserve"> en la integración de la simulación clínica interdisciplinaria como una herramienta para sensibilizar a los estudiantes sobre el envejecimiento y los retos asociados al cuidado de personas mayores. Los principales logros incluyen:</w:t>
      </w:r>
    </w:p>
    <w:p w14:paraId="0C3DBCE2" w14:textId="77777777" w:rsidR="005B2496" w:rsidRPr="000E113A" w:rsidRDefault="005B2496" w:rsidP="005B2496">
      <w:pPr>
        <w:pStyle w:val="Prrafodelista"/>
        <w:numPr>
          <w:ilvl w:val="0"/>
          <w:numId w:val="7"/>
        </w:numPr>
        <w:suppressAutoHyphens w:val="0"/>
        <w:spacing w:after="0" w:line="240" w:lineRule="auto"/>
        <w:ind w:leftChars="0" w:firstLineChars="0"/>
        <w:jc w:val="both"/>
        <w:textDirection w:val="lrTb"/>
        <w:textAlignment w:val="auto"/>
        <w:outlineLvl w:val="9"/>
        <w:rPr>
          <w:rFonts w:asciiTheme="majorHAnsi" w:hAnsiTheme="majorHAnsi" w:cstheme="majorHAnsi"/>
        </w:rPr>
      </w:pPr>
      <w:r w:rsidRPr="000E113A">
        <w:rPr>
          <w:rFonts w:asciiTheme="majorHAnsi" w:hAnsiTheme="majorHAnsi" w:cstheme="majorHAnsi"/>
          <w:b/>
          <w:bCs/>
        </w:rPr>
        <w:t>Transformación de percepciones sobre el envejecimiento:</w:t>
      </w:r>
      <w:r w:rsidRPr="000E113A">
        <w:rPr>
          <w:rFonts w:asciiTheme="majorHAnsi" w:hAnsiTheme="majorHAnsi" w:cstheme="majorHAnsi"/>
        </w:rPr>
        <w:t> Al incorporar la experiencia de personificación mediante el traje de envejecimiento, se logró un cambio en la percepción de los estudiantes sobre las necesidades y desafíos que enfrentan las personas mayores. Esto ha potenciado su capacidad empática y una mejor comprensión de los aspectos biopsicosociales del envejecimiento.</w:t>
      </w:r>
    </w:p>
    <w:p w14:paraId="39B92923" w14:textId="77777777" w:rsidR="005B2496" w:rsidRPr="000E113A" w:rsidRDefault="005B2496" w:rsidP="005B2496">
      <w:pPr>
        <w:numPr>
          <w:ilvl w:val="0"/>
          <w:numId w:val="7"/>
        </w:numPr>
        <w:suppressAutoHyphens w:val="0"/>
        <w:spacing w:after="0" w:line="240" w:lineRule="auto"/>
        <w:ind w:leftChars="0" w:firstLineChars="0"/>
        <w:jc w:val="both"/>
        <w:textDirection w:val="lrTb"/>
        <w:textAlignment w:val="auto"/>
        <w:outlineLvl w:val="9"/>
        <w:rPr>
          <w:rFonts w:asciiTheme="majorHAnsi" w:hAnsiTheme="majorHAnsi" w:cstheme="majorHAnsi"/>
        </w:rPr>
      </w:pPr>
      <w:r w:rsidRPr="000E113A">
        <w:rPr>
          <w:rFonts w:asciiTheme="majorHAnsi" w:hAnsiTheme="majorHAnsi" w:cstheme="majorHAnsi"/>
          <w:b/>
          <w:bCs/>
        </w:rPr>
        <w:t>Mejora en las habilidades clínicas y de comunicación:</w:t>
      </w:r>
      <w:r w:rsidRPr="000E113A">
        <w:rPr>
          <w:rFonts w:asciiTheme="majorHAnsi" w:hAnsiTheme="majorHAnsi" w:cstheme="majorHAnsi"/>
        </w:rPr>
        <w:t> La simulación permitió a los estudiantes aplicar conocimientos teóricos en un ambiente controlado, mejorando sus habilidades clínicas y su capacidad de comunicación, lo cual es esencial en la atención a personas mayores dependientes.</w:t>
      </w:r>
    </w:p>
    <w:p w14:paraId="0AE7ED3A" w14:textId="645205E6" w:rsidR="005B2496" w:rsidRPr="000E113A" w:rsidRDefault="005B2496" w:rsidP="005B2496">
      <w:pPr>
        <w:numPr>
          <w:ilvl w:val="0"/>
          <w:numId w:val="7"/>
        </w:numPr>
        <w:suppressAutoHyphens w:val="0"/>
        <w:spacing w:after="0" w:line="240" w:lineRule="auto"/>
        <w:ind w:leftChars="0" w:firstLineChars="0"/>
        <w:jc w:val="both"/>
        <w:textDirection w:val="lrTb"/>
        <w:textAlignment w:val="auto"/>
        <w:outlineLvl w:val="9"/>
        <w:rPr>
          <w:rFonts w:asciiTheme="majorHAnsi" w:hAnsiTheme="majorHAnsi" w:cstheme="majorHAnsi"/>
        </w:rPr>
      </w:pPr>
      <w:r w:rsidRPr="000E113A">
        <w:rPr>
          <w:rFonts w:asciiTheme="majorHAnsi" w:hAnsiTheme="majorHAnsi" w:cstheme="majorHAnsi"/>
          <w:b/>
          <w:bCs/>
        </w:rPr>
        <w:lastRenderedPageBreak/>
        <w:t>Colaboración interdisciplinaria:</w:t>
      </w:r>
      <w:r w:rsidRPr="000E113A">
        <w:rPr>
          <w:rFonts w:asciiTheme="majorHAnsi" w:hAnsiTheme="majorHAnsi" w:cstheme="majorHAnsi"/>
        </w:rPr>
        <w:t> La innovación propició la interacción entre distintas disciplinas, generando una visión integral del cuidado a la persona mayor, y fomentando el trabajo en equipo, un factor crucial en la práctica clínica.</w:t>
      </w:r>
    </w:p>
    <w:p w14:paraId="535EE388" w14:textId="7E8481D0" w:rsidR="005B2496" w:rsidRPr="000E113A" w:rsidRDefault="005B2496" w:rsidP="005B2496">
      <w:pPr>
        <w:suppressAutoHyphens w:val="0"/>
        <w:spacing w:after="0" w:line="240" w:lineRule="auto"/>
        <w:ind w:leftChars="0" w:left="360" w:firstLineChars="0" w:firstLine="0"/>
        <w:jc w:val="both"/>
        <w:textDirection w:val="lrTb"/>
        <w:textAlignment w:val="auto"/>
        <w:outlineLvl w:val="9"/>
        <w:rPr>
          <w:rFonts w:asciiTheme="majorHAnsi" w:hAnsiTheme="majorHAnsi" w:cstheme="majorHAnsi"/>
          <w:highlight w:val="green"/>
        </w:rPr>
      </w:pPr>
    </w:p>
    <w:p w14:paraId="3FE92469" w14:textId="1488B5F3" w:rsidR="00995033" w:rsidRPr="000E113A" w:rsidRDefault="00995033" w:rsidP="00995033">
      <w:pPr>
        <w:ind w:leftChars="0" w:left="0" w:firstLineChars="0" w:firstLine="0"/>
        <w:jc w:val="both"/>
        <w:rPr>
          <w:rFonts w:asciiTheme="majorHAnsi" w:hAnsiTheme="majorHAnsi" w:cstheme="majorHAnsi"/>
        </w:rPr>
      </w:pPr>
      <w:r w:rsidRPr="000E113A">
        <w:rPr>
          <w:rFonts w:asciiTheme="majorHAnsi" w:hAnsiTheme="majorHAnsi" w:cstheme="majorHAnsi"/>
          <w:bCs/>
        </w:rPr>
        <w:t xml:space="preserve">Por otra </w:t>
      </w:r>
      <w:r w:rsidR="005C7674" w:rsidRPr="000E113A">
        <w:rPr>
          <w:rFonts w:asciiTheme="majorHAnsi" w:hAnsiTheme="majorHAnsi" w:cstheme="majorHAnsi"/>
          <w:bCs/>
        </w:rPr>
        <w:t>parte,</w:t>
      </w:r>
      <w:r w:rsidRPr="000E113A">
        <w:rPr>
          <w:rFonts w:asciiTheme="majorHAnsi" w:hAnsiTheme="majorHAnsi" w:cstheme="majorHAnsi"/>
          <w:bCs/>
        </w:rPr>
        <w:t xml:space="preserve"> y complementando lo anterior, l</w:t>
      </w:r>
      <w:r w:rsidRPr="000E113A">
        <w:rPr>
          <w:rFonts w:asciiTheme="majorHAnsi" w:hAnsiTheme="majorHAnsi" w:cstheme="majorHAnsi"/>
        </w:rPr>
        <w:t>a relevancia de esta innovación pedagógica reside en su capacidad para abordar de manera práctica y vivencial un problema creciente como es el envejecimiento poblacional, promoviendo cambios en la enseñanza y el aprendizaje en el área de la geriatría. Entre los aspectos más novedosos y relevantes de los aportes destacan</w:t>
      </w:r>
      <w:r w:rsidR="005B2496" w:rsidRPr="000E113A">
        <w:rPr>
          <w:rFonts w:asciiTheme="majorHAnsi" w:hAnsiTheme="majorHAnsi" w:cstheme="majorHAnsi"/>
        </w:rPr>
        <w:t>;</w:t>
      </w:r>
    </w:p>
    <w:p w14:paraId="36D04219" w14:textId="77777777" w:rsidR="005B2496" w:rsidRPr="000E113A" w:rsidRDefault="005B2496" w:rsidP="005B2496">
      <w:pPr>
        <w:pStyle w:val="Prrafodelista"/>
        <w:numPr>
          <w:ilvl w:val="0"/>
          <w:numId w:val="17"/>
        </w:numPr>
        <w:suppressAutoHyphens w:val="0"/>
        <w:spacing w:after="0" w:line="240" w:lineRule="auto"/>
        <w:ind w:leftChars="0" w:firstLineChars="0"/>
        <w:jc w:val="both"/>
        <w:textDirection w:val="lrTb"/>
        <w:textAlignment w:val="auto"/>
        <w:outlineLvl w:val="9"/>
        <w:rPr>
          <w:rFonts w:asciiTheme="majorHAnsi" w:hAnsiTheme="majorHAnsi" w:cstheme="majorHAnsi"/>
        </w:rPr>
      </w:pPr>
      <w:r w:rsidRPr="000E113A">
        <w:rPr>
          <w:rFonts w:asciiTheme="majorHAnsi" w:hAnsiTheme="majorHAnsi" w:cstheme="majorHAnsi"/>
          <w:b/>
          <w:bCs/>
        </w:rPr>
        <w:t>Personificación del envejecimiento:</w:t>
      </w:r>
      <w:r w:rsidRPr="000E113A">
        <w:rPr>
          <w:rFonts w:asciiTheme="majorHAnsi" w:hAnsiTheme="majorHAnsi" w:cstheme="majorHAnsi"/>
        </w:rPr>
        <w:t> El uso del traje de envejecimiento es un componente innovador que trasciende la enseñanza tradicional al proporcionar una experiencia inmersiva que facilita la empatía y el entendimiento profundo de las limitaciones físicas y sensoriales propias del envejecimiento.</w:t>
      </w:r>
    </w:p>
    <w:p w14:paraId="04754688" w14:textId="77777777" w:rsidR="005B2496" w:rsidRPr="000E113A" w:rsidRDefault="005B2496" w:rsidP="005B2496">
      <w:pPr>
        <w:numPr>
          <w:ilvl w:val="0"/>
          <w:numId w:val="17"/>
        </w:numPr>
        <w:suppressAutoHyphens w:val="0"/>
        <w:spacing w:after="0" w:line="240" w:lineRule="auto"/>
        <w:ind w:leftChars="0" w:firstLineChars="0"/>
        <w:jc w:val="both"/>
        <w:textDirection w:val="lrTb"/>
        <w:textAlignment w:val="auto"/>
        <w:outlineLvl w:val="9"/>
        <w:rPr>
          <w:rFonts w:asciiTheme="majorHAnsi" w:hAnsiTheme="majorHAnsi" w:cstheme="majorHAnsi"/>
        </w:rPr>
      </w:pPr>
      <w:r w:rsidRPr="000E113A">
        <w:rPr>
          <w:rFonts w:asciiTheme="majorHAnsi" w:hAnsiTheme="majorHAnsi" w:cstheme="majorHAnsi"/>
          <w:b/>
          <w:bCs/>
        </w:rPr>
        <w:t>Impacto en las prácticas docentes:</w:t>
      </w:r>
      <w:r w:rsidRPr="000E113A">
        <w:rPr>
          <w:rFonts w:asciiTheme="majorHAnsi" w:hAnsiTheme="majorHAnsi" w:cstheme="majorHAnsi"/>
        </w:rPr>
        <w:t> Los resultados de esta innovación han generado un impacto positivo en las prácticas docentes al incorporar la simulación clínica interdisciplinaria como un recurso regular en la formación. La simulación permite a los estudiantes practicar situaciones reales y recibir retroalimentación inmediata, contribuyendo a una mejora continua del proceso formativo.</w:t>
      </w:r>
    </w:p>
    <w:p w14:paraId="41AB5598" w14:textId="77777777" w:rsidR="005B2496" w:rsidRDefault="005B2496" w:rsidP="005B2496">
      <w:pPr>
        <w:numPr>
          <w:ilvl w:val="0"/>
          <w:numId w:val="17"/>
        </w:numPr>
        <w:suppressAutoHyphens w:val="0"/>
        <w:spacing w:after="0" w:line="240" w:lineRule="auto"/>
        <w:ind w:leftChars="0" w:firstLineChars="0"/>
        <w:jc w:val="both"/>
        <w:textDirection w:val="lrTb"/>
        <w:textAlignment w:val="auto"/>
        <w:outlineLvl w:val="9"/>
        <w:rPr>
          <w:rFonts w:asciiTheme="majorHAnsi" w:hAnsiTheme="majorHAnsi" w:cstheme="majorHAnsi"/>
        </w:rPr>
      </w:pPr>
      <w:r w:rsidRPr="000E113A">
        <w:rPr>
          <w:rFonts w:asciiTheme="majorHAnsi" w:hAnsiTheme="majorHAnsi" w:cstheme="majorHAnsi"/>
          <w:b/>
          <w:bCs/>
        </w:rPr>
        <w:t>Coherencia con la temática abordada:</w:t>
      </w:r>
      <w:r w:rsidRPr="000E113A">
        <w:rPr>
          <w:rFonts w:asciiTheme="majorHAnsi" w:hAnsiTheme="majorHAnsi" w:cstheme="majorHAnsi"/>
        </w:rPr>
        <w:t> La innovación está alineada con la creciente necesidad de preparar a futuros profesionales para atender a una población cada vez más envejecida, lo cual es coherente con las líneas de formación en salud, envejecimiento y cuidado integral. Al mismo tiempo, se vincula con la promoción de un enfoque integral del envejecimiento, donde se consideran los aspectos médicos, psicológicos y sociales.</w:t>
      </w:r>
    </w:p>
    <w:p w14:paraId="1F659B4E" w14:textId="77777777" w:rsidR="00DC47CB" w:rsidRDefault="00DC47CB" w:rsidP="00DC47CB">
      <w:pPr>
        <w:suppressAutoHyphens w:val="0"/>
        <w:spacing w:after="0" w:line="240" w:lineRule="auto"/>
        <w:ind w:leftChars="0" w:left="360" w:firstLineChars="0" w:firstLine="0"/>
        <w:jc w:val="both"/>
        <w:textDirection w:val="lrTb"/>
        <w:textAlignment w:val="auto"/>
        <w:outlineLvl w:val="9"/>
        <w:rPr>
          <w:rFonts w:asciiTheme="majorHAnsi" w:hAnsiTheme="majorHAnsi" w:cstheme="majorHAnsi"/>
          <w:b/>
          <w:bCs/>
        </w:rPr>
      </w:pPr>
    </w:p>
    <w:p w14:paraId="375C5303" w14:textId="6E84D529" w:rsidR="00D82923" w:rsidRDefault="006658D5" w:rsidP="00D82923">
      <w:pPr>
        <w:pBdr>
          <w:top w:val="nil"/>
          <w:left w:val="nil"/>
          <w:bottom w:val="nil"/>
          <w:right w:val="nil"/>
          <w:between w:val="nil"/>
        </w:pBdr>
        <w:spacing w:after="0" w:line="240" w:lineRule="auto"/>
        <w:ind w:leftChars="0" w:left="0" w:firstLineChars="0" w:firstLine="0"/>
        <w:rPr>
          <w:rFonts w:asciiTheme="majorHAnsi" w:hAnsiTheme="majorHAnsi" w:cstheme="majorHAnsi"/>
          <w:bCs/>
        </w:rPr>
      </w:pPr>
      <w:r>
        <w:rPr>
          <w:rFonts w:asciiTheme="majorHAnsi" w:hAnsiTheme="majorHAnsi" w:cstheme="majorHAnsi"/>
          <w:bCs/>
        </w:rPr>
        <w:t>Ver</w:t>
      </w:r>
      <w:r w:rsidR="00D82923">
        <w:rPr>
          <w:rFonts w:asciiTheme="majorHAnsi" w:hAnsiTheme="majorHAnsi" w:cstheme="majorHAnsi"/>
          <w:bCs/>
        </w:rPr>
        <w:t xml:space="preserve"> Anexo</w:t>
      </w:r>
      <w:r>
        <w:rPr>
          <w:rFonts w:asciiTheme="majorHAnsi" w:hAnsiTheme="majorHAnsi" w:cstheme="majorHAnsi"/>
          <w:bCs/>
        </w:rPr>
        <w:t>s</w:t>
      </w:r>
      <w:r w:rsidR="00D82923">
        <w:rPr>
          <w:rFonts w:asciiTheme="majorHAnsi" w:hAnsiTheme="majorHAnsi" w:cstheme="majorHAnsi"/>
          <w:bCs/>
        </w:rPr>
        <w:t xml:space="preserve"> 1</w:t>
      </w:r>
      <w:r w:rsidR="00F74501">
        <w:rPr>
          <w:rFonts w:asciiTheme="majorHAnsi" w:hAnsiTheme="majorHAnsi" w:cstheme="majorHAnsi"/>
          <w:bCs/>
        </w:rPr>
        <w:t xml:space="preserve"> y 2</w:t>
      </w:r>
      <w:r w:rsidR="00D82923">
        <w:rPr>
          <w:rFonts w:asciiTheme="majorHAnsi" w:hAnsiTheme="majorHAnsi" w:cstheme="majorHAnsi"/>
          <w:bCs/>
        </w:rPr>
        <w:t>.</w:t>
      </w:r>
    </w:p>
    <w:p w14:paraId="637F09BF" w14:textId="77777777" w:rsidR="00DC47CB" w:rsidRDefault="00DC47CB"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546D97B0"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53A5AD8D"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15965789"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276B6D50"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4A33E131"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7770B4AE"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25F18299"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3830D9AF"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7A276066"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2669DC67"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1A042787"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4828D500"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35DFFCB6"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26F0FC72"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3A8FFB50"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7D6A494C"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7F5B3A54"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24104D26"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7A219241" w14:textId="77777777" w:rsidR="00295193" w:rsidRDefault="00295193" w:rsidP="00D82923">
      <w:pPr>
        <w:suppressAutoHyphens w:val="0"/>
        <w:spacing w:after="0" w:line="240" w:lineRule="auto"/>
        <w:ind w:leftChars="0" w:left="0" w:firstLineChars="0" w:firstLine="0"/>
        <w:jc w:val="both"/>
        <w:textDirection w:val="lrTb"/>
        <w:textAlignment w:val="auto"/>
        <w:outlineLvl w:val="9"/>
        <w:rPr>
          <w:rFonts w:asciiTheme="majorHAnsi" w:hAnsiTheme="majorHAnsi" w:cstheme="majorHAnsi"/>
          <w:b/>
          <w:bCs/>
        </w:rPr>
      </w:pPr>
    </w:p>
    <w:p w14:paraId="4359A7E5" w14:textId="77777777" w:rsidR="00DC47CB" w:rsidRDefault="00DC47CB" w:rsidP="00DC47CB">
      <w:pPr>
        <w:suppressAutoHyphens w:val="0"/>
        <w:spacing w:after="0" w:line="240" w:lineRule="auto"/>
        <w:ind w:leftChars="0" w:left="360" w:firstLineChars="0" w:firstLine="0"/>
        <w:jc w:val="both"/>
        <w:textDirection w:val="lrTb"/>
        <w:textAlignment w:val="auto"/>
        <w:outlineLvl w:val="9"/>
        <w:rPr>
          <w:rFonts w:asciiTheme="majorHAnsi" w:hAnsiTheme="majorHAnsi" w:cstheme="majorHAnsi"/>
          <w:b/>
          <w:bCs/>
        </w:rPr>
      </w:pPr>
    </w:p>
    <w:p w14:paraId="7C52CD7F" w14:textId="3C246DA1" w:rsidR="00C82536" w:rsidRPr="000E113A" w:rsidRDefault="008266B9" w:rsidP="00C82536">
      <w:pPr>
        <w:numPr>
          <w:ilvl w:val="0"/>
          <w:numId w:val="1"/>
        </w:numPr>
        <w:ind w:left="0" w:hanging="2"/>
        <w:jc w:val="both"/>
        <w:rPr>
          <w:rFonts w:asciiTheme="majorHAnsi" w:hAnsiTheme="majorHAnsi" w:cstheme="majorHAnsi"/>
        </w:rPr>
      </w:pPr>
      <w:r w:rsidRPr="000E113A">
        <w:rPr>
          <w:rFonts w:asciiTheme="majorHAnsi" w:hAnsiTheme="majorHAnsi" w:cstheme="majorHAnsi"/>
          <w:b/>
        </w:rPr>
        <w:lastRenderedPageBreak/>
        <w:t xml:space="preserve">RESULTADOS OBTENIDOS. </w:t>
      </w:r>
    </w:p>
    <w:p w14:paraId="2F5EF7D0" w14:textId="01CB0A5F" w:rsidR="00336C53" w:rsidRDefault="00336C53" w:rsidP="00336C53">
      <w:pPr>
        <w:pBdr>
          <w:top w:val="nil"/>
          <w:left w:val="nil"/>
          <w:bottom w:val="nil"/>
          <w:right w:val="nil"/>
          <w:between w:val="nil"/>
        </w:pBdr>
        <w:spacing w:after="0" w:line="240" w:lineRule="auto"/>
        <w:ind w:left="0" w:hanging="2"/>
        <w:rPr>
          <w:rFonts w:asciiTheme="majorHAnsi" w:hAnsiTheme="majorHAnsi" w:cstheme="majorHAnsi"/>
          <w:bCs/>
        </w:rPr>
      </w:pPr>
      <w:r>
        <w:rPr>
          <w:rFonts w:asciiTheme="majorHAnsi" w:hAnsiTheme="majorHAnsi" w:cstheme="majorHAnsi"/>
          <w:bCs/>
        </w:rPr>
        <w:t xml:space="preserve">Para favorecer la compresión, los resultados se </w:t>
      </w:r>
      <w:r w:rsidR="00177207">
        <w:rPr>
          <w:rFonts w:asciiTheme="majorHAnsi" w:hAnsiTheme="majorHAnsi" w:cstheme="majorHAnsi"/>
          <w:bCs/>
        </w:rPr>
        <w:t>presentarán</w:t>
      </w:r>
      <w:r>
        <w:rPr>
          <w:rFonts w:asciiTheme="majorHAnsi" w:hAnsiTheme="majorHAnsi" w:cstheme="majorHAnsi"/>
          <w:bCs/>
        </w:rPr>
        <w:t xml:space="preserve"> asociado</w:t>
      </w:r>
      <w:r w:rsidR="00177207">
        <w:rPr>
          <w:rFonts w:asciiTheme="majorHAnsi" w:hAnsiTheme="majorHAnsi" w:cstheme="majorHAnsi"/>
          <w:bCs/>
        </w:rPr>
        <w:t>s</w:t>
      </w:r>
      <w:r>
        <w:rPr>
          <w:rFonts w:asciiTheme="majorHAnsi" w:hAnsiTheme="majorHAnsi" w:cstheme="majorHAnsi"/>
          <w:bCs/>
        </w:rPr>
        <w:t xml:space="preserve"> a cada uno de los objetivos específicos</w:t>
      </w:r>
      <w:r w:rsidR="006658D5">
        <w:rPr>
          <w:rFonts w:asciiTheme="majorHAnsi" w:hAnsiTheme="majorHAnsi" w:cstheme="majorHAnsi"/>
          <w:bCs/>
        </w:rPr>
        <w:t xml:space="preserve"> (</w:t>
      </w:r>
      <w:r w:rsidR="00253937">
        <w:rPr>
          <w:rFonts w:asciiTheme="majorHAnsi" w:hAnsiTheme="majorHAnsi" w:cstheme="majorHAnsi"/>
          <w:bCs/>
        </w:rPr>
        <w:t xml:space="preserve">Anexo </w:t>
      </w:r>
      <w:r w:rsidR="00940A2A">
        <w:rPr>
          <w:rFonts w:asciiTheme="majorHAnsi" w:hAnsiTheme="majorHAnsi" w:cstheme="majorHAnsi"/>
          <w:bCs/>
        </w:rPr>
        <w:t>2</w:t>
      </w:r>
      <w:r w:rsidR="006658D5">
        <w:rPr>
          <w:rFonts w:asciiTheme="majorHAnsi" w:hAnsiTheme="majorHAnsi" w:cstheme="majorHAnsi"/>
          <w:bCs/>
        </w:rPr>
        <w:t>)</w:t>
      </w:r>
      <w:r w:rsidR="00253937">
        <w:rPr>
          <w:rFonts w:asciiTheme="majorHAnsi" w:hAnsiTheme="majorHAnsi" w:cstheme="majorHAnsi"/>
          <w:bCs/>
        </w:rPr>
        <w:t>.</w:t>
      </w:r>
    </w:p>
    <w:p w14:paraId="3277D415" w14:textId="0FB30EB0" w:rsidR="009E1125" w:rsidRDefault="009E1125" w:rsidP="00336C53">
      <w:pPr>
        <w:pBdr>
          <w:top w:val="nil"/>
          <w:left w:val="nil"/>
          <w:bottom w:val="nil"/>
          <w:right w:val="nil"/>
          <w:between w:val="nil"/>
        </w:pBdr>
        <w:spacing w:after="0" w:line="240" w:lineRule="auto"/>
        <w:ind w:left="0" w:hanging="2"/>
        <w:rPr>
          <w:rFonts w:asciiTheme="majorHAnsi" w:hAnsiTheme="majorHAnsi" w:cstheme="majorHAnsi"/>
          <w:bCs/>
        </w:rPr>
      </w:pPr>
    </w:p>
    <w:p w14:paraId="3D544A70" w14:textId="3785C7CE" w:rsidR="009E1125" w:rsidRDefault="009E1125" w:rsidP="00336C53">
      <w:pPr>
        <w:pBdr>
          <w:top w:val="nil"/>
          <w:left w:val="nil"/>
          <w:bottom w:val="nil"/>
          <w:right w:val="nil"/>
          <w:between w:val="nil"/>
        </w:pBdr>
        <w:spacing w:after="0" w:line="240" w:lineRule="auto"/>
        <w:ind w:left="0" w:hanging="2"/>
        <w:rPr>
          <w:rFonts w:asciiTheme="majorHAnsi" w:hAnsiTheme="majorHAnsi" w:cstheme="majorHAnsi"/>
          <w:b/>
          <w:u w:val="single"/>
        </w:rPr>
      </w:pPr>
      <w:r w:rsidRPr="009E1125">
        <w:rPr>
          <w:rFonts w:asciiTheme="majorHAnsi" w:hAnsiTheme="majorHAnsi" w:cstheme="majorHAnsi"/>
          <w:b/>
          <w:u w:val="single"/>
        </w:rPr>
        <w:t>Datos sociodemográficos y de interés</w:t>
      </w:r>
    </w:p>
    <w:p w14:paraId="1696F202" w14:textId="77777777" w:rsidR="009E1125" w:rsidRDefault="009E1125" w:rsidP="00336C53">
      <w:pPr>
        <w:pBdr>
          <w:top w:val="nil"/>
          <w:left w:val="nil"/>
          <w:bottom w:val="nil"/>
          <w:right w:val="nil"/>
          <w:between w:val="nil"/>
        </w:pBdr>
        <w:spacing w:after="0" w:line="240" w:lineRule="auto"/>
        <w:ind w:left="0" w:hanging="2"/>
        <w:rPr>
          <w:rFonts w:asciiTheme="majorHAnsi" w:hAnsiTheme="majorHAnsi" w:cstheme="majorHAnsi"/>
          <w:b/>
          <w:u w:val="single"/>
        </w:rPr>
      </w:pPr>
    </w:p>
    <w:p w14:paraId="4DB75147" w14:textId="29592F0E" w:rsidR="009E1125" w:rsidRPr="00890580" w:rsidRDefault="009E1125" w:rsidP="009E1125">
      <w:pPr>
        <w:ind w:leftChars="0" w:left="0" w:firstLineChars="0" w:hanging="2"/>
      </w:pPr>
      <w:r w:rsidRPr="00FB18E3">
        <w:rPr>
          <w:b/>
          <w:bCs/>
        </w:rPr>
        <w:t xml:space="preserve">Tabla </w:t>
      </w:r>
      <w:r w:rsidR="00FB18E3" w:rsidRPr="00FB18E3">
        <w:rPr>
          <w:b/>
          <w:bCs/>
        </w:rPr>
        <w:t>1</w:t>
      </w:r>
      <w:r w:rsidRPr="00FB18E3">
        <w:t>. Edad</w:t>
      </w:r>
      <w:r>
        <w:t>, año de ingreso a la carreara y total de años cursados.</w:t>
      </w:r>
    </w:p>
    <w:tbl>
      <w:tblPr>
        <w:tblW w:w="7747" w:type="dxa"/>
        <w:tblLayout w:type="fixed"/>
        <w:tblCellMar>
          <w:left w:w="0" w:type="dxa"/>
          <w:right w:w="0" w:type="dxa"/>
        </w:tblCellMar>
        <w:tblLook w:val="0000" w:firstRow="0" w:lastRow="0" w:firstColumn="0" w:lastColumn="0" w:noHBand="0" w:noVBand="0"/>
      </w:tblPr>
      <w:tblGrid>
        <w:gridCol w:w="2092"/>
        <w:gridCol w:w="1112"/>
        <w:gridCol w:w="2427"/>
        <w:gridCol w:w="2116"/>
      </w:tblGrid>
      <w:tr w:rsidR="009E1125" w:rsidRPr="00890580" w14:paraId="79F185D5" w14:textId="77777777" w:rsidTr="256BA2EC">
        <w:trPr>
          <w:cantSplit/>
        </w:trPr>
        <w:tc>
          <w:tcPr>
            <w:tcW w:w="2092" w:type="dxa"/>
            <w:tcBorders>
              <w:top w:val="single" w:sz="4" w:space="0" w:color="auto"/>
              <w:bottom w:val="single" w:sz="4" w:space="0" w:color="auto"/>
            </w:tcBorders>
            <w:shd w:val="clear" w:color="auto" w:fill="auto"/>
            <w:vAlign w:val="center"/>
          </w:tcPr>
          <w:p w14:paraId="0CB5FD4B" w14:textId="77777777" w:rsidR="009E1125" w:rsidRPr="00890580" w:rsidRDefault="009E1125" w:rsidP="009E1125">
            <w:pPr>
              <w:ind w:left="0" w:hanging="2"/>
              <w:jc w:val="center"/>
            </w:pPr>
          </w:p>
        </w:tc>
        <w:tc>
          <w:tcPr>
            <w:tcW w:w="1112" w:type="dxa"/>
            <w:tcBorders>
              <w:top w:val="single" w:sz="4" w:space="0" w:color="auto"/>
              <w:bottom w:val="single" w:sz="4" w:space="0" w:color="auto"/>
            </w:tcBorders>
            <w:shd w:val="clear" w:color="auto" w:fill="auto"/>
            <w:vAlign w:val="center"/>
          </w:tcPr>
          <w:p w14:paraId="3CC2DA52" w14:textId="77777777" w:rsidR="009E1125" w:rsidRPr="00890580" w:rsidRDefault="009E1125" w:rsidP="009E1125">
            <w:pPr>
              <w:ind w:left="0" w:hanging="2"/>
              <w:jc w:val="center"/>
              <w:rPr>
                <w:b/>
                <w:bCs/>
              </w:rPr>
            </w:pPr>
            <w:r w:rsidRPr="00890580">
              <w:rPr>
                <w:b/>
                <w:bCs/>
              </w:rPr>
              <w:t>Edad</w:t>
            </w:r>
          </w:p>
        </w:tc>
        <w:tc>
          <w:tcPr>
            <w:tcW w:w="2427" w:type="dxa"/>
            <w:tcBorders>
              <w:top w:val="single" w:sz="4" w:space="0" w:color="auto"/>
              <w:bottom w:val="single" w:sz="4" w:space="0" w:color="auto"/>
            </w:tcBorders>
            <w:shd w:val="clear" w:color="auto" w:fill="auto"/>
            <w:vAlign w:val="center"/>
          </w:tcPr>
          <w:p w14:paraId="1A3E5ED9" w14:textId="77777777" w:rsidR="009E1125" w:rsidRPr="00890580" w:rsidRDefault="009E1125" w:rsidP="009E1125">
            <w:pPr>
              <w:ind w:left="0" w:hanging="2"/>
              <w:jc w:val="center"/>
              <w:rPr>
                <w:b/>
                <w:bCs/>
              </w:rPr>
            </w:pPr>
            <w:r w:rsidRPr="00890580">
              <w:rPr>
                <w:b/>
                <w:bCs/>
              </w:rPr>
              <w:t>Año de ingreso a la carrera</w:t>
            </w:r>
          </w:p>
        </w:tc>
        <w:tc>
          <w:tcPr>
            <w:tcW w:w="2116" w:type="dxa"/>
            <w:tcBorders>
              <w:top w:val="single" w:sz="4" w:space="0" w:color="auto"/>
              <w:bottom w:val="single" w:sz="4" w:space="0" w:color="auto"/>
            </w:tcBorders>
            <w:shd w:val="clear" w:color="auto" w:fill="auto"/>
            <w:vAlign w:val="center"/>
          </w:tcPr>
          <w:p w14:paraId="65C96340" w14:textId="77777777" w:rsidR="009E1125" w:rsidRPr="00890580" w:rsidRDefault="009E1125" w:rsidP="009E1125">
            <w:pPr>
              <w:ind w:left="0" w:hanging="2"/>
              <w:jc w:val="center"/>
              <w:rPr>
                <w:b/>
                <w:bCs/>
              </w:rPr>
            </w:pPr>
            <w:bookmarkStart w:id="4" w:name="_Int_mMe3Kv0W"/>
            <w:r w:rsidRPr="256BA2EC">
              <w:rPr>
                <w:b/>
                <w:bCs/>
              </w:rPr>
              <w:t>Total</w:t>
            </w:r>
            <w:bookmarkEnd w:id="4"/>
            <w:r w:rsidRPr="256BA2EC">
              <w:rPr>
                <w:b/>
                <w:bCs/>
              </w:rPr>
              <w:t xml:space="preserve"> de años cursados</w:t>
            </w:r>
          </w:p>
        </w:tc>
      </w:tr>
      <w:tr w:rsidR="009E1125" w:rsidRPr="00890580" w14:paraId="6AD40819" w14:textId="77777777" w:rsidTr="256BA2EC">
        <w:trPr>
          <w:cantSplit/>
        </w:trPr>
        <w:tc>
          <w:tcPr>
            <w:tcW w:w="2092" w:type="dxa"/>
            <w:tcBorders>
              <w:top w:val="single" w:sz="4" w:space="0" w:color="auto"/>
            </w:tcBorders>
            <w:shd w:val="clear" w:color="auto" w:fill="auto"/>
          </w:tcPr>
          <w:p w14:paraId="41A838AF" w14:textId="77777777" w:rsidR="009E1125" w:rsidRPr="00890580" w:rsidRDefault="009E1125" w:rsidP="007013FF">
            <w:pPr>
              <w:ind w:left="0" w:hanging="2"/>
              <w:rPr>
                <w:b/>
                <w:bCs/>
              </w:rPr>
            </w:pPr>
            <w:r w:rsidRPr="00890580">
              <w:rPr>
                <w:b/>
                <w:bCs/>
              </w:rPr>
              <w:t>Media</w:t>
            </w:r>
          </w:p>
        </w:tc>
        <w:tc>
          <w:tcPr>
            <w:tcW w:w="1112" w:type="dxa"/>
            <w:tcBorders>
              <w:top w:val="single" w:sz="4" w:space="0" w:color="auto"/>
            </w:tcBorders>
            <w:shd w:val="clear" w:color="auto" w:fill="auto"/>
          </w:tcPr>
          <w:p w14:paraId="6D937899" w14:textId="77777777" w:rsidR="009E1125" w:rsidRPr="00890580" w:rsidRDefault="009E1125" w:rsidP="007013FF">
            <w:pPr>
              <w:ind w:left="0" w:hanging="2"/>
            </w:pPr>
            <w:r w:rsidRPr="00890580">
              <w:t>22,29</w:t>
            </w:r>
          </w:p>
        </w:tc>
        <w:tc>
          <w:tcPr>
            <w:tcW w:w="2427" w:type="dxa"/>
            <w:tcBorders>
              <w:top w:val="single" w:sz="4" w:space="0" w:color="auto"/>
            </w:tcBorders>
            <w:shd w:val="clear" w:color="auto" w:fill="auto"/>
          </w:tcPr>
          <w:p w14:paraId="4D867C6B" w14:textId="77777777" w:rsidR="009E1125" w:rsidRPr="00890580" w:rsidRDefault="009E1125" w:rsidP="007013FF">
            <w:pPr>
              <w:ind w:left="0" w:hanging="2"/>
            </w:pPr>
            <w:r w:rsidRPr="00890580">
              <w:t>2021,32</w:t>
            </w:r>
          </w:p>
        </w:tc>
        <w:tc>
          <w:tcPr>
            <w:tcW w:w="2116" w:type="dxa"/>
            <w:tcBorders>
              <w:top w:val="single" w:sz="4" w:space="0" w:color="auto"/>
            </w:tcBorders>
            <w:shd w:val="clear" w:color="auto" w:fill="auto"/>
          </w:tcPr>
          <w:p w14:paraId="3B5FF202" w14:textId="77777777" w:rsidR="009E1125" w:rsidRPr="00890580" w:rsidRDefault="009E1125" w:rsidP="007013FF">
            <w:pPr>
              <w:ind w:left="0" w:hanging="2"/>
            </w:pPr>
            <w:r w:rsidRPr="00890580">
              <w:t>2,68</w:t>
            </w:r>
          </w:p>
        </w:tc>
      </w:tr>
      <w:tr w:rsidR="009E1125" w:rsidRPr="00890580" w14:paraId="21908F05" w14:textId="77777777" w:rsidTr="256BA2EC">
        <w:trPr>
          <w:cantSplit/>
        </w:trPr>
        <w:tc>
          <w:tcPr>
            <w:tcW w:w="2092" w:type="dxa"/>
            <w:shd w:val="clear" w:color="auto" w:fill="auto"/>
          </w:tcPr>
          <w:p w14:paraId="63478AF6" w14:textId="77777777" w:rsidR="009E1125" w:rsidRPr="00890580" w:rsidRDefault="009E1125" w:rsidP="007013FF">
            <w:pPr>
              <w:ind w:left="0" w:hanging="2"/>
              <w:rPr>
                <w:b/>
                <w:bCs/>
              </w:rPr>
            </w:pPr>
            <w:r w:rsidRPr="00890580">
              <w:rPr>
                <w:b/>
                <w:bCs/>
              </w:rPr>
              <w:t>Mediana</w:t>
            </w:r>
          </w:p>
        </w:tc>
        <w:tc>
          <w:tcPr>
            <w:tcW w:w="1112" w:type="dxa"/>
            <w:shd w:val="clear" w:color="auto" w:fill="auto"/>
          </w:tcPr>
          <w:p w14:paraId="4AAADE27" w14:textId="77777777" w:rsidR="009E1125" w:rsidRPr="00890580" w:rsidRDefault="009E1125" w:rsidP="007013FF">
            <w:pPr>
              <w:ind w:left="0" w:hanging="2"/>
            </w:pPr>
            <w:r w:rsidRPr="00890580">
              <w:t>22,00</w:t>
            </w:r>
          </w:p>
        </w:tc>
        <w:tc>
          <w:tcPr>
            <w:tcW w:w="2427" w:type="dxa"/>
            <w:shd w:val="clear" w:color="auto" w:fill="auto"/>
          </w:tcPr>
          <w:p w14:paraId="18194F65" w14:textId="77777777" w:rsidR="009E1125" w:rsidRPr="00890580" w:rsidRDefault="009E1125" w:rsidP="007013FF">
            <w:pPr>
              <w:ind w:left="0" w:hanging="2"/>
            </w:pPr>
            <w:r w:rsidRPr="00890580">
              <w:t>2022,00</w:t>
            </w:r>
          </w:p>
        </w:tc>
        <w:tc>
          <w:tcPr>
            <w:tcW w:w="2116" w:type="dxa"/>
            <w:shd w:val="clear" w:color="auto" w:fill="auto"/>
          </w:tcPr>
          <w:p w14:paraId="1E078546" w14:textId="77777777" w:rsidR="009E1125" w:rsidRPr="00890580" w:rsidRDefault="009E1125" w:rsidP="007013FF">
            <w:pPr>
              <w:ind w:left="0" w:hanging="2"/>
            </w:pPr>
            <w:r w:rsidRPr="00890580">
              <w:t>2,00</w:t>
            </w:r>
          </w:p>
        </w:tc>
      </w:tr>
      <w:tr w:rsidR="009E1125" w:rsidRPr="00890580" w14:paraId="4122556A" w14:textId="77777777" w:rsidTr="256BA2EC">
        <w:trPr>
          <w:cantSplit/>
        </w:trPr>
        <w:tc>
          <w:tcPr>
            <w:tcW w:w="2092" w:type="dxa"/>
            <w:shd w:val="clear" w:color="auto" w:fill="auto"/>
          </w:tcPr>
          <w:p w14:paraId="41CB7C52" w14:textId="77777777" w:rsidR="009E1125" w:rsidRPr="00890580" w:rsidRDefault="009E1125" w:rsidP="007013FF">
            <w:pPr>
              <w:ind w:left="0" w:hanging="2"/>
              <w:rPr>
                <w:b/>
                <w:bCs/>
              </w:rPr>
            </w:pPr>
            <w:r w:rsidRPr="00890580">
              <w:rPr>
                <w:b/>
                <w:bCs/>
              </w:rPr>
              <w:t>Moda</w:t>
            </w:r>
          </w:p>
        </w:tc>
        <w:tc>
          <w:tcPr>
            <w:tcW w:w="1112" w:type="dxa"/>
            <w:shd w:val="clear" w:color="auto" w:fill="auto"/>
          </w:tcPr>
          <w:p w14:paraId="366D36E6" w14:textId="77777777" w:rsidR="009E1125" w:rsidRPr="00890580" w:rsidRDefault="009E1125" w:rsidP="007013FF">
            <w:pPr>
              <w:ind w:left="0" w:hanging="2"/>
            </w:pPr>
            <w:r w:rsidRPr="00890580">
              <w:t>20</w:t>
            </w:r>
          </w:p>
        </w:tc>
        <w:tc>
          <w:tcPr>
            <w:tcW w:w="2427" w:type="dxa"/>
            <w:shd w:val="clear" w:color="auto" w:fill="auto"/>
          </w:tcPr>
          <w:p w14:paraId="16DFD89E" w14:textId="77777777" w:rsidR="009E1125" w:rsidRPr="00890580" w:rsidRDefault="009E1125" w:rsidP="007013FF">
            <w:pPr>
              <w:ind w:left="0" w:hanging="2"/>
            </w:pPr>
            <w:r w:rsidRPr="00890580">
              <w:t>2022</w:t>
            </w:r>
          </w:p>
        </w:tc>
        <w:tc>
          <w:tcPr>
            <w:tcW w:w="2116" w:type="dxa"/>
            <w:shd w:val="clear" w:color="auto" w:fill="auto"/>
          </w:tcPr>
          <w:p w14:paraId="2485EEAE" w14:textId="77777777" w:rsidR="009E1125" w:rsidRPr="00890580" w:rsidRDefault="009E1125" w:rsidP="007013FF">
            <w:pPr>
              <w:ind w:left="0" w:hanging="2"/>
            </w:pPr>
            <w:r w:rsidRPr="00890580">
              <w:t>2</w:t>
            </w:r>
          </w:p>
        </w:tc>
      </w:tr>
      <w:tr w:rsidR="009E1125" w:rsidRPr="00890580" w14:paraId="1211A312" w14:textId="77777777" w:rsidTr="256BA2EC">
        <w:trPr>
          <w:cantSplit/>
        </w:trPr>
        <w:tc>
          <w:tcPr>
            <w:tcW w:w="2092" w:type="dxa"/>
            <w:tcBorders>
              <w:bottom w:val="single" w:sz="4" w:space="0" w:color="auto"/>
            </w:tcBorders>
            <w:shd w:val="clear" w:color="auto" w:fill="auto"/>
          </w:tcPr>
          <w:p w14:paraId="5D3392EE" w14:textId="77777777" w:rsidR="009E1125" w:rsidRPr="00890580" w:rsidRDefault="009E1125" w:rsidP="007013FF">
            <w:pPr>
              <w:ind w:left="0" w:hanging="2"/>
              <w:rPr>
                <w:b/>
                <w:bCs/>
              </w:rPr>
            </w:pPr>
            <w:proofErr w:type="spellStart"/>
            <w:r w:rsidRPr="00890580">
              <w:rPr>
                <w:b/>
                <w:bCs/>
              </w:rPr>
              <w:t>Desv</w:t>
            </w:r>
            <w:proofErr w:type="spellEnd"/>
            <w:r w:rsidRPr="00890580">
              <w:rPr>
                <w:b/>
                <w:bCs/>
              </w:rPr>
              <w:t>. Desviación</w:t>
            </w:r>
          </w:p>
        </w:tc>
        <w:tc>
          <w:tcPr>
            <w:tcW w:w="1112" w:type="dxa"/>
            <w:tcBorders>
              <w:bottom w:val="single" w:sz="4" w:space="0" w:color="auto"/>
            </w:tcBorders>
            <w:shd w:val="clear" w:color="auto" w:fill="auto"/>
          </w:tcPr>
          <w:p w14:paraId="1E98A2FC" w14:textId="77777777" w:rsidR="009E1125" w:rsidRPr="00890580" w:rsidRDefault="009E1125" w:rsidP="007013FF">
            <w:pPr>
              <w:ind w:left="0" w:hanging="2"/>
            </w:pPr>
            <w:r w:rsidRPr="00890580">
              <w:t>2,417</w:t>
            </w:r>
          </w:p>
        </w:tc>
        <w:tc>
          <w:tcPr>
            <w:tcW w:w="2427" w:type="dxa"/>
            <w:tcBorders>
              <w:bottom w:val="single" w:sz="4" w:space="0" w:color="auto"/>
            </w:tcBorders>
            <w:shd w:val="clear" w:color="auto" w:fill="auto"/>
          </w:tcPr>
          <w:p w14:paraId="60B14DF3" w14:textId="77777777" w:rsidR="009E1125" w:rsidRPr="00890580" w:rsidRDefault="009E1125" w:rsidP="007013FF">
            <w:pPr>
              <w:ind w:left="0" w:hanging="2"/>
            </w:pPr>
            <w:r w:rsidRPr="00890580">
              <w:t>,905</w:t>
            </w:r>
          </w:p>
        </w:tc>
        <w:tc>
          <w:tcPr>
            <w:tcW w:w="2116" w:type="dxa"/>
            <w:tcBorders>
              <w:bottom w:val="single" w:sz="4" w:space="0" w:color="auto"/>
            </w:tcBorders>
            <w:shd w:val="clear" w:color="auto" w:fill="auto"/>
          </w:tcPr>
          <w:p w14:paraId="0D084A28" w14:textId="77777777" w:rsidR="009E1125" w:rsidRPr="00890580" w:rsidRDefault="009E1125" w:rsidP="007013FF">
            <w:pPr>
              <w:ind w:left="0" w:hanging="2"/>
            </w:pPr>
            <w:r w:rsidRPr="00890580">
              <w:t>,905</w:t>
            </w:r>
          </w:p>
        </w:tc>
      </w:tr>
    </w:tbl>
    <w:p w14:paraId="31E298A5" w14:textId="08D96038" w:rsidR="00DC47CB" w:rsidRDefault="009E1125" w:rsidP="00DC47CB">
      <w:pPr>
        <w:ind w:leftChars="0" w:left="0" w:firstLineChars="0" w:hanging="2"/>
        <w:jc w:val="both"/>
      </w:pPr>
      <w:r>
        <w:t>Los participantes de esta investigación son adultos jóvenes, con ingreso universitarios post pandemia Covid-19 y en general, transitan por la mitad de su formación profesional.</w:t>
      </w:r>
    </w:p>
    <w:p w14:paraId="093EC8DC" w14:textId="01DF64DA" w:rsidR="009E1125" w:rsidRPr="00890580" w:rsidRDefault="00DC47CB" w:rsidP="009E1125">
      <w:pPr>
        <w:ind w:leftChars="0" w:left="0" w:firstLineChars="0" w:hanging="2"/>
      </w:pPr>
      <w:r w:rsidRPr="00FB18E3">
        <w:rPr>
          <w:b/>
          <w:bCs/>
        </w:rPr>
        <w:t>Figura</w:t>
      </w:r>
      <w:r w:rsidR="009E1125" w:rsidRPr="00FB18E3">
        <w:rPr>
          <w:b/>
          <w:bCs/>
        </w:rPr>
        <w:t xml:space="preserve"> </w:t>
      </w:r>
      <w:r w:rsidR="00FB18E3" w:rsidRPr="00FB18E3">
        <w:rPr>
          <w:b/>
          <w:bCs/>
        </w:rPr>
        <w:t>1</w:t>
      </w:r>
      <w:r w:rsidR="009E1125" w:rsidRPr="00FB18E3">
        <w:t>. Sexo</w:t>
      </w:r>
      <w:r w:rsidRPr="00FB18E3">
        <w:t>.</w:t>
      </w:r>
    </w:p>
    <w:p w14:paraId="0857ECF9" w14:textId="75AFC75C" w:rsidR="00DC47CB" w:rsidRPr="00890580" w:rsidRDefault="00DC47CB" w:rsidP="00DC47CB">
      <w:pPr>
        <w:ind w:leftChars="0" w:left="0" w:firstLineChars="0" w:firstLine="0"/>
        <w:jc w:val="center"/>
      </w:pPr>
      <w:r>
        <w:rPr>
          <w:noProof/>
        </w:rPr>
        <w:drawing>
          <wp:inline distT="0" distB="0" distL="0" distR="0" wp14:anchorId="7380130C" wp14:editId="7764A4AD">
            <wp:extent cx="3923414" cy="2519917"/>
            <wp:effectExtent l="0" t="0" r="1270" b="13970"/>
            <wp:docPr id="231782360"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0A3443" w14:textId="0EC88AD0" w:rsidR="00DC47CB" w:rsidRDefault="00DC47CB" w:rsidP="00DC47CB">
      <w:pPr>
        <w:ind w:leftChars="0" w:left="0" w:firstLineChars="0" w:firstLine="0"/>
        <w:jc w:val="both"/>
      </w:pPr>
      <w:r>
        <w:t xml:space="preserve">La mayor parte de la población del estudio son mujeres, </w:t>
      </w:r>
      <w:r w:rsidR="005D3E7C">
        <w:t xml:space="preserve">la </w:t>
      </w:r>
      <w:r>
        <w:t>cual sigue la tendencia de las carreras adscrit</w:t>
      </w:r>
      <w:r w:rsidR="005D3E7C">
        <w:t>a</w:t>
      </w:r>
      <w:r>
        <w:t>s al proyecto, principalmente Nutrición y Dietética y Enfermería, donde la matricula es principalmente del sexo femenino.</w:t>
      </w:r>
      <w:r w:rsidR="00295193">
        <w:t xml:space="preserve"> </w:t>
      </w:r>
      <w:r w:rsidR="00295193" w:rsidRPr="00295193">
        <w:rPr>
          <w:b/>
          <w:bCs/>
        </w:rPr>
        <w:t>(Figura 1)</w:t>
      </w:r>
    </w:p>
    <w:p w14:paraId="22787D34" w14:textId="77777777" w:rsidR="00DC47CB" w:rsidRDefault="00DC47CB" w:rsidP="00DC47CB">
      <w:pPr>
        <w:ind w:leftChars="0" w:left="0" w:firstLineChars="0" w:firstLine="0"/>
        <w:jc w:val="both"/>
      </w:pPr>
    </w:p>
    <w:p w14:paraId="6D07C461" w14:textId="7EAAA93F" w:rsidR="009E1125" w:rsidRDefault="00DC47CB" w:rsidP="009E1125">
      <w:pPr>
        <w:ind w:leftChars="0" w:left="0" w:firstLineChars="0" w:firstLine="0"/>
      </w:pPr>
      <w:r w:rsidRPr="00FB18E3">
        <w:rPr>
          <w:b/>
          <w:bCs/>
        </w:rPr>
        <w:lastRenderedPageBreak/>
        <w:t>Figura</w:t>
      </w:r>
      <w:r w:rsidR="009E1125" w:rsidRPr="00FB18E3">
        <w:rPr>
          <w:b/>
          <w:bCs/>
        </w:rPr>
        <w:t xml:space="preserve"> </w:t>
      </w:r>
      <w:r w:rsidR="00FB18E3" w:rsidRPr="00FB18E3">
        <w:rPr>
          <w:b/>
          <w:bCs/>
        </w:rPr>
        <w:t>2</w:t>
      </w:r>
      <w:r w:rsidR="009E1125" w:rsidRPr="00FB18E3">
        <w:t>. Cuidad de origen</w:t>
      </w:r>
      <w:r w:rsidRPr="00FB18E3">
        <w:t>.</w:t>
      </w:r>
    </w:p>
    <w:p w14:paraId="48DBE573" w14:textId="53E50D33" w:rsidR="00DC47CB" w:rsidRPr="00890580" w:rsidRDefault="00DC47CB" w:rsidP="009E1125">
      <w:pPr>
        <w:ind w:leftChars="0" w:left="0" w:firstLineChars="0" w:firstLine="0"/>
      </w:pPr>
      <w:r>
        <w:rPr>
          <w:noProof/>
        </w:rPr>
        <w:drawing>
          <wp:inline distT="0" distB="0" distL="0" distR="0" wp14:anchorId="15383B0A" wp14:editId="0E6406BC">
            <wp:extent cx="5486400" cy="3200400"/>
            <wp:effectExtent l="0" t="0" r="0" b="0"/>
            <wp:docPr id="86992472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B8FA49" w14:textId="3D4AB4E7" w:rsidR="009E1125" w:rsidRDefault="00DC47CB" w:rsidP="00DC47CB">
      <w:pPr>
        <w:ind w:leftChars="0" w:left="0" w:firstLineChars="0" w:hanging="2"/>
      </w:pPr>
      <w:r>
        <w:t xml:space="preserve">Casi el 80% </w:t>
      </w:r>
      <w:r w:rsidR="007968D6">
        <w:t>de los estudiantes</w:t>
      </w:r>
      <w:r>
        <w:t xml:space="preserve"> son de la cuidad de Antofagasta, seguido de Calama. Tendencia que se observa en la mayoría de las carreras de la Universidad.</w:t>
      </w:r>
      <w:r w:rsidR="00295193">
        <w:t xml:space="preserve"> </w:t>
      </w:r>
      <w:r w:rsidR="00295193" w:rsidRPr="004A41C4">
        <w:rPr>
          <w:b/>
          <w:bCs/>
        </w:rPr>
        <w:t xml:space="preserve">(Figura </w:t>
      </w:r>
      <w:r w:rsidR="00295193">
        <w:rPr>
          <w:b/>
          <w:bCs/>
        </w:rPr>
        <w:t>2</w:t>
      </w:r>
      <w:r w:rsidR="00295193" w:rsidRPr="004A41C4">
        <w:rPr>
          <w:b/>
          <w:bCs/>
        </w:rPr>
        <w:t>)</w:t>
      </w:r>
    </w:p>
    <w:p w14:paraId="54585075" w14:textId="4EB5D9A4" w:rsidR="00262425" w:rsidRDefault="00262425" w:rsidP="00262425">
      <w:pPr>
        <w:ind w:leftChars="0" w:left="0" w:firstLineChars="0" w:firstLine="0"/>
      </w:pPr>
      <w:r w:rsidRPr="00FB18E3">
        <w:rPr>
          <w:b/>
          <w:bCs/>
        </w:rPr>
        <w:t xml:space="preserve">Figura </w:t>
      </w:r>
      <w:r w:rsidR="00FB18E3" w:rsidRPr="00FB18E3">
        <w:rPr>
          <w:b/>
          <w:bCs/>
        </w:rPr>
        <w:t>3</w:t>
      </w:r>
      <w:r w:rsidRPr="00FB18E3">
        <w:t>. Carrera a la cual pertenece.</w:t>
      </w:r>
    </w:p>
    <w:p w14:paraId="33E54C40" w14:textId="01E8AB21" w:rsidR="00DC47CB" w:rsidRDefault="00DC47CB" w:rsidP="00DC47CB">
      <w:pPr>
        <w:ind w:leftChars="0" w:left="0" w:firstLineChars="0" w:hanging="2"/>
      </w:pPr>
      <w:r>
        <w:rPr>
          <w:noProof/>
        </w:rPr>
        <w:drawing>
          <wp:inline distT="0" distB="0" distL="0" distR="0" wp14:anchorId="55F9B8ED" wp14:editId="4C77224D">
            <wp:extent cx="5486400" cy="3200400"/>
            <wp:effectExtent l="0" t="0" r="0" b="0"/>
            <wp:docPr id="1559375092"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C799E33" w14:textId="4E350E30" w:rsidR="00295193" w:rsidRDefault="00295193" w:rsidP="00DC47CB">
      <w:pPr>
        <w:ind w:leftChars="0" w:left="0" w:firstLineChars="0" w:hanging="2"/>
      </w:pPr>
      <w:r>
        <w:lastRenderedPageBreak/>
        <w:t>En la figura 3 se puede observar una distribución casi equitativa en las carreras con un 32% para Nutrición y Dietética, 32% para kinesiología y 36% para enfermería.</w:t>
      </w:r>
    </w:p>
    <w:p w14:paraId="4C247DA3" w14:textId="7947A6E7" w:rsidR="00262425" w:rsidRDefault="00262425" w:rsidP="00262425">
      <w:pPr>
        <w:ind w:leftChars="0" w:left="0" w:firstLineChars="0" w:firstLine="0"/>
      </w:pPr>
      <w:r w:rsidRPr="00FB18E3">
        <w:rPr>
          <w:b/>
          <w:bCs/>
        </w:rPr>
        <w:t xml:space="preserve">Figura </w:t>
      </w:r>
      <w:r w:rsidR="00FB18E3" w:rsidRPr="00FB18E3">
        <w:rPr>
          <w:b/>
          <w:bCs/>
        </w:rPr>
        <w:t>4</w:t>
      </w:r>
      <w:r w:rsidRPr="00FB18E3">
        <w:t>. Personas mayores en el hogar.</w:t>
      </w:r>
    </w:p>
    <w:p w14:paraId="4BD4DD6D" w14:textId="403F7BA9" w:rsidR="00262425" w:rsidRPr="00890580" w:rsidRDefault="00262425" w:rsidP="009E1125">
      <w:pPr>
        <w:ind w:leftChars="0" w:left="0" w:firstLineChars="0" w:hanging="2"/>
      </w:pPr>
      <w:r>
        <w:rPr>
          <w:noProof/>
        </w:rPr>
        <w:drawing>
          <wp:inline distT="0" distB="0" distL="0" distR="0" wp14:anchorId="5E77CCCC" wp14:editId="34F8961C">
            <wp:extent cx="5486400" cy="3200400"/>
            <wp:effectExtent l="0" t="0" r="0" b="0"/>
            <wp:docPr id="1213318464"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DF52BDE" w14:textId="76EBD23C" w:rsidR="009E1125" w:rsidRDefault="00262425" w:rsidP="009E1125">
      <w:pPr>
        <w:ind w:leftChars="0" w:left="0" w:firstLineChars="0" w:firstLine="0"/>
      </w:pPr>
      <w:r>
        <w:t xml:space="preserve">Se observa que casi un tercio </w:t>
      </w:r>
      <w:r w:rsidR="00295193">
        <w:t xml:space="preserve">(36%) </w:t>
      </w:r>
      <w:r>
        <w:t xml:space="preserve">de la población de </w:t>
      </w:r>
      <w:r w:rsidR="007968D6">
        <w:t>estudio</w:t>
      </w:r>
      <w:r>
        <w:t xml:space="preserve"> vive en la actualidad con una persona mayor de formar regular en su hogar</w:t>
      </w:r>
      <w:r w:rsidR="00295193">
        <w:t xml:space="preserve"> como se observa en la figura 4</w:t>
      </w:r>
    </w:p>
    <w:p w14:paraId="58E70C9A" w14:textId="74D5A359" w:rsidR="00295193" w:rsidRPr="00890580" w:rsidRDefault="00295193" w:rsidP="009E1125">
      <w:pPr>
        <w:ind w:leftChars="0" w:left="0" w:firstLineChars="0" w:firstLine="0"/>
      </w:pPr>
      <w:r w:rsidRPr="00295193">
        <w:rPr>
          <w:b/>
          <w:bCs/>
        </w:rPr>
        <w:t>Figura 5.</w:t>
      </w:r>
      <w:r>
        <w:t xml:space="preserve"> Relación de la persona mayor que vive en el hogar.</w:t>
      </w:r>
      <w:r w:rsidRPr="00295193">
        <w:rPr>
          <w:noProof/>
        </w:rPr>
        <w:drawing>
          <wp:inline distT="0" distB="0" distL="0" distR="0" wp14:anchorId="28BC6616" wp14:editId="03CA42CE">
            <wp:extent cx="5514975" cy="2933700"/>
            <wp:effectExtent l="0" t="0" r="9525" b="0"/>
            <wp:docPr id="1474949602" name="Gráfico 1">
              <a:extLst xmlns:a="http://schemas.openxmlformats.org/drawingml/2006/main">
                <a:ext uri="{FF2B5EF4-FFF2-40B4-BE49-F238E27FC236}">
                  <a16:creationId xmlns:a16="http://schemas.microsoft.com/office/drawing/2014/main" id="{90F56FD9-F217-AF83-1974-478CBF3B9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489B5DE" w14:textId="0DF45751" w:rsidR="00295193" w:rsidRDefault="00295193" w:rsidP="00295193">
      <w:pPr>
        <w:pBdr>
          <w:top w:val="nil"/>
          <w:left w:val="nil"/>
          <w:bottom w:val="nil"/>
          <w:right w:val="nil"/>
          <w:between w:val="nil"/>
        </w:pBdr>
        <w:spacing w:after="0" w:line="240" w:lineRule="auto"/>
        <w:ind w:leftChars="0" w:left="0" w:firstLineChars="0" w:firstLine="0"/>
        <w:jc w:val="both"/>
      </w:pPr>
      <w:r>
        <w:lastRenderedPageBreak/>
        <w:t>La gran mayoría de las personas mayores que viven en el hogar (86%) no tienen una relación directa como padre, madre o ambos. Esto podría referirse a que son otros miembros del hogar o no tienen vínculo parental con el núcleo familiar principal como se aprecia en la figura 5; sin embargo un 11% refiere que ambos padres son personas mayores.</w:t>
      </w:r>
    </w:p>
    <w:p w14:paraId="56EEDA91" w14:textId="77777777" w:rsidR="00295193" w:rsidRDefault="00295193" w:rsidP="00262425">
      <w:pPr>
        <w:pBdr>
          <w:top w:val="nil"/>
          <w:left w:val="nil"/>
          <w:bottom w:val="nil"/>
          <w:right w:val="nil"/>
          <w:between w:val="nil"/>
        </w:pBdr>
        <w:spacing w:after="0" w:line="240" w:lineRule="auto"/>
        <w:ind w:leftChars="0" w:left="0" w:firstLineChars="0" w:firstLine="0"/>
        <w:rPr>
          <w:rFonts w:asciiTheme="majorHAnsi" w:hAnsiTheme="majorHAnsi" w:cstheme="majorHAnsi"/>
          <w:b/>
          <w:u w:val="single"/>
        </w:rPr>
      </w:pPr>
    </w:p>
    <w:p w14:paraId="47EDFB6D" w14:textId="6C8DBC9D" w:rsidR="00336C53" w:rsidRDefault="00C82536" w:rsidP="00262425">
      <w:pPr>
        <w:pBdr>
          <w:top w:val="nil"/>
          <w:left w:val="nil"/>
          <w:bottom w:val="nil"/>
          <w:right w:val="nil"/>
          <w:between w:val="nil"/>
        </w:pBdr>
        <w:spacing w:after="0" w:line="240" w:lineRule="auto"/>
        <w:ind w:leftChars="0" w:left="0" w:firstLineChars="0" w:firstLine="0"/>
        <w:rPr>
          <w:rFonts w:asciiTheme="majorHAnsi" w:hAnsiTheme="majorHAnsi" w:cstheme="majorHAnsi"/>
          <w:b/>
          <w:u w:val="single"/>
        </w:rPr>
      </w:pPr>
      <w:r w:rsidRPr="000E113A">
        <w:rPr>
          <w:rFonts w:asciiTheme="majorHAnsi" w:hAnsiTheme="majorHAnsi" w:cstheme="majorHAnsi"/>
          <w:b/>
          <w:u w:val="single"/>
        </w:rPr>
        <w:t>Objetivo N°1</w:t>
      </w:r>
    </w:p>
    <w:p w14:paraId="049A15D3" w14:textId="134B399D" w:rsidR="00336C53" w:rsidRDefault="00336C53" w:rsidP="00336C53">
      <w:pPr>
        <w:pBdr>
          <w:top w:val="nil"/>
          <w:left w:val="nil"/>
          <w:bottom w:val="nil"/>
          <w:right w:val="nil"/>
          <w:between w:val="nil"/>
        </w:pBdr>
        <w:spacing w:after="0" w:line="240" w:lineRule="auto"/>
        <w:ind w:left="0" w:hanging="2"/>
        <w:rPr>
          <w:rFonts w:asciiTheme="majorHAnsi" w:hAnsiTheme="majorHAnsi" w:cstheme="majorHAnsi"/>
          <w:b/>
          <w:u w:val="single"/>
        </w:rPr>
      </w:pPr>
      <w:r>
        <w:rPr>
          <w:rFonts w:asciiTheme="majorHAnsi" w:hAnsiTheme="majorHAnsi" w:cstheme="majorHAnsi"/>
          <w:b/>
          <w:u w:val="single"/>
        </w:rPr>
        <w:t xml:space="preserve">  </w:t>
      </w:r>
    </w:p>
    <w:p w14:paraId="3E2FC920" w14:textId="3A501166" w:rsidR="00C82536" w:rsidRPr="00336C53" w:rsidRDefault="00336C53" w:rsidP="00336C53">
      <w:pPr>
        <w:pBdr>
          <w:top w:val="nil"/>
          <w:left w:val="nil"/>
          <w:bottom w:val="nil"/>
          <w:right w:val="nil"/>
          <w:between w:val="nil"/>
        </w:pBdr>
        <w:spacing w:after="0" w:line="240" w:lineRule="auto"/>
        <w:ind w:left="0" w:hanging="2"/>
        <w:jc w:val="both"/>
        <w:rPr>
          <w:rFonts w:asciiTheme="majorHAnsi" w:hAnsiTheme="majorHAnsi" w:cstheme="majorHAnsi"/>
          <w:b/>
          <w:bCs/>
          <w:i/>
          <w:iCs/>
          <w:color w:val="000000"/>
        </w:rPr>
      </w:pPr>
      <w:r w:rsidRPr="00336C53">
        <w:rPr>
          <w:rFonts w:asciiTheme="majorHAnsi" w:hAnsiTheme="majorHAnsi" w:cstheme="majorHAnsi"/>
          <w:b/>
          <w:bCs/>
          <w:i/>
          <w:iCs/>
          <w:color w:val="000000"/>
        </w:rPr>
        <w:t xml:space="preserve">Generar y aplicar experiencias de aprendizaje innovadoras e interdisciplinares en estudiantes de las carreras de Kinesiología, Enfermería y Nutrición y Dietética de Universidad Santo Tomás sede Antofagasta, a través del uso de simuladores en las asignaturas Gestión del cuidado del adulto y adulto mayor hospitalizado médico, Gerontología y </w:t>
      </w:r>
      <w:proofErr w:type="spellStart"/>
      <w:r w:rsidRPr="00336C53">
        <w:rPr>
          <w:rFonts w:asciiTheme="majorHAnsi" w:hAnsiTheme="majorHAnsi" w:cstheme="majorHAnsi"/>
          <w:b/>
          <w:bCs/>
          <w:i/>
          <w:iCs/>
          <w:color w:val="000000"/>
        </w:rPr>
        <w:t>Gerontogeriatría</w:t>
      </w:r>
      <w:proofErr w:type="spellEnd"/>
      <w:r w:rsidRPr="00336C53">
        <w:rPr>
          <w:rFonts w:asciiTheme="majorHAnsi" w:hAnsiTheme="majorHAnsi" w:cstheme="majorHAnsi"/>
          <w:b/>
          <w:bCs/>
          <w:i/>
          <w:iCs/>
          <w:color w:val="000000"/>
        </w:rPr>
        <w:t>.</w:t>
      </w:r>
    </w:p>
    <w:p w14:paraId="089AA6EE" w14:textId="77777777" w:rsidR="00336C53" w:rsidRPr="00336C53" w:rsidRDefault="00336C53" w:rsidP="00336C53">
      <w:pPr>
        <w:pBdr>
          <w:top w:val="nil"/>
          <w:left w:val="nil"/>
          <w:bottom w:val="nil"/>
          <w:right w:val="nil"/>
          <w:between w:val="nil"/>
        </w:pBdr>
        <w:spacing w:after="0" w:line="240" w:lineRule="auto"/>
        <w:ind w:left="0" w:hanging="2"/>
        <w:jc w:val="both"/>
        <w:rPr>
          <w:rFonts w:asciiTheme="majorHAnsi" w:hAnsiTheme="majorHAnsi" w:cstheme="majorHAnsi"/>
          <w:i/>
          <w:iCs/>
          <w:color w:val="000000"/>
        </w:rPr>
      </w:pPr>
    </w:p>
    <w:tbl>
      <w:tblPr>
        <w:tblW w:w="8560" w:type="dxa"/>
        <w:tblCellMar>
          <w:left w:w="70" w:type="dxa"/>
          <w:right w:w="70" w:type="dxa"/>
        </w:tblCellMar>
        <w:tblLook w:val="04A0" w:firstRow="1" w:lastRow="0" w:firstColumn="1" w:lastColumn="0" w:noHBand="0" w:noVBand="1"/>
      </w:tblPr>
      <w:tblGrid>
        <w:gridCol w:w="480"/>
        <w:gridCol w:w="5760"/>
        <w:gridCol w:w="2320"/>
      </w:tblGrid>
      <w:tr w:rsidR="00FB18E3" w:rsidRPr="00FB18E3" w14:paraId="5C4BB21C" w14:textId="77777777" w:rsidTr="256BA2EC">
        <w:trPr>
          <w:trHeight w:val="300"/>
        </w:trPr>
        <w:tc>
          <w:tcPr>
            <w:tcW w:w="8560" w:type="dxa"/>
            <w:gridSpan w:val="3"/>
            <w:tcBorders>
              <w:top w:val="nil"/>
              <w:left w:val="nil"/>
              <w:bottom w:val="nil"/>
              <w:right w:val="nil"/>
            </w:tcBorders>
            <w:shd w:val="clear" w:color="auto" w:fill="auto"/>
            <w:noWrap/>
            <w:vAlign w:val="center"/>
            <w:hideMark/>
          </w:tcPr>
          <w:p w14:paraId="3D53AAFA" w14:textId="77777777" w:rsidR="00295193" w:rsidRDefault="00DB4377" w:rsidP="004B72CD">
            <w:pPr>
              <w:suppressAutoHyphens w:val="0"/>
              <w:spacing w:after="0" w:line="240" w:lineRule="auto"/>
              <w:ind w:leftChars="0" w:left="0" w:firstLineChars="0" w:firstLine="0"/>
              <w:textDirection w:val="lrTb"/>
              <w:textAlignment w:val="auto"/>
              <w:outlineLvl w:val="9"/>
              <w:rPr>
                <w:rFonts w:asciiTheme="majorHAnsi" w:hAnsiTheme="majorHAnsi" w:cstheme="majorHAnsi"/>
              </w:rPr>
            </w:pPr>
            <w:bookmarkStart w:id="5" w:name="OLE_LINK1"/>
            <w:bookmarkStart w:id="6" w:name="OLE_LINK2"/>
            <w:r w:rsidRPr="000E113A">
              <w:rPr>
                <w:rFonts w:asciiTheme="majorHAnsi" w:hAnsiTheme="majorHAnsi" w:cstheme="majorHAnsi"/>
              </w:rPr>
              <w:t>Para la valoración de este objetivo</w:t>
            </w:r>
            <w:r w:rsidR="00995033" w:rsidRPr="000E113A">
              <w:rPr>
                <w:rFonts w:asciiTheme="majorHAnsi" w:hAnsiTheme="majorHAnsi" w:cstheme="majorHAnsi"/>
              </w:rPr>
              <w:t xml:space="preserve"> se utilizaron pautas estandarizadas en el uso de la simulación</w:t>
            </w:r>
            <w:r w:rsidR="00295193">
              <w:rPr>
                <w:rFonts w:asciiTheme="majorHAnsi" w:hAnsiTheme="majorHAnsi" w:cstheme="majorHAnsi"/>
              </w:rPr>
              <w:t xml:space="preserve">, las cuales fueron aplicadas a los estudiantes que participaron en las simulaciones interdisciplinares de este proyecto, pertenecientes a las carreras de </w:t>
            </w:r>
            <w:r w:rsidR="00295193" w:rsidRPr="00295193">
              <w:rPr>
                <w:rFonts w:asciiTheme="majorHAnsi" w:hAnsiTheme="majorHAnsi" w:cstheme="majorHAnsi"/>
              </w:rPr>
              <w:t>Kinesiología, Enfermería y Nutrición y Dietética</w:t>
            </w:r>
            <w:r w:rsidR="00295193">
              <w:rPr>
                <w:rFonts w:asciiTheme="majorHAnsi" w:hAnsiTheme="majorHAnsi" w:cstheme="majorHAnsi"/>
              </w:rPr>
              <w:t>.</w:t>
            </w:r>
          </w:p>
          <w:p w14:paraId="5CBB619C" w14:textId="66BE133B" w:rsidR="006112EB" w:rsidRDefault="00995033" w:rsidP="004B72CD">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2E2E2E"/>
                <w:position w:val="0"/>
                <w:lang w:eastAsia="es-CL"/>
              </w:rPr>
            </w:pPr>
            <w:r w:rsidRPr="000E113A">
              <w:rPr>
                <w:rFonts w:asciiTheme="majorHAnsi" w:hAnsiTheme="majorHAnsi" w:cstheme="majorHAnsi"/>
              </w:rPr>
              <w:t xml:space="preserve">En primer </w:t>
            </w:r>
            <w:r w:rsidR="00FB18E3" w:rsidRPr="000E113A">
              <w:rPr>
                <w:rFonts w:asciiTheme="majorHAnsi" w:hAnsiTheme="majorHAnsi" w:cstheme="majorHAnsi"/>
              </w:rPr>
              <w:t>lugar,</w:t>
            </w:r>
            <w:r w:rsidRPr="000E113A">
              <w:rPr>
                <w:rFonts w:asciiTheme="majorHAnsi" w:hAnsiTheme="majorHAnsi" w:cstheme="majorHAnsi"/>
              </w:rPr>
              <w:t xml:space="preserve"> encontramos </w:t>
            </w:r>
            <w:r w:rsidR="00FB18E3" w:rsidRPr="000E113A">
              <w:rPr>
                <w:rFonts w:asciiTheme="majorHAnsi" w:hAnsiTheme="majorHAnsi" w:cstheme="majorHAnsi"/>
              </w:rPr>
              <w:t>el instrumento</w:t>
            </w:r>
            <w:r w:rsidRPr="000E113A">
              <w:rPr>
                <w:rFonts w:asciiTheme="majorHAnsi" w:hAnsiTheme="majorHAnsi" w:cstheme="majorHAnsi"/>
              </w:rPr>
              <w:t xml:space="preserve"> CAT</w:t>
            </w:r>
            <w:r w:rsidR="00295193">
              <w:rPr>
                <w:rFonts w:asciiTheme="majorHAnsi" w:hAnsiTheme="majorHAnsi" w:cstheme="majorHAnsi"/>
              </w:rPr>
              <w:t xml:space="preserve"> a los pacientes simulados que ejecutaron los escenarios (n=5)</w:t>
            </w:r>
            <w:r w:rsidRPr="000E113A">
              <w:rPr>
                <w:rFonts w:asciiTheme="majorHAnsi" w:hAnsiTheme="majorHAnsi" w:cstheme="majorHAnsi"/>
                <w:bCs/>
              </w:rPr>
              <w:t xml:space="preserve"> </w:t>
            </w:r>
            <w:r w:rsidRPr="000E113A">
              <w:rPr>
                <w:rFonts w:asciiTheme="majorHAnsi" w:hAnsiTheme="majorHAnsi" w:cstheme="majorHAnsi"/>
              </w:rPr>
              <w:t xml:space="preserve">cuyo </w:t>
            </w:r>
            <w:r w:rsidR="00965625" w:rsidRPr="000E113A">
              <w:rPr>
                <w:rFonts w:asciiTheme="majorHAnsi" w:hAnsiTheme="majorHAnsi" w:cstheme="majorHAnsi"/>
              </w:rPr>
              <w:t>porcentaje</w:t>
            </w:r>
            <w:r w:rsidRPr="000E113A">
              <w:rPr>
                <w:rFonts w:asciiTheme="majorHAnsi" w:hAnsiTheme="majorHAnsi" w:cstheme="majorHAnsi"/>
              </w:rPr>
              <w:t xml:space="preserve"> promedio de excelentes fue de </w:t>
            </w:r>
            <w:r w:rsidR="00FB18E3">
              <w:rPr>
                <w:rFonts w:asciiTheme="majorHAnsi" w:hAnsiTheme="majorHAnsi" w:cstheme="majorHAnsi"/>
              </w:rPr>
              <w:t>67.14</w:t>
            </w:r>
            <w:r w:rsidRPr="000E113A">
              <w:rPr>
                <w:rFonts w:asciiTheme="majorHAnsi" w:hAnsiTheme="majorHAnsi" w:cstheme="majorHAnsi"/>
              </w:rPr>
              <w:t xml:space="preserve">%.  Los ítems con el más alto porcentaje de «excelentes» fueron </w:t>
            </w:r>
            <w:r w:rsidR="00965625" w:rsidRPr="000E113A">
              <w:rPr>
                <w:rFonts w:asciiTheme="majorHAnsi" w:hAnsiTheme="majorHAnsi" w:cstheme="majorHAnsi"/>
              </w:rPr>
              <w:t>los</w:t>
            </w:r>
            <w:r w:rsidRPr="000E113A">
              <w:rPr>
                <w:rFonts w:asciiTheme="majorHAnsi" w:hAnsiTheme="majorHAnsi" w:cstheme="majorHAnsi"/>
              </w:rPr>
              <w:t xml:space="preserve"> </w:t>
            </w:r>
            <w:r w:rsidR="00965625" w:rsidRPr="000E113A">
              <w:rPr>
                <w:rFonts w:asciiTheme="majorHAnsi" w:hAnsiTheme="majorHAnsi" w:cstheme="majorHAnsi"/>
              </w:rPr>
              <w:t>N</w:t>
            </w:r>
            <w:r w:rsidRPr="000E113A">
              <w:rPr>
                <w:rFonts w:asciiTheme="majorHAnsi" w:hAnsiTheme="majorHAnsi" w:cstheme="majorHAnsi"/>
                <w:vertAlign w:val="superscript"/>
              </w:rPr>
              <w:t>o</w:t>
            </w:r>
            <w:r w:rsidRPr="000E113A">
              <w:rPr>
                <w:rFonts w:asciiTheme="majorHAnsi" w:hAnsiTheme="majorHAnsi" w:cstheme="majorHAnsi"/>
              </w:rPr>
              <w:t xml:space="preserve"> 2, </w:t>
            </w:r>
            <w:r w:rsidR="00965625" w:rsidRPr="000E113A">
              <w:rPr>
                <w:rFonts w:asciiTheme="majorHAnsi" w:hAnsiTheme="majorHAnsi" w:cstheme="majorHAnsi"/>
              </w:rPr>
              <w:t>N</w:t>
            </w:r>
            <w:r w:rsidRPr="000E113A">
              <w:rPr>
                <w:rFonts w:asciiTheme="majorHAnsi" w:hAnsiTheme="majorHAnsi" w:cstheme="majorHAnsi"/>
                <w:vertAlign w:val="superscript"/>
              </w:rPr>
              <w:t>o</w:t>
            </w:r>
            <w:r w:rsidRPr="000E113A">
              <w:rPr>
                <w:rFonts w:asciiTheme="majorHAnsi" w:hAnsiTheme="majorHAnsi" w:cstheme="majorHAnsi"/>
              </w:rPr>
              <w:t> 3,</w:t>
            </w:r>
            <w:r w:rsidR="00965625" w:rsidRPr="000E113A">
              <w:rPr>
                <w:rFonts w:asciiTheme="majorHAnsi" w:hAnsiTheme="majorHAnsi" w:cstheme="majorHAnsi"/>
              </w:rPr>
              <w:t xml:space="preserve"> N</w:t>
            </w:r>
            <w:r w:rsidRPr="000E113A">
              <w:rPr>
                <w:rFonts w:asciiTheme="majorHAnsi" w:hAnsiTheme="majorHAnsi" w:cstheme="majorHAnsi"/>
              </w:rPr>
              <w:t xml:space="preserve">° 6 y </w:t>
            </w:r>
            <w:r w:rsidR="00965625" w:rsidRPr="000E113A">
              <w:rPr>
                <w:rFonts w:asciiTheme="majorHAnsi" w:hAnsiTheme="majorHAnsi" w:cstheme="majorHAnsi"/>
              </w:rPr>
              <w:t>N</w:t>
            </w:r>
            <w:r w:rsidRPr="000E113A">
              <w:rPr>
                <w:rFonts w:asciiTheme="majorHAnsi" w:hAnsiTheme="majorHAnsi" w:cstheme="majorHAnsi"/>
                <w:vertAlign w:val="superscript"/>
              </w:rPr>
              <w:t>o</w:t>
            </w:r>
            <w:r w:rsidRPr="000E113A">
              <w:rPr>
                <w:rFonts w:asciiTheme="majorHAnsi" w:hAnsiTheme="majorHAnsi" w:cstheme="majorHAnsi"/>
              </w:rPr>
              <w:t xml:space="preserve"> 14. Los porcentajes más bajos corresponden a los ítems </w:t>
            </w:r>
            <w:r w:rsidR="00965625" w:rsidRPr="000E113A">
              <w:rPr>
                <w:rFonts w:asciiTheme="majorHAnsi" w:hAnsiTheme="majorHAnsi" w:cstheme="majorHAnsi"/>
              </w:rPr>
              <w:t>N</w:t>
            </w:r>
            <w:r w:rsidRPr="000E113A">
              <w:rPr>
                <w:rFonts w:asciiTheme="majorHAnsi" w:hAnsiTheme="majorHAnsi" w:cstheme="majorHAnsi"/>
                <w:vertAlign w:val="superscript"/>
              </w:rPr>
              <w:t>o</w:t>
            </w:r>
            <w:r w:rsidRPr="000E113A">
              <w:rPr>
                <w:rFonts w:asciiTheme="majorHAnsi" w:hAnsiTheme="majorHAnsi" w:cstheme="majorHAnsi"/>
              </w:rPr>
              <w:t xml:space="preserve"> 4, </w:t>
            </w:r>
            <w:r w:rsidR="00965625" w:rsidRPr="000E113A">
              <w:rPr>
                <w:rFonts w:asciiTheme="majorHAnsi" w:hAnsiTheme="majorHAnsi" w:cstheme="majorHAnsi"/>
              </w:rPr>
              <w:t>N</w:t>
            </w:r>
            <w:r w:rsidRPr="000E113A">
              <w:rPr>
                <w:rFonts w:asciiTheme="majorHAnsi" w:hAnsiTheme="majorHAnsi" w:cstheme="majorHAnsi"/>
                <w:vertAlign w:val="superscript"/>
              </w:rPr>
              <w:t>o</w:t>
            </w:r>
            <w:r w:rsidRPr="000E113A">
              <w:rPr>
                <w:rFonts w:asciiTheme="majorHAnsi" w:hAnsiTheme="majorHAnsi" w:cstheme="majorHAnsi"/>
              </w:rPr>
              <w:t xml:space="preserve"> 5, </w:t>
            </w:r>
            <w:r w:rsidR="00965625" w:rsidRPr="000E113A">
              <w:rPr>
                <w:rFonts w:asciiTheme="majorHAnsi" w:hAnsiTheme="majorHAnsi" w:cstheme="majorHAnsi"/>
              </w:rPr>
              <w:t>N</w:t>
            </w:r>
            <w:r w:rsidRPr="000E113A">
              <w:rPr>
                <w:rFonts w:asciiTheme="majorHAnsi" w:hAnsiTheme="majorHAnsi" w:cstheme="majorHAnsi"/>
              </w:rPr>
              <w:t xml:space="preserve">°8 y </w:t>
            </w:r>
            <w:r w:rsidR="00965625" w:rsidRPr="000E113A">
              <w:rPr>
                <w:rFonts w:asciiTheme="majorHAnsi" w:hAnsiTheme="majorHAnsi" w:cstheme="majorHAnsi"/>
              </w:rPr>
              <w:t>N</w:t>
            </w:r>
            <w:r w:rsidRPr="000E113A">
              <w:rPr>
                <w:rFonts w:asciiTheme="majorHAnsi" w:hAnsiTheme="majorHAnsi" w:cstheme="majorHAnsi"/>
                <w:vertAlign w:val="superscript"/>
              </w:rPr>
              <w:t>o</w:t>
            </w:r>
            <w:r w:rsidRPr="000E113A">
              <w:rPr>
                <w:rFonts w:asciiTheme="majorHAnsi" w:hAnsiTheme="majorHAnsi" w:cstheme="majorHAnsi"/>
              </w:rPr>
              <w:t>10</w:t>
            </w:r>
            <w:r w:rsidR="00FB18E3">
              <w:rPr>
                <w:rFonts w:asciiTheme="majorHAnsi" w:hAnsiTheme="majorHAnsi" w:cstheme="majorHAnsi"/>
              </w:rPr>
              <w:t xml:space="preserve"> como se evidencia en la Tabla</w:t>
            </w:r>
            <w:bookmarkEnd w:id="5"/>
            <w:bookmarkEnd w:id="6"/>
            <w:r w:rsidR="00FB18E3">
              <w:rPr>
                <w:rFonts w:asciiTheme="majorHAnsi" w:hAnsiTheme="majorHAnsi" w:cstheme="majorHAnsi"/>
              </w:rPr>
              <w:t xml:space="preserve"> n°2.</w:t>
            </w:r>
            <w:r w:rsidR="005D3E7C">
              <w:rPr>
                <w:rFonts w:asciiTheme="majorHAnsi" w:hAnsiTheme="majorHAnsi" w:cstheme="majorHAnsi"/>
              </w:rPr>
              <w:t xml:space="preserve"> </w:t>
            </w:r>
          </w:p>
          <w:p w14:paraId="5D202892" w14:textId="77777777" w:rsidR="006112EB" w:rsidRDefault="006112EB" w:rsidP="004B72CD">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2E2E2E"/>
                <w:position w:val="0"/>
                <w:lang w:eastAsia="es-CL"/>
              </w:rPr>
            </w:pPr>
          </w:p>
          <w:p w14:paraId="600FE186" w14:textId="48866C2D" w:rsidR="00FB18E3" w:rsidRPr="00FB18E3" w:rsidRDefault="00FB18E3" w:rsidP="004B72CD">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2E2E2E"/>
                <w:position w:val="0"/>
                <w:lang w:eastAsia="es-CL"/>
              </w:rPr>
            </w:pPr>
            <w:r w:rsidRPr="00FB18E3">
              <w:rPr>
                <w:rFonts w:asciiTheme="majorHAnsi" w:eastAsia="Times New Roman" w:hAnsiTheme="majorHAnsi" w:cstheme="majorHAnsi"/>
                <w:b/>
                <w:bCs/>
                <w:color w:val="2E2E2E"/>
                <w:position w:val="0"/>
                <w:lang w:eastAsia="es-CL"/>
              </w:rPr>
              <w:t>Tabla</w:t>
            </w:r>
            <w:r w:rsidRPr="004B72CD">
              <w:rPr>
                <w:rFonts w:asciiTheme="majorHAnsi" w:eastAsia="Times New Roman" w:hAnsiTheme="majorHAnsi" w:cstheme="majorHAnsi"/>
                <w:b/>
                <w:bCs/>
                <w:color w:val="2E2E2E"/>
                <w:position w:val="0"/>
                <w:lang w:eastAsia="es-CL"/>
              </w:rPr>
              <w:t xml:space="preserve"> 2</w:t>
            </w:r>
            <w:r w:rsidRPr="00FB18E3">
              <w:rPr>
                <w:rFonts w:asciiTheme="majorHAnsi" w:eastAsia="Times New Roman" w:hAnsiTheme="majorHAnsi" w:cstheme="majorHAnsi"/>
                <w:b/>
                <w:bCs/>
                <w:color w:val="2E2E2E"/>
                <w:position w:val="0"/>
                <w:lang w:eastAsia="es-CL"/>
              </w:rPr>
              <w:t>.</w:t>
            </w:r>
            <w:r w:rsidRPr="00FB18E3">
              <w:rPr>
                <w:rFonts w:asciiTheme="majorHAnsi" w:eastAsia="Times New Roman" w:hAnsiTheme="majorHAnsi" w:cstheme="majorHAnsi"/>
                <w:color w:val="2E2E2E"/>
                <w:position w:val="0"/>
                <w:lang w:eastAsia="es-CL"/>
              </w:rPr>
              <w:t xml:space="preserve"> Porcentaje promedio de excelentes por ítem en el CAT</w:t>
            </w:r>
            <w:r w:rsidR="00CD4652">
              <w:rPr>
                <w:rFonts w:asciiTheme="majorHAnsi" w:eastAsia="Times New Roman" w:hAnsiTheme="majorHAnsi" w:cstheme="majorHAnsi"/>
                <w:color w:val="2E2E2E"/>
                <w:position w:val="0"/>
                <w:lang w:eastAsia="es-CL"/>
              </w:rPr>
              <w:t xml:space="preserve"> valorado por pacientes simulados</w:t>
            </w:r>
          </w:p>
        </w:tc>
      </w:tr>
      <w:tr w:rsidR="00FB18E3" w:rsidRPr="00FB18E3" w14:paraId="5E87E1C0" w14:textId="77777777" w:rsidTr="256BA2EC">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CD39B"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 </w:t>
            </w:r>
          </w:p>
        </w:tc>
        <w:tc>
          <w:tcPr>
            <w:tcW w:w="5760" w:type="dxa"/>
            <w:tcBorders>
              <w:top w:val="single" w:sz="4" w:space="0" w:color="auto"/>
              <w:left w:val="nil"/>
              <w:bottom w:val="single" w:sz="4" w:space="0" w:color="auto"/>
              <w:right w:val="single" w:sz="4" w:space="0" w:color="auto"/>
            </w:tcBorders>
            <w:shd w:val="clear" w:color="auto" w:fill="auto"/>
            <w:vAlign w:val="center"/>
            <w:hideMark/>
          </w:tcPr>
          <w:p w14:paraId="244ECFAE" w14:textId="47925A87" w:rsidR="00FB18E3" w:rsidRPr="00FB18E3" w:rsidRDefault="00FB18E3" w:rsidP="00CD4652">
            <w:pPr>
              <w:suppressAutoHyphens w:val="0"/>
              <w:spacing w:after="0" w:line="240" w:lineRule="auto"/>
              <w:ind w:leftChars="0" w:left="0" w:firstLineChars="0" w:firstLine="0"/>
              <w:jc w:val="both"/>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Ítem</w:t>
            </w:r>
            <w:r w:rsidR="00ED5441">
              <w:rPr>
                <w:rFonts w:asciiTheme="majorHAnsi" w:eastAsia="Times New Roman" w:hAnsiTheme="majorHAnsi" w:cstheme="majorHAnsi"/>
                <w:b/>
                <w:bCs/>
                <w:color w:val="000000"/>
                <w:position w:val="0"/>
                <w:lang w:eastAsia="es-CL"/>
              </w:rPr>
              <w:t xml:space="preserve"> </w:t>
            </w:r>
            <w:r w:rsidR="00CD4652">
              <w:rPr>
                <w:rFonts w:asciiTheme="majorHAnsi" w:eastAsia="Times New Roman" w:hAnsiTheme="majorHAnsi" w:cstheme="majorHAnsi"/>
                <w:b/>
                <w:bCs/>
                <w:color w:val="000000"/>
                <w:position w:val="0"/>
                <w:lang w:eastAsia="es-CL"/>
              </w:rPr>
              <w:t xml:space="preserve">evaluados en la </w:t>
            </w:r>
            <w:proofErr w:type="spellStart"/>
            <w:r w:rsidR="00CD4652" w:rsidRPr="00CD4652">
              <w:rPr>
                <w:rFonts w:asciiTheme="majorHAnsi" w:eastAsia="Times New Roman" w:hAnsiTheme="majorHAnsi" w:cstheme="majorHAnsi"/>
                <w:b/>
                <w:bCs/>
                <w:color w:val="000000"/>
                <w:position w:val="0"/>
                <w:lang w:eastAsia="es-CL"/>
              </w:rPr>
              <w:t>Communication</w:t>
            </w:r>
            <w:proofErr w:type="spellEnd"/>
            <w:r w:rsidR="00CD4652" w:rsidRPr="00CD4652">
              <w:rPr>
                <w:rFonts w:asciiTheme="majorHAnsi" w:eastAsia="Times New Roman" w:hAnsiTheme="majorHAnsi" w:cstheme="majorHAnsi"/>
                <w:b/>
                <w:bCs/>
                <w:color w:val="000000"/>
                <w:position w:val="0"/>
                <w:lang w:eastAsia="es-CL"/>
              </w:rPr>
              <w:t xml:space="preserve"> </w:t>
            </w:r>
            <w:proofErr w:type="spellStart"/>
            <w:r w:rsidR="00CD4652" w:rsidRPr="00CD4652">
              <w:rPr>
                <w:rFonts w:asciiTheme="majorHAnsi" w:eastAsia="Times New Roman" w:hAnsiTheme="majorHAnsi" w:cstheme="majorHAnsi"/>
                <w:b/>
                <w:bCs/>
                <w:color w:val="000000"/>
                <w:position w:val="0"/>
                <w:lang w:eastAsia="es-CL"/>
              </w:rPr>
              <w:t>Assessment</w:t>
            </w:r>
            <w:proofErr w:type="spellEnd"/>
            <w:r w:rsidR="00CD4652" w:rsidRPr="00CD4652">
              <w:rPr>
                <w:rFonts w:asciiTheme="majorHAnsi" w:eastAsia="Times New Roman" w:hAnsiTheme="majorHAnsi" w:cstheme="majorHAnsi"/>
                <w:b/>
                <w:bCs/>
                <w:color w:val="000000"/>
                <w:position w:val="0"/>
                <w:lang w:eastAsia="es-CL"/>
              </w:rPr>
              <w:t xml:space="preserve"> Tool.</w:t>
            </w:r>
          </w:p>
        </w:tc>
        <w:tc>
          <w:tcPr>
            <w:tcW w:w="2320" w:type="dxa"/>
            <w:tcBorders>
              <w:top w:val="single" w:sz="4" w:space="0" w:color="auto"/>
              <w:left w:val="single" w:sz="4" w:space="0" w:color="auto"/>
              <w:bottom w:val="single" w:sz="4" w:space="0" w:color="auto"/>
              <w:right w:val="single" w:sz="4" w:space="0" w:color="auto"/>
            </w:tcBorders>
            <w:shd w:val="clear" w:color="auto" w:fill="auto"/>
            <w:hideMark/>
          </w:tcPr>
          <w:p w14:paraId="7E820F0A"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 promedio de excelentes</w:t>
            </w:r>
          </w:p>
        </w:tc>
      </w:tr>
      <w:tr w:rsidR="00FB18E3" w:rsidRPr="00FB18E3" w14:paraId="71D2297A"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1DEC6AFA"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1</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11D0C5B3" w14:textId="056BDEC0"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Me saludó de una manera que me hizo sentir cómodo/a</w:t>
            </w:r>
          </w:p>
        </w:tc>
        <w:tc>
          <w:tcPr>
            <w:tcW w:w="2320" w:type="dxa"/>
            <w:tcBorders>
              <w:top w:val="nil"/>
              <w:left w:val="nil"/>
              <w:bottom w:val="single" w:sz="4" w:space="0" w:color="auto"/>
              <w:right w:val="single" w:sz="4" w:space="0" w:color="auto"/>
            </w:tcBorders>
            <w:shd w:val="clear" w:color="auto" w:fill="auto"/>
            <w:vAlign w:val="center"/>
            <w:hideMark/>
          </w:tcPr>
          <w:p w14:paraId="113D2571"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80%</w:t>
            </w:r>
          </w:p>
        </w:tc>
      </w:tr>
      <w:tr w:rsidR="00FB18E3" w:rsidRPr="00FB18E3" w14:paraId="736E79EB"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268E2DD3"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2</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3780BEE9"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Me trató con respeto</w:t>
            </w:r>
          </w:p>
        </w:tc>
        <w:tc>
          <w:tcPr>
            <w:tcW w:w="2320" w:type="dxa"/>
            <w:tcBorders>
              <w:top w:val="nil"/>
              <w:left w:val="nil"/>
              <w:bottom w:val="single" w:sz="4" w:space="0" w:color="auto"/>
              <w:right w:val="single" w:sz="4" w:space="0" w:color="auto"/>
            </w:tcBorders>
            <w:shd w:val="clear" w:color="auto" w:fill="auto"/>
            <w:vAlign w:val="center"/>
            <w:hideMark/>
          </w:tcPr>
          <w:p w14:paraId="6128C084"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100%</w:t>
            </w:r>
          </w:p>
        </w:tc>
      </w:tr>
      <w:tr w:rsidR="00FB18E3" w:rsidRPr="00FB18E3" w14:paraId="43FC971E"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704810C6"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3</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17B8650F"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Mostró interés en mis ideas sobre mi salud</w:t>
            </w:r>
          </w:p>
        </w:tc>
        <w:tc>
          <w:tcPr>
            <w:tcW w:w="2320" w:type="dxa"/>
            <w:tcBorders>
              <w:top w:val="nil"/>
              <w:left w:val="nil"/>
              <w:bottom w:val="single" w:sz="4" w:space="0" w:color="auto"/>
              <w:right w:val="single" w:sz="4" w:space="0" w:color="auto"/>
            </w:tcBorders>
            <w:shd w:val="clear" w:color="auto" w:fill="auto"/>
            <w:vAlign w:val="center"/>
            <w:hideMark/>
          </w:tcPr>
          <w:p w14:paraId="18099DEF"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100%</w:t>
            </w:r>
          </w:p>
        </w:tc>
      </w:tr>
      <w:tr w:rsidR="00FB18E3" w:rsidRPr="00FB18E3" w14:paraId="2ACBDAE7" w14:textId="77777777" w:rsidTr="256BA2EC">
        <w:trPr>
          <w:trHeight w:val="420"/>
        </w:trPr>
        <w:tc>
          <w:tcPr>
            <w:tcW w:w="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3E23B4" w14:textId="77777777" w:rsidR="00FB18E3" w:rsidRPr="00FB18E3" w:rsidRDefault="00FB18E3" w:rsidP="256BA2EC">
            <w:pPr>
              <w:suppressAutoHyphens w:val="0"/>
              <w:spacing w:after="0" w:line="240" w:lineRule="auto"/>
              <w:ind w:leftChars="0" w:left="0" w:firstLineChars="0" w:firstLine="0"/>
              <w:textDirection w:val="lrTb"/>
              <w:textAlignment w:val="auto"/>
              <w:rPr>
                <w:rFonts w:asciiTheme="majorHAnsi" w:eastAsia="Times New Roman" w:hAnsiTheme="majorHAnsi" w:cstheme="majorBidi"/>
                <w:b/>
                <w:bCs/>
                <w:color w:val="FF0000"/>
                <w:position w:val="0"/>
                <w:lang w:eastAsia="es-CL"/>
              </w:rPr>
            </w:pPr>
            <w:r w:rsidRPr="256BA2EC">
              <w:rPr>
                <w:rFonts w:asciiTheme="majorHAnsi" w:eastAsia="Times New Roman" w:hAnsiTheme="majorHAnsi" w:cstheme="majorBidi"/>
                <w:b/>
                <w:bCs/>
                <w:color w:val="FF0000"/>
                <w:position w:val="0"/>
                <w:lang w:eastAsia="es-CL"/>
              </w:rPr>
              <w:t>4</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EC8703" w14:textId="77777777" w:rsidR="00FB18E3" w:rsidRPr="00FB18E3" w:rsidRDefault="00FB18E3" w:rsidP="256BA2EC">
            <w:pPr>
              <w:suppressAutoHyphens w:val="0"/>
              <w:spacing w:after="0" w:line="240" w:lineRule="auto"/>
              <w:ind w:leftChars="0" w:left="0" w:firstLineChars="0" w:firstLine="0"/>
              <w:textDirection w:val="lrTb"/>
              <w:textAlignment w:val="auto"/>
              <w:rPr>
                <w:rFonts w:asciiTheme="majorHAnsi" w:eastAsia="Times New Roman" w:hAnsiTheme="majorHAnsi" w:cstheme="majorBidi"/>
                <w:color w:val="FF0000"/>
                <w:position w:val="0"/>
                <w:lang w:eastAsia="es-CL"/>
              </w:rPr>
            </w:pPr>
            <w:r w:rsidRPr="256BA2EC">
              <w:rPr>
                <w:rFonts w:asciiTheme="majorHAnsi" w:eastAsia="Times New Roman" w:hAnsiTheme="majorHAnsi" w:cstheme="majorBidi"/>
                <w:color w:val="FF0000"/>
                <w:position w:val="0"/>
                <w:lang w:eastAsia="es-CL"/>
              </w:rPr>
              <w:t>Comprendió mis principales preocupaciones sobre mi salud</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0430AB" w14:textId="77777777" w:rsidR="00FB18E3" w:rsidRPr="00FB18E3" w:rsidRDefault="00FB18E3" w:rsidP="256BA2EC">
            <w:pPr>
              <w:suppressAutoHyphens w:val="0"/>
              <w:spacing w:after="0" w:line="240" w:lineRule="auto"/>
              <w:ind w:leftChars="0" w:left="0" w:firstLineChars="0" w:firstLine="0"/>
              <w:jc w:val="center"/>
              <w:textDirection w:val="lrTb"/>
              <w:textAlignment w:val="auto"/>
              <w:rPr>
                <w:rFonts w:asciiTheme="majorHAnsi" w:eastAsia="Times New Roman" w:hAnsiTheme="majorHAnsi" w:cstheme="majorBidi"/>
                <w:color w:val="FF0000"/>
                <w:position w:val="0"/>
                <w:lang w:eastAsia="es-CL"/>
              </w:rPr>
            </w:pPr>
            <w:r w:rsidRPr="256BA2EC">
              <w:rPr>
                <w:rFonts w:asciiTheme="majorHAnsi" w:eastAsia="Times New Roman" w:hAnsiTheme="majorHAnsi" w:cstheme="majorBidi"/>
                <w:color w:val="FF0000"/>
                <w:position w:val="0"/>
                <w:lang w:eastAsia="es-CL"/>
              </w:rPr>
              <w:t>20%</w:t>
            </w:r>
          </w:p>
        </w:tc>
      </w:tr>
      <w:tr w:rsidR="00FB18E3" w:rsidRPr="00FB18E3" w14:paraId="3167315E"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69998E08" w14:textId="77777777" w:rsidR="00FB18E3" w:rsidRPr="00FB18E3" w:rsidRDefault="00FB18E3" w:rsidP="256BA2EC">
            <w:pPr>
              <w:suppressAutoHyphens w:val="0"/>
              <w:spacing w:after="0" w:line="240" w:lineRule="auto"/>
              <w:ind w:leftChars="0" w:left="0" w:firstLineChars="0" w:firstLine="0"/>
              <w:textDirection w:val="lrTb"/>
              <w:textAlignment w:val="auto"/>
              <w:rPr>
                <w:rFonts w:asciiTheme="majorHAnsi" w:eastAsia="Times New Roman" w:hAnsiTheme="majorHAnsi" w:cstheme="majorBidi"/>
                <w:b/>
                <w:bCs/>
                <w:color w:val="FF0000"/>
                <w:position w:val="0"/>
                <w:lang w:eastAsia="es-CL"/>
              </w:rPr>
            </w:pPr>
            <w:r w:rsidRPr="256BA2EC">
              <w:rPr>
                <w:rFonts w:asciiTheme="majorHAnsi" w:eastAsia="Times New Roman" w:hAnsiTheme="majorHAnsi" w:cstheme="majorBidi"/>
                <w:b/>
                <w:bCs/>
                <w:color w:val="FF0000"/>
                <w:position w:val="0"/>
                <w:lang w:eastAsia="es-CL"/>
              </w:rPr>
              <w:t>5</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42EAB900" w14:textId="77777777" w:rsidR="00FB18E3" w:rsidRPr="00FB18E3" w:rsidRDefault="00FB18E3" w:rsidP="256BA2EC">
            <w:pPr>
              <w:suppressAutoHyphens w:val="0"/>
              <w:spacing w:after="0" w:line="240" w:lineRule="auto"/>
              <w:ind w:leftChars="0" w:left="0" w:firstLineChars="0" w:firstLine="0"/>
              <w:textDirection w:val="lrTb"/>
              <w:textAlignment w:val="auto"/>
              <w:rPr>
                <w:rFonts w:asciiTheme="majorHAnsi" w:eastAsia="Times New Roman" w:hAnsiTheme="majorHAnsi" w:cstheme="majorBidi"/>
                <w:color w:val="FF0000"/>
                <w:position w:val="0"/>
                <w:lang w:eastAsia="es-CL"/>
              </w:rPr>
            </w:pPr>
            <w:r w:rsidRPr="256BA2EC">
              <w:rPr>
                <w:rFonts w:asciiTheme="majorHAnsi" w:eastAsia="Times New Roman" w:hAnsiTheme="majorHAnsi" w:cstheme="majorBidi"/>
                <w:color w:val="FF0000"/>
                <w:position w:val="0"/>
                <w:lang w:eastAsia="es-CL"/>
              </w:rPr>
              <w:t>Me puso atención (me miró, escuchó cuidadosamente)</w:t>
            </w:r>
          </w:p>
        </w:tc>
        <w:tc>
          <w:tcPr>
            <w:tcW w:w="2320" w:type="dxa"/>
            <w:tcBorders>
              <w:top w:val="nil"/>
              <w:left w:val="nil"/>
              <w:bottom w:val="single" w:sz="4" w:space="0" w:color="auto"/>
              <w:right w:val="single" w:sz="4" w:space="0" w:color="auto"/>
            </w:tcBorders>
            <w:shd w:val="clear" w:color="auto" w:fill="auto"/>
            <w:vAlign w:val="center"/>
            <w:hideMark/>
          </w:tcPr>
          <w:p w14:paraId="41C804A6" w14:textId="77777777" w:rsidR="00FB18E3" w:rsidRPr="00FB18E3" w:rsidRDefault="00FB18E3" w:rsidP="256BA2EC">
            <w:pPr>
              <w:suppressAutoHyphens w:val="0"/>
              <w:spacing w:after="0" w:line="240" w:lineRule="auto"/>
              <w:ind w:leftChars="0" w:left="0" w:firstLineChars="0" w:firstLine="0"/>
              <w:jc w:val="center"/>
              <w:textDirection w:val="lrTb"/>
              <w:textAlignment w:val="auto"/>
              <w:rPr>
                <w:rFonts w:asciiTheme="majorHAnsi" w:eastAsia="Times New Roman" w:hAnsiTheme="majorHAnsi" w:cstheme="majorBidi"/>
                <w:color w:val="FF0000"/>
                <w:position w:val="0"/>
                <w:lang w:eastAsia="es-CL"/>
              </w:rPr>
            </w:pPr>
            <w:r w:rsidRPr="256BA2EC">
              <w:rPr>
                <w:rFonts w:asciiTheme="majorHAnsi" w:eastAsia="Times New Roman" w:hAnsiTheme="majorHAnsi" w:cstheme="majorBidi"/>
                <w:color w:val="FF0000"/>
                <w:position w:val="0"/>
                <w:lang w:eastAsia="es-CL"/>
              </w:rPr>
              <w:t>40%</w:t>
            </w:r>
          </w:p>
        </w:tc>
      </w:tr>
      <w:tr w:rsidR="00FB18E3" w:rsidRPr="00FB18E3" w14:paraId="65460AD8"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5EDDAD8D"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6</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7957E238"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Me dejó hablar sin interrupciones</w:t>
            </w:r>
          </w:p>
        </w:tc>
        <w:tc>
          <w:tcPr>
            <w:tcW w:w="2320" w:type="dxa"/>
            <w:tcBorders>
              <w:top w:val="nil"/>
              <w:left w:val="nil"/>
              <w:bottom w:val="single" w:sz="4" w:space="0" w:color="auto"/>
              <w:right w:val="single" w:sz="4" w:space="0" w:color="auto"/>
            </w:tcBorders>
            <w:shd w:val="clear" w:color="auto" w:fill="auto"/>
            <w:vAlign w:val="center"/>
            <w:hideMark/>
          </w:tcPr>
          <w:p w14:paraId="3B8E830B"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100%</w:t>
            </w:r>
          </w:p>
        </w:tc>
      </w:tr>
      <w:tr w:rsidR="00FB18E3" w:rsidRPr="00FB18E3" w14:paraId="32F6725F"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4B1AF61B"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7</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64604A64"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Me dio toda la información que yo quería</w:t>
            </w:r>
          </w:p>
        </w:tc>
        <w:tc>
          <w:tcPr>
            <w:tcW w:w="2320" w:type="dxa"/>
            <w:tcBorders>
              <w:top w:val="nil"/>
              <w:left w:val="nil"/>
              <w:bottom w:val="single" w:sz="4" w:space="0" w:color="auto"/>
              <w:right w:val="single" w:sz="4" w:space="0" w:color="auto"/>
            </w:tcBorders>
            <w:shd w:val="clear" w:color="auto" w:fill="auto"/>
            <w:vAlign w:val="center"/>
            <w:hideMark/>
          </w:tcPr>
          <w:p w14:paraId="5D12BD56"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60%</w:t>
            </w:r>
          </w:p>
        </w:tc>
      </w:tr>
      <w:tr w:rsidR="00FB18E3" w:rsidRPr="00FB18E3" w14:paraId="62BA115B"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338E7018"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FF0000"/>
                <w:position w:val="0"/>
                <w:lang w:eastAsia="es-CL"/>
              </w:rPr>
            </w:pPr>
            <w:r w:rsidRPr="00FB18E3">
              <w:rPr>
                <w:rFonts w:asciiTheme="majorHAnsi" w:eastAsia="Times New Roman" w:hAnsiTheme="majorHAnsi" w:cstheme="majorHAnsi"/>
                <w:b/>
                <w:bCs/>
                <w:color w:val="FF0000"/>
                <w:position w:val="0"/>
                <w:lang w:eastAsia="es-CL"/>
              </w:rPr>
              <w:t>8</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7A6F0A6D"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FF0000"/>
                <w:position w:val="0"/>
                <w:lang w:eastAsia="es-CL"/>
              </w:rPr>
            </w:pPr>
            <w:r w:rsidRPr="00FB18E3">
              <w:rPr>
                <w:rFonts w:asciiTheme="majorHAnsi" w:eastAsia="Times New Roman" w:hAnsiTheme="majorHAnsi" w:cstheme="majorHAnsi"/>
                <w:color w:val="FF0000"/>
                <w:position w:val="0"/>
                <w:lang w:eastAsia="es-CL"/>
              </w:rPr>
              <w:t>Habló en términos que pude entender</w:t>
            </w:r>
          </w:p>
        </w:tc>
        <w:tc>
          <w:tcPr>
            <w:tcW w:w="2320" w:type="dxa"/>
            <w:tcBorders>
              <w:top w:val="nil"/>
              <w:left w:val="nil"/>
              <w:bottom w:val="single" w:sz="4" w:space="0" w:color="auto"/>
              <w:right w:val="single" w:sz="4" w:space="0" w:color="auto"/>
            </w:tcBorders>
            <w:shd w:val="clear" w:color="auto" w:fill="auto"/>
            <w:vAlign w:val="center"/>
            <w:hideMark/>
          </w:tcPr>
          <w:p w14:paraId="10F00344"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FF0000"/>
                <w:position w:val="0"/>
                <w:lang w:eastAsia="es-CL"/>
              </w:rPr>
            </w:pPr>
            <w:r w:rsidRPr="00FB18E3">
              <w:rPr>
                <w:rFonts w:asciiTheme="majorHAnsi" w:eastAsia="Times New Roman" w:hAnsiTheme="majorHAnsi" w:cstheme="majorHAnsi"/>
                <w:color w:val="FF0000"/>
                <w:position w:val="0"/>
                <w:lang w:eastAsia="es-CL"/>
              </w:rPr>
              <w:t>40%</w:t>
            </w:r>
          </w:p>
        </w:tc>
      </w:tr>
      <w:tr w:rsidR="00FB18E3" w:rsidRPr="00FB18E3" w14:paraId="04F2E67B"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1738BF1B"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9</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770829A0"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Se aseguró que entendí todo lo que me dijo</w:t>
            </w:r>
          </w:p>
        </w:tc>
        <w:tc>
          <w:tcPr>
            <w:tcW w:w="2320" w:type="dxa"/>
            <w:tcBorders>
              <w:top w:val="nil"/>
              <w:left w:val="nil"/>
              <w:bottom w:val="single" w:sz="4" w:space="0" w:color="auto"/>
              <w:right w:val="single" w:sz="4" w:space="0" w:color="auto"/>
            </w:tcBorders>
            <w:shd w:val="clear" w:color="auto" w:fill="auto"/>
            <w:vAlign w:val="center"/>
            <w:hideMark/>
          </w:tcPr>
          <w:p w14:paraId="0F31CF85"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60%</w:t>
            </w:r>
          </w:p>
        </w:tc>
      </w:tr>
      <w:tr w:rsidR="00FB18E3" w:rsidRPr="00FB18E3" w14:paraId="015B2063"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7580A2E5"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FF0000"/>
                <w:position w:val="0"/>
                <w:lang w:eastAsia="es-CL"/>
              </w:rPr>
            </w:pPr>
            <w:r w:rsidRPr="00FB18E3">
              <w:rPr>
                <w:rFonts w:asciiTheme="majorHAnsi" w:eastAsia="Times New Roman" w:hAnsiTheme="majorHAnsi" w:cstheme="majorHAnsi"/>
                <w:b/>
                <w:bCs/>
                <w:color w:val="FF0000"/>
                <w:position w:val="0"/>
                <w:lang w:eastAsia="es-CL"/>
              </w:rPr>
              <w:t>10</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62F61D75"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FF0000"/>
                <w:position w:val="0"/>
                <w:lang w:eastAsia="es-CL"/>
              </w:rPr>
            </w:pPr>
            <w:r w:rsidRPr="00FB18E3">
              <w:rPr>
                <w:rFonts w:asciiTheme="majorHAnsi" w:eastAsia="Times New Roman" w:hAnsiTheme="majorHAnsi" w:cstheme="majorHAnsi"/>
                <w:color w:val="FF0000"/>
                <w:position w:val="0"/>
                <w:lang w:eastAsia="es-CL"/>
              </w:rPr>
              <w:t>Me animó a hacerle preguntas</w:t>
            </w:r>
          </w:p>
        </w:tc>
        <w:tc>
          <w:tcPr>
            <w:tcW w:w="2320" w:type="dxa"/>
            <w:tcBorders>
              <w:top w:val="nil"/>
              <w:left w:val="nil"/>
              <w:bottom w:val="single" w:sz="4" w:space="0" w:color="auto"/>
              <w:right w:val="single" w:sz="4" w:space="0" w:color="auto"/>
            </w:tcBorders>
            <w:shd w:val="clear" w:color="auto" w:fill="auto"/>
            <w:vAlign w:val="center"/>
            <w:hideMark/>
          </w:tcPr>
          <w:p w14:paraId="16D4EB7F"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FF0000"/>
                <w:position w:val="0"/>
                <w:lang w:eastAsia="es-CL"/>
              </w:rPr>
            </w:pPr>
            <w:r w:rsidRPr="00FB18E3">
              <w:rPr>
                <w:rFonts w:asciiTheme="majorHAnsi" w:eastAsia="Times New Roman" w:hAnsiTheme="majorHAnsi" w:cstheme="majorHAnsi"/>
                <w:color w:val="FF0000"/>
                <w:position w:val="0"/>
                <w:lang w:eastAsia="es-CL"/>
              </w:rPr>
              <w:t>40%</w:t>
            </w:r>
          </w:p>
        </w:tc>
      </w:tr>
      <w:tr w:rsidR="00FB18E3" w:rsidRPr="00FB18E3" w14:paraId="3DA43779"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1FF620C0"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11</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405334BA"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Me incluyó en decisiones hasta donde yo quería participar</w:t>
            </w:r>
          </w:p>
        </w:tc>
        <w:tc>
          <w:tcPr>
            <w:tcW w:w="2320" w:type="dxa"/>
            <w:tcBorders>
              <w:top w:val="nil"/>
              <w:left w:val="nil"/>
              <w:bottom w:val="single" w:sz="4" w:space="0" w:color="auto"/>
              <w:right w:val="single" w:sz="4" w:space="0" w:color="auto"/>
            </w:tcBorders>
            <w:shd w:val="clear" w:color="auto" w:fill="auto"/>
            <w:vAlign w:val="center"/>
            <w:hideMark/>
          </w:tcPr>
          <w:p w14:paraId="531A93C8"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60%</w:t>
            </w:r>
          </w:p>
        </w:tc>
      </w:tr>
      <w:tr w:rsidR="00FB18E3" w:rsidRPr="00FB18E3" w14:paraId="2AF2A16C"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5FF0F24C"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12</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398C498B"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Habló conmigo de los siguientes pasos sobre mi tratamiento, incluso de los planes de seguimiento</w:t>
            </w:r>
          </w:p>
        </w:tc>
        <w:tc>
          <w:tcPr>
            <w:tcW w:w="2320" w:type="dxa"/>
            <w:tcBorders>
              <w:top w:val="nil"/>
              <w:left w:val="nil"/>
              <w:bottom w:val="single" w:sz="4" w:space="0" w:color="auto"/>
              <w:right w:val="single" w:sz="4" w:space="0" w:color="auto"/>
            </w:tcBorders>
            <w:shd w:val="clear" w:color="auto" w:fill="auto"/>
            <w:vAlign w:val="center"/>
            <w:hideMark/>
          </w:tcPr>
          <w:p w14:paraId="55EE1D9B"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60%</w:t>
            </w:r>
          </w:p>
        </w:tc>
      </w:tr>
      <w:tr w:rsidR="00FB18E3" w:rsidRPr="00FB18E3" w14:paraId="0F30D8C2"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3927651B"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t>13</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375E917A"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Mostró su interés y preocupación</w:t>
            </w:r>
          </w:p>
        </w:tc>
        <w:tc>
          <w:tcPr>
            <w:tcW w:w="2320" w:type="dxa"/>
            <w:tcBorders>
              <w:top w:val="nil"/>
              <w:left w:val="nil"/>
              <w:bottom w:val="single" w:sz="4" w:space="0" w:color="auto"/>
              <w:right w:val="single" w:sz="4" w:space="0" w:color="auto"/>
            </w:tcBorders>
            <w:shd w:val="clear" w:color="auto" w:fill="auto"/>
            <w:vAlign w:val="center"/>
            <w:hideMark/>
          </w:tcPr>
          <w:p w14:paraId="41FFD8E6"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80%</w:t>
            </w:r>
          </w:p>
        </w:tc>
      </w:tr>
      <w:tr w:rsidR="00FB18E3" w:rsidRPr="00FB18E3" w14:paraId="4E1CD3CC" w14:textId="77777777" w:rsidTr="256BA2EC">
        <w:trPr>
          <w:trHeight w:val="420"/>
        </w:trPr>
        <w:tc>
          <w:tcPr>
            <w:tcW w:w="480" w:type="dxa"/>
            <w:tcBorders>
              <w:top w:val="nil"/>
              <w:left w:val="single" w:sz="4" w:space="0" w:color="auto"/>
              <w:bottom w:val="single" w:sz="4" w:space="0" w:color="auto"/>
              <w:right w:val="single" w:sz="4" w:space="0" w:color="auto"/>
            </w:tcBorders>
            <w:shd w:val="clear" w:color="auto" w:fill="auto"/>
            <w:vAlign w:val="center"/>
            <w:hideMark/>
          </w:tcPr>
          <w:p w14:paraId="5FF83EDA"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FB18E3">
              <w:rPr>
                <w:rFonts w:asciiTheme="majorHAnsi" w:eastAsia="Times New Roman" w:hAnsiTheme="majorHAnsi" w:cstheme="majorHAnsi"/>
                <w:b/>
                <w:bCs/>
                <w:color w:val="000000"/>
                <w:position w:val="0"/>
                <w:lang w:eastAsia="es-CL"/>
              </w:rPr>
              <w:lastRenderedPageBreak/>
              <w:t>14</w:t>
            </w:r>
          </w:p>
        </w:tc>
        <w:tc>
          <w:tcPr>
            <w:tcW w:w="5760" w:type="dxa"/>
            <w:tcBorders>
              <w:top w:val="single" w:sz="4" w:space="0" w:color="auto"/>
              <w:left w:val="nil"/>
              <w:bottom w:val="single" w:sz="4" w:space="0" w:color="auto"/>
              <w:right w:val="single" w:sz="4" w:space="0" w:color="000000" w:themeColor="text1"/>
            </w:tcBorders>
            <w:shd w:val="clear" w:color="auto" w:fill="auto"/>
            <w:vAlign w:val="center"/>
            <w:hideMark/>
          </w:tcPr>
          <w:p w14:paraId="519009C3" w14:textId="77777777" w:rsidR="00FB18E3" w:rsidRPr="00FB18E3" w:rsidRDefault="00FB18E3" w:rsidP="00FB18E3">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Me dedicó la cantidad debida de tiempo</w:t>
            </w:r>
          </w:p>
        </w:tc>
        <w:tc>
          <w:tcPr>
            <w:tcW w:w="2320" w:type="dxa"/>
            <w:tcBorders>
              <w:top w:val="nil"/>
              <w:left w:val="nil"/>
              <w:bottom w:val="single" w:sz="4" w:space="0" w:color="auto"/>
              <w:right w:val="single" w:sz="4" w:space="0" w:color="auto"/>
            </w:tcBorders>
            <w:shd w:val="clear" w:color="auto" w:fill="auto"/>
            <w:vAlign w:val="center"/>
            <w:hideMark/>
          </w:tcPr>
          <w:p w14:paraId="1DD34C24"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100%</w:t>
            </w:r>
          </w:p>
        </w:tc>
      </w:tr>
      <w:tr w:rsidR="00FB18E3" w:rsidRPr="00FB18E3" w14:paraId="222456EE" w14:textId="77777777" w:rsidTr="256BA2EC">
        <w:trPr>
          <w:trHeight w:val="420"/>
        </w:trPr>
        <w:tc>
          <w:tcPr>
            <w:tcW w:w="6240" w:type="dxa"/>
            <w:gridSpan w:val="2"/>
            <w:tcBorders>
              <w:top w:val="single" w:sz="4" w:space="0" w:color="auto"/>
              <w:left w:val="single" w:sz="4" w:space="0" w:color="auto"/>
              <w:bottom w:val="single" w:sz="4" w:space="0" w:color="auto"/>
              <w:right w:val="single" w:sz="4" w:space="0" w:color="000000" w:themeColor="text1"/>
            </w:tcBorders>
            <w:shd w:val="clear" w:color="auto" w:fill="auto"/>
            <w:vAlign w:val="center"/>
            <w:hideMark/>
          </w:tcPr>
          <w:p w14:paraId="42F62754" w14:textId="77777777" w:rsidR="00FB18E3" w:rsidRPr="00FB18E3" w:rsidRDefault="00FB18E3" w:rsidP="00FB18E3">
            <w:pPr>
              <w:suppressAutoHyphens w:val="0"/>
              <w:spacing w:after="0" w:line="240" w:lineRule="auto"/>
              <w:ind w:leftChars="0" w:left="0" w:firstLineChars="0" w:firstLine="0"/>
              <w:jc w:val="right"/>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Promedio</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784FA2C5" w14:textId="77777777" w:rsidR="00FB18E3" w:rsidRPr="00FB18E3" w:rsidRDefault="00FB18E3" w:rsidP="00FB18E3">
            <w:pPr>
              <w:suppressAutoHyphens w:val="0"/>
              <w:spacing w:after="0" w:line="240" w:lineRule="auto"/>
              <w:ind w:leftChars="0" w:left="0" w:firstLineChars="0" w:firstLine="0"/>
              <w:jc w:val="center"/>
              <w:textDirection w:val="lrTb"/>
              <w:textAlignment w:val="auto"/>
              <w:outlineLvl w:val="9"/>
              <w:rPr>
                <w:rFonts w:asciiTheme="majorHAnsi" w:eastAsia="Times New Roman" w:hAnsiTheme="majorHAnsi" w:cstheme="majorHAnsi"/>
                <w:color w:val="000000"/>
                <w:position w:val="0"/>
                <w:lang w:eastAsia="es-CL"/>
              </w:rPr>
            </w:pPr>
            <w:r w:rsidRPr="00FB18E3">
              <w:rPr>
                <w:rFonts w:asciiTheme="majorHAnsi" w:eastAsia="Times New Roman" w:hAnsiTheme="majorHAnsi" w:cstheme="majorHAnsi"/>
                <w:color w:val="000000"/>
                <w:position w:val="0"/>
                <w:lang w:eastAsia="es-CL"/>
              </w:rPr>
              <w:t>67,14%</w:t>
            </w:r>
          </w:p>
        </w:tc>
      </w:tr>
    </w:tbl>
    <w:p w14:paraId="59FAD7F8" w14:textId="77777777" w:rsidR="004B72CD" w:rsidRPr="004B72CD" w:rsidRDefault="004B72CD" w:rsidP="004B72CD">
      <w:pPr>
        <w:suppressAutoHyphens w:val="0"/>
        <w:spacing w:after="0" w:line="240" w:lineRule="auto"/>
        <w:ind w:leftChars="0" w:left="0" w:firstLineChars="0" w:firstLine="0"/>
        <w:jc w:val="both"/>
        <w:textDirection w:val="lrTb"/>
        <w:textAlignment w:val="auto"/>
        <w:outlineLvl w:val="9"/>
        <w:rPr>
          <w:rFonts w:asciiTheme="majorHAnsi" w:eastAsia="Times New Roman" w:hAnsiTheme="majorHAnsi" w:cstheme="majorHAnsi"/>
          <w:i/>
          <w:iCs/>
          <w:color w:val="000000"/>
          <w:position w:val="0"/>
          <w:lang w:eastAsia="es-CL"/>
        </w:rPr>
      </w:pPr>
      <w:r w:rsidRPr="004B72CD">
        <w:rPr>
          <w:rFonts w:asciiTheme="majorHAnsi" w:eastAsia="Times New Roman" w:hAnsiTheme="majorHAnsi" w:cstheme="majorHAnsi"/>
          <w:i/>
          <w:iCs/>
          <w:color w:val="000000"/>
          <w:position w:val="0"/>
          <w:lang w:eastAsia="es-CL"/>
        </w:rPr>
        <w:t>CAT: </w:t>
      </w:r>
      <w:proofErr w:type="spellStart"/>
      <w:r w:rsidRPr="004B72CD">
        <w:rPr>
          <w:rFonts w:asciiTheme="majorHAnsi" w:eastAsia="Times New Roman" w:hAnsiTheme="majorHAnsi" w:cstheme="majorHAnsi"/>
          <w:i/>
          <w:iCs/>
          <w:color w:val="000000"/>
          <w:position w:val="0"/>
          <w:lang w:eastAsia="es-CL"/>
        </w:rPr>
        <w:t>Communication</w:t>
      </w:r>
      <w:proofErr w:type="spellEnd"/>
      <w:r w:rsidRPr="004B72CD">
        <w:rPr>
          <w:rFonts w:asciiTheme="majorHAnsi" w:eastAsia="Times New Roman" w:hAnsiTheme="majorHAnsi" w:cstheme="majorHAnsi"/>
          <w:i/>
          <w:iCs/>
          <w:color w:val="000000"/>
          <w:position w:val="0"/>
          <w:lang w:eastAsia="es-CL"/>
        </w:rPr>
        <w:t xml:space="preserve"> </w:t>
      </w:r>
      <w:proofErr w:type="spellStart"/>
      <w:r w:rsidRPr="004B72CD">
        <w:rPr>
          <w:rFonts w:asciiTheme="majorHAnsi" w:eastAsia="Times New Roman" w:hAnsiTheme="majorHAnsi" w:cstheme="majorHAnsi"/>
          <w:i/>
          <w:iCs/>
          <w:color w:val="000000"/>
          <w:position w:val="0"/>
          <w:lang w:eastAsia="es-CL"/>
        </w:rPr>
        <w:t>Assessment</w:t>
      </w:r>
      <w:proofErr w:type="spellEnd"/>
      <w:r w:rsidRPr="004B72CD">
        <w:rPr>
          <w:rFonts w:asciiTheme="majorHAnsi" w:eastAsia="Times New Roman" w:hAnsiTheme="majorHAnsi" w:cstheme="majorHAnsi"/>
          <w:i/>
          <w:iCs/>
          <w:color w:val="000000"/>
          <w:position w:val="0"/>
          <w:lang w:eastAsia="es-CL"/>
        </w:rPr>
        <w:t xml:space="preserve"> Tool.</w:t>
      </w:r>
    </w:p>
    <w:p w14:paraId="28FA02CF" w14:textId="77777777" w:rsidR="004B72CD" w:rsidRDefault="004B72CD" w:rsidP="00FB18E3">
      <w:pPr>
        <w:ind w:left="0" w:hanging="2"/>
        <w:jc w:val="both"/>
        <w:rPr>
          <w:rFonts w:asciiTheme="majorHAnsi" w:hAnsiTheme="majorHAnsi" w:cstheme="majorHAnsi"/>
        </w:rPr>
      </w:pPr>
    </w:p>
    <w:p w14:paraId="75B46A0A" w14:textId="2C9DC5BC" w:rsidR="00995033" w:rsidRDefault="00CD4652" w:rsidP="00FB18E3">
      <w:pPr>
        <w:ind w:left="0" w:hanging="2"/>
        <w:jc w:val="both"/>
        <w:rPr>
          <w:rFonts w:asciiTheme="majorHAnsi" w:hAnsiTheme="majorHAnsi" w:cstheme="majorHAnsi"/>
          <w:bCs/>
        </w:rPr>
      </w:pPr>
      <w:r>
        <w:rPr>
          <w:rFonts w:asciiTheme="majorHAnsi" w:hAnsiTheme="majorHAnsi" w:cstheme="majorHAnsi"/>
        </w:rPr>
        <w:t>Por otra parte, l</w:t>
      </w:r>
      <w:r w:rsidR="005D7B84" w:rsidRPr="000E113A">
        <w:rPr>
          <w:rFonts w:asciiTheme="majorHAnsi" w:hAnsiTheme="majorHAnsi" w:cstheme="majorHAnsi"/>
        </w:rPr>
        <w:t>os resultados de la aplicación del instrumento DASH</w:t>
      </w:r>
      <w:r>
        <w:rPr>
          <w:rFonts w:asciiTheme="majorHAnsi" w:hAnsiTheme="majorHAnsi" w:cstheme="majorHAnsi"/>
        </w:rPr>
        <w:t xml:space="preserve">, que fue aplicado a todos los estudiantes que participaron en el </w:t>
      </w:r>
      <w:proofErr w:type="spellStart"/>
      <w:r>
        <w:rPr>
          <w:rFonts w:asciiTheme="majorHAnsi" w:hAnsiTheme="majorHAnsi" w:cstheme="majorHAnsi"/>
        </w:rPr>
        <w:t>debriefing</w:t>
      </w:r>
      <w:proofErr w:type="spellEnd"/>
      <w:r>
        <w:rPr>
          <w:rFonts w:asciiTheme="majorHAnsi" w:hAnsiTheme="majorHAnsi" w:cstheme="majorHAnsi"/>
        </w:rPr>
        <w:t>, incluidos los pacientes simulados,</w:t>
      </w:r>
      <w:r w:rsidR="005D7B84" w:rsidRPr="000E113A">
        <w:rPr>
          <w:rFonts w:asciiTheme="majorHAnsi" w:hAnsiTheme="majorHAnsi" w:cstheme="majorHAnsi"/>
        </w:rPr>
        <w:t xml:space="preserve"> son los siguientes, l</w:t>
      </w:r>
      <w:r w:rsidR="00995033" w:rsidRPr="000E113A">
        <w:rPr>
          <w:rFonts w:asciiTheme="majorHAnsi" w:hAnsiTheme="majorHAnsi" w:cstheme="majorHAnsi"/>
          <w:bCs/>
        </w:rPr>
        <w:t>a eficacia global de las 6 dimensiones de la DASH arrojó una nota promedio de 6,91 donde el máximo es 7; siendo la dimensión 4 la más baja calificada con nota 6,76</w:t>
      </w:r>
      <w:r w:rsidR="005C315C">
        <w:rPr>
          <w:rFonts w:asciiTheme="majorHAnsi" w:hAnsiTheme="majorHAnsi" w:cstheme="majorHAnsi"/>
          <w:bCs/>
        </w:rPr>
        <w:t>, donde las letras A y D -en letra cursiva- fueron las más bajas evaluadas</w:t>
      </w:r>
      <w:r w:rsidR="004B72CD">
        <w:rPr>
          <w:rFonts w:asciiTheme="majorHAnsi" w:hAnsiTheme="majorHAnsi" w:cstheme="majorHAnsi"/>
          <w:bCs/>
        </w:rPr>
        <w:t xml:space="preserve"> evidenciándose en la tabla 3.</w:t>
      </w:r>
    </w:p>
    <w:p w14:paraId="15949BE6" w14:textId="223928BD" w:rsidR="004B72CD" w:rsidRDefault="004B72CD" w:rsidP="00FB18E3">
      <w:pPr>
        <w:ind w:left="0" w:hanging="2"/>
        <w:jc w:val="both"/>
        <w:rPr>
          <w:rFonts w:asciiTheme="majorHAnsi" w:hAnsiTheme="majorHAnsi" w:cstheme="majorHAnsi"/>
          <w:bCs/>
        </w:rPr>
      </w:pPr>
      <w:r w:rsidRPr="00FB18E3">
        <w:rPr>
          <w:rFonts w:asciiTheme="majorHAnsi" w:eastAsia="Times New Roman" w:hAnsiTheme="majorHAnsi" w:cstheme="majorHAnsi"/>
          <w:b/>
          <w:bCs/>
          <w:color w:val="2E2E2E"/>
          <w:position w:val="0"/>
          <w:lang w:eastAsia="es-CL"/>
        </w:rPr>
        <w:t>Tabla</w:t>
      </w:r>
      <w:r w:rsidRPr="004B72CD">
        <w:rPr>
          <w:rFonts w:asciiTheme="majorHAnsi" w:eastAsia="Times New Roman" w:hAnsiTheme="majorHAnsi" w:cstheme="majorHAnsi"/>
          <w:b/>
          <w:bCs/>
          <w:color w:val="2E2E2E"/>
          <w:position w:val="0"/>
          <w:lang w:eastAsia="es-CL"/>
        </w:rPr>
        <w:t xml:space="preserve"> 3</w:t>
      </w:r>
      <w:r w:rsidRPr="00FB18E3">
        <w:rPr>
          <w:rFonts w:asciiTheme="majorHAnsi" w:eastAsia="Times New Roman" w:hAnsiTheme="majorHAnsi" w:cstheme="majorHAnsi"/>
          <w:color w:val="2E2E2E"/>
          <w:position w:val="0"/>
          <w:lang w:eastAsia="es-CL"/>
        </w:rPr>
        <w:t xml:space="preserve">. </w:t>
      </w:r>
      <w:r>
        <w:rPr>
          <w:rFonts w:asciiTheme="majorHAnsi" w:eastAsia="Times New Roman" w:hAnsiTheme="majorHAnsi" w:cstheme="majorHAnsi"/>
          <w:color w:val="2E2E2E"/>
          <w:position w:val="0"/>
          <w:lang w:eastAsia="es-CL"/>
        </w:rPr>
        <w:t>Valoración del Comportamiento del instructor en cada dimensión de la DASH</w:t>
      </w:r>
    </w:p>
    <w:tbl>
      <w:tblPr>
        <w:tblW w:w="8787" w:type="dxa"/>
        <w:tblLayout w:type="fixed"/>
        <w:tblCellMar>
          <w:left w:w="70" w:type="dxa"/>
          <w:right w:w="70" w:type="dxa"/>
        </w:tblCellMar>
        <w:tblLook w:val="04A0" w:firstRow="1" w:lastRow="0" w:firstColumn="1" w:lastColumn="0" w:noHBand="0" w:noVBand="1"/>
      </w:tblPr>
      <w:tblGrid>
        <w:gridCol w:w="1163"/>
        <w:gridCol w:w="1040"/>
        <w:gridCol w:w="1040"/>
        <w:gridCol w:w="1040"/>
        <w:gridCol w:w="732"/>
        <w:gridCol w:w="179"/>
        <w:gridCol w:w="1040"/>
        <w:gridCol w:w="1040"/>
        <w:gridCol w:w="1302"/>
        <w:gridCol w:w="51"/>
        <w:gridCol w:w="160"/>
      </w:tblGrid>
      <w:tr w:rsidR="009A470B" w:rsidRPr="005C315C" w14:paraId="265E089A" w14:textId="77777777" w:rsidTr="004B72CD">
        <w:trPr>
          <w:gridAfter w:val="2"/>
          <w:wAfter w:w="211" w:type="dxa"/>
          <w:trHeight w:val="309"/>
        </w:trPr>
        <w:tc>
          <w:tcPr>
            <w:tcW w:w="116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626469" w14:textId="77777777" w:rsidR="009A470B" w:rsidRPr="009A470B" w:rsidRDefault="009A470B" w:rsidP="005C315C">
            <w:pPr>
              <w:suppressAutoHyphens w:val="0"/>
              <w:spacing w:after="0" w:line="240" w:lineRule="auto"/>
              <w:ind w:leftChars="0" w:left="0" w:firstLineChars="0" w:firstLine="0"/>
              <w:jc w:val="center"/>
              <w:textDirection w:val="lrTb"/>
              <w:textAlignment w:val="auto"/>
              <w:outlineLvl w:val="9"/>
              <w:rPr>
                <w:rStyle w:val="Refdecomentario"/>
                <w:b/>
                <w:bCs/>
                <w:lang w:eastAsia="es-CL"/>
              </w:rPr>
            </w:pPr>
            <w:r w:rsidRPr="009A470B">
              <w:rPr>
                <w:rStyle w:val="Refdecomentario"/>
                <w:b/>
                <w:bCs/>
                <w:lang w:val="es-ES" w:eastAsia="es-CL"/>
              </w:rPr>
              <w:t>Valoración</w:t>
            </w:r>
          </w:p>
        </w:tc>
        <w:tc>
          <w:tcPr>
            <w:tcW w:w="1040" w:type="dxa"/>
            <w:tcBorders>
              <w:top w:val="single" w:sz="8" w:space="0" w:color="000000"/>
              <w:left w:val="nil"/>
              <w:bottom w:val="single" w:sz="8" w:space="0" w:color="000000"/>
              <w:right w:val="single" w:sz="8" w:space="0" w:color="000000"/>
            </w:tcBorders>
            <w:shd w:val="clear" w:color="auto" w:fill="auto"/>
            <w:vAlign w:val="center"/>
            <w:hideMark/>
          </w:tcPr>
          <w:p w14:paraId="2AB2BE9A" w14:textId="77777777" w:rsidR="009A470B" w:rsidRPr="009A470B" w:rsidRDefault="009A470B" w:rsidP="005C315C">
            <w:pPr>
              <w:suppressAutoHyphens w:val="0"/>
              <w:spacing w:after="0" w:line="240" w:lineRule="auto"/>
              <w:ind w:leftChars="0" w:left="0" w:firstLineChars="0" w:firstLine="0"/>
              <w:jc w:val="center"/>
              <w:textDirection w:val="lrTb"/>
              <w:textAlignment w:val="auto"/>
              <w:outlineLvl w:val="9"/>
              <w:rPr>
                <w:rStyle w:val="Refdecomentario"/>
                <w:b/>
                <w:bCs/>
                <w:lang w:eastAsia="es-CL"/>
              </w:rPr>
            </w:pPr>
            <w:r w:rsidRPr="009A470B">
              <w:rPr>
                <w:rStyle w:val="Refdecomentario"/>
                <w:b/>
                <w:bCs/>
                <w:lang w:val="es-ES" w:eastAsia="es-CL"/>
              </w:rPr>
              <w:t>1</w:t>
            </w:r>
          </w:p>
        </w:tc>
        <w:tc>
          <w:tcPr>
            <w:tcW w:w="1040" w:type="dxa"/>
            <w:tcBorders>
              <w:top w:val="single" w:sz="8" w:space="0" w:color="000000"/>
              <w:left w:val="nil"/>
              <w:bottom w:val="single" w:sz="8" w:space="0" w:color="000000"/>
              <w:right w:val="single" w:sz="8" w:space="0" w:color="000000"/>
            </w:tcBorders>
            <w:shd w:val="clear" w:color="auto" w:fill="auto"/>
            <w:vAlign w:val="center"/>
            <w:hideMark/>
          </w:tcPr>
          <w:p w14:paraId="2646E51A" w14:textId="77777777" w:rsidR="009A470B" w:rsidRPr="009A470B" w:rsidRDefault="009A470B" w:rsidP="005C315C">
            <w:pPr>
              <w:suppressAutoHyphens w:val="0"/>
              <w:spacing w:after="0" w:line="240" w:lineRule="auto"/>
              <w:ind w:leftChars="0" w:left="0" w:firstLineChars="0" w:firstLine="0"/>
              <w:jc w:val="center"/>
              <w:textDirection w:val="lrTb"/>
              <w:textAlignment w:val="auto"/>
              <w:outlineLvl w:val="9"/>
              <w:rPr>
                <w:rStyle w:val="Refdecomentario"/>
                <w:b/>
                <w:bCs/>
                <w:lang w:eastAsia="es-CL"/>
              </w:rPr>
            </w:pPr>
            <w:r w:rsidRPr="009A470B">
              <w:rPr>
                <w:rStyle w:val="Refdecomentario"/>
                <w:b/>
                <w:bCs/>
                <w:lang w:val="es-ES" w:eastAsia="es-CL"/>
              </w:rPr>
              <w:t>2</w:t>
            </w:r>
          </w:p>
        </w:tc>
        <w:tc>
          <w:tcPr>
            <w:tcW w:w="1040" w:type="dxa"/>
            <w:tcBorders>
              <w:top w:val="single" w:sz="8" w:space="0" w:color="000000"/>
              <w:left w:val="nil"/>
              <w:bottom w:val="single" w:sz="8" w:space="0" w:color="000000"/>
              <w:right w:val="single" w:sz="8" w:space="0" w:color="000000"/>
            </w:tcBorders>
            <w:shd w:val="clear" w:color="auto" w:fill="auto"/>
            <w:vAlign w:val="center"/>
            <w:hideMark/>
          </w:tcPr>
          <w:p w14:paraId="08CFD10B" w14:textId="77777777" w:rsidR="009A470B" w:rsidRPr="009A470B" w:rsidRDefault="009A470B" w:rsidP="005C315C">
            <w:pPr>
              <w:suppressAutoHyphens w:val="0"/>
              <w:spacing w:after="0" w:line="240" w:lineRule="auto"/>
              <w:ind w:leftChars="0" w:left="0" w:firstLineChars="0" w:firstLine="0"/>
              <w:jc w:val="center"/>
              <w:textDirection w:val="lrTb"/>
              <w:textAlignment w:val="auto"/>
              <w:outlineLvl w:val="9"/>
              <w:rPr>
                <w:rStyle w:val="Refdecomentario"/>
                <w:b/>
                <w:bCs/>
                <w:lang w:eastAsia="es-CL"/>
              </w:rPr>
            </w:pPr>
            <w:r w:rsidRPr="009A470B">
              <w:rPr>
                <w:rStyle w:val="Refdecomentario"/>
                <w:b/>
                <w:bCs/>
                <w:lang w:val="es-ES" w:eastAsia="es-CL"/>
              </w:rPr>
              <w:t>3</w:t>
            </w:r>
          </w:p>
        </w:tc>
        <w:tc>
          <w:tcPr>
            <w:tcW w:w="911" w:type="dxa"/>
            <w:gridSpan w:val="2"/>
            <w:tcBorders>
              <w:top w:val="single" w:sz="8" w:space="0" w:color="000000"/>
              <w:left w:val="nil"/>
              <w:bottom w:val="single" w:sz="8" w:space="0" w:color="000000"/>
              <w:right w:val="single" w:sz="8" w:space="0" w:color="000000"/>
            </w:tcBorders>
            <w:shd w:val="clear" w:color="auto" w:fill="auto"/>
            <w:vAlign w:val="center"/>
            <w:hideMark/>
          </w:tcPr>
          <w:p w14:paraId="2793481F" w14:textId="77777777" w:rsidR="009A470B" w:rsidRPr="009A470B" w:rsidRDefault="009A470B" w:rsidP="005C315C">
            <w:pPr>
              <w:suppressAutoHyphens w:val="0"/>
              <w:spacing w:after="0" w:line="240" w:lineRule="auto"/>
              <w:ind w:leftChars="0" w:left="0" w:firstLineChars="0" w:firstLine="0"/>
              <w:jc w:val="center"/>
              <w:textDirection w:val="lrTb"/>
              <w:textAlignment w:val="auto"/>
              <w:outlineLvl w:val="9"/>
              <w:rPr>
                <w:rStyle w:val="Refdecomentario"/>
                <w:b/>
                <w:bCs/>
                <w:lang w:eastAsia="es-CL"/>
              </w:rPr>
            </w:pPr>
            <w:r w:rsidRPr="009A470B">
              <w:rPr>
                <w:rStyle w:val="Refdecomentario"/>
                <w:b/>
                <w:bCs/>
                <w:lang w:val="es-ES" w:eastAsia="es-CL"/>
              </w:rPr>
              <w:t>4</w:t>
            </w:r>
          </w:p>
        </w:tc>
        <w:tc>
          <w:tcPr>
            <w:tcW w:w="1040" w:type="dxa"/>
            <w:tcBorders>
              <w:top w:val="single" w:sz="8" w:space="0" w:color="000000"/>
              <w:left w:val="nil"/>
              <w:bottom w:val="single" w:sz="8" w:space="0" w:color="000000"/>
              <w:right w:val="single" w:sz="8" w:space="0" w:color="000000"/>
            </w:tcBorders>
            <w:shd w:val="clear" w:color="auto" w:fill="auto"/>
            <w:vAlign w:val="center"/>
            <w:hideMark/>
          </w:tcPr>
          <w:p w14:paraId="58429EC8" w14:textId="77777777" w:rsidR="009A470B" w:rsidRPr="009A470B" w:rsidRDefault="009A470B" w:rsidP="005C315C">
            <w:pPr>
              <w:suppressAutoHyphens w:val="0"/>
              <w:spacing w:after="0" w:line="240" w:lineRule="auto"/>
              <w:ind w:leftChars="0" w:left="0" w:firstLineChars="0" w:firstLine="0"/>
              <w:jc w:val="center"/>
              <w:textDirection w:val="lrTb"/>
              <w:textAlignment w:val="auto"/>
              <w:outlineLvl w:val="9"/>
              <w:rPr>
                <w:rStyle w:val="Refdecomentario"/>
                <w:b/>
                <w:bCs/>
                <w:lang w:eastAsia="es-CL"/>
              </w:rPr>
            </w:pPr>
            <w:r w:rsidRPr="009A470B">
              <w:rPr>
                <w:rStyle w:val="Refdecomentario"/>
                <w:b/>
                <w:bCs/>
                <w:lang w:val="es-ES" w:eastAsia="es-CL"/>
              </w:rPr>
              <w:t>5</w:t>
            </w:r>
          </w:p>
        </w:tc>
        <w:tc>
          <w:tcPr>
            <w:tcW w:w="1040" w:type="dxa"/>
            <w:tcBorders>
              <w:top w:val="single" w:sz="8" w:space="0" w:color="000000"/>
              <w:left w:val="nil"/>
              <w:bottom w:val="single" w:sz="8" w:space="0" w:color="000000"/>
              <w:right w:val="single" w:sz="8" w:space="0" w:color="000000"/>
            </w:tcBorders>
            <w:shd w:val="clear" w:color="auto" w:fill="auto"/>
            <w:vAlign w:val="center"/>
            <w:hideMark/>
          </w:tcPr>
          <w:p w14:paraId="0ED2507A" w14:textId="77777777" w:rsidR="009A470B" w:rsidRPr="009A470B" w:rsidRDefault="009A470B" w:rsidP="005C315C">
            <w:pPr>
              <w:suppressAutoHyphens w:val="0"/>
              <w:spacing w:after="0" w:line="240" w:lineRule="auto"/>
              <w:ind w:leftChars="0" w:left="0" w:firstLineChars="0" w:firstLine="0"/>
              <w:jc w:val="center"/>
              <w:textDirection w:val="lrTb"/>
              <w:textAlignment w:val="auto"/>
              <w:outlineLvl w:val="9"/>
              <w:rPr>
                <w:rStyle w:val="Refdecomentario"/>
                <w:b/>
                <w:bCs/>
                <w:lang w:eastAsia="es-CL"/>
              </w:rPr>
            </w:pPr>
            <w:r w:rsidRPr="009A470B">
              <w:rPr>
                <w:rStyle w:val="Refdecomentario"/>
                <w:b/>
                <w:bCs/>
                <w:lang w:val="es-ES" w:eastAsia="es-CL"/>
              </w:rPr>
              <w:t>6</w:t>
            </w:r>
          </w:p>
        </w:tc>
        <w:tc>
          <w:tcPr>
            <w:tcW w:w="1302" w:type="dxa"/>
            <w:tcBorders>
              <w:top w:val="single" w:sz="8" w:space="0" w:color="000000"/>
              <w:left w:val="nil"/>
              <w:bottom w:val="single" w:sz="8" w:space="0" w:color="000000"/>
              <w:right w:val="single" w:sz="8" w:space="0" w:color="000000"/>
            </w:tcBorders>
            <w:shd w:val="clear" w:color="auto" w:fill="auto"/>
            <w:vAlign w:val="center"/>
            <w:hideMark/>
          </w:tcPr>
          <w:p w14:paraId="3566086D" w14:textId="77777777" w:rsidR="009A470B" w:rsidRPr="009A470B" w:rsidRDefault="009A470B" w:rsidP="005C315C">
            <w:pPr>
              <w:suppressAutoHyphens w:val="0"/>
              <w:spacing w:after="0" w:line="240" w:lineRule="auto"/>
              <w:ind w:leftChars="0" w:left="0" w:firstLineChars="0" w:firstLine="0"/>
              <w:jc w:val="center"/>
              <w:textDirection w:val="lrTb"/>
              <w:textAlignment w:val="auto"/>
              <w:outlineLvl w:val="9"/>
              <w:rPr>
                <w:rStyle w:val="Refdecomentario"/>
                <w:b/>
                <w:bCs/>
                <w:lang w:eastAsia="es-CL"/>
              </w:rPr>
            </w:pPr>
            <w:r w:rsidRPr="009A470B">
              <w:rPr>
                <w:rStyle w:val="Refdecomentario"/>
                <w:b/>
                <w:bCs/>
                <w:lang w:val="es-ES" w:eastAsia="es-CL"/>
              </w:rPr>
              <w:t>7</w:t>
            </w:r>
          </w:p>
        </w:tc>
      </w:tr>
      <w:tr w:rsidR="009A470B" w:rsidRPr="005C315C" w14:paraId="56E8286B" w14:textId="77777777" w:rsidTr="004B72CD">
        <w:trPr>
          <w:gridAfter w:val="2"/>
          <w:wAfter w:w="211" w:type="dxa"/>
          <w:trHeight w:val="383"/>
        </w:trPr>
        <w:tc>
          <w:tcPr>
            <w:tcW w:w="11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7CCEF8" w14:textId="77777777" w:rsidR="009A470B" w:rsidRPr="009A470B" w:rsidRDefault="009A470B" w:rsidP="009A470B">
            <w:pPr>
              <w:suppressAutoHyphens w:val="0"/>
              <w:spacing w:after="0" w:line="240" w:lineRule="auto"/>
              <w:ind w:leftChars="0" w:left="0" w:firstLineChars="0" w:firstLine="0"/>
              <w:textDirection w:val="lrTb"/>
              <w:textAlignment w:val="auto"/>
              <w:outlineLvl w:val="9"/>
              <w:rPr>
                <w:rStyle w:val="Refdecomentario"/>
                <w:lang w:eastAsia="es-CL"/>
              </w:rPr>
            </w:pPr>
            <w:r w:rsidRPr="009A470B">
              <w:rPr>
                <w:rStyle w:val="Refdecomentario"/>
                <w:lang w:val="es-ES" w:eastAsia="es-CL"/>
              </w:rPr>
              <w:t>Descripción</w:t>
            </w:r>
          </w:p>
        </w:tc>
        <w:tc>
          <w:tcPr>
            <w:tcW w:w="1040" w:type="dxa"/>
            <w:tcBorders>
              <w:top w:val="nil"/>
              <w:left w:val="nil"/>
              <w:bottom w:val="nil"/>
              <w:right w:val="single" w:sz="8" w:space="0" w:color="000000"/>
            </w:tcBorders>
            <w:shd w:val="clear" w:color="auto" w:fill="auto"/>
            <w:vAlign w:val="center"/>
            <w:hideMark/>
          </w:tcPr>
          <w:p w14:paraId="4F1CBD76"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Extremadamente</w:t>
            </w:r>
          </w:p>
        </w:tc>
        <w:tc>
          <w:tcPr>
            <w:tcW w:w="1040" w:type="dxa"/>
            <w:tcBorders>
              <w:top w:val="nil"/>
              <w:left w:val="nil"/>
              <w:bottom w:val="nil"/>
              <w:right w:val="single" w:sz="8" w:space="0" w:color="000000"/>
            </w:tcBorders>
            <w:shd w:val="clear" w:color="auto" w:fill="auto"/>
            <w:vAlign w:val="center"/>
            <w:hideMark/>
          </w:tcPr>
          <w:p w14:paraId="1C9D28A5"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Consistentemente</w:t>
            </w:r>
          </w:p>
        </w:tc>
        <w:tc>
          <w:tcPr>
            <w:tcW w:w="1040" w:type="dxa"/>
            <w:tcBorders>
              <w:top w:val="nil"/>
              <w:left w:val="nil"/>
              <w:bottom w:val="nil"/>
              <w:right w:val="single" w:sz="8" w:space="0" w:color="000000"/>
            </w:tcBorders>
            <w:shd w:val="clear" w:color="auto" w:fill="auto"/>
            <w:vAlign w:val="center"/>
            <w:hideMark/>
          </w:tcPr>
          <w:p w14:paraId="542CF98A"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Mayoritariamente inefectivo /</w:t>
            </w:r>
          </w:p>
        </w:tc>
        <w:tc>
          <w:tcPr>
            <w:tcW w:w="911" w:type="dxa"/>
            <w:gridSpan w:val="2"/>
            <w:tcBorders>
              <w:top w:val="nil"/>
              <w:left w:val="nil"/>
              <w:bottom w:val="nil"/>
              <w:right w:val="single" w:sz="8" w:space="0" w:color="000000"/>
            </w:tcBorders>
            <w:shd w:val="clear" w:color="auto" w:fill="auto"/>
            <w:vAlign w:val="center"/>
            <w:hideMark/>
          </w:tcPr>
          <w:p w14:paraId="5C6DF46E" w14:textId="77777777" w:rsidR="009A470B" w:rsidRPr="009A470B" w:rsidRDefault="009A470B" w:rsidP="009A470B">
            <w:pPr>
              <w:suppressAutoHyphens w:val="0"/>
              <w:spacing w:after="0" w:line="240" w:lineRule="auto"/>
              <w:ind w:leftChars="0" w:left="0" w:firstLineChars="0" w:firstLine="0"/>
              <w:textDirection w:val="lrTb"/>
              <w:textAlignment w:val="auto"/>
              <w:outlineLvl w:val="9"/>
              <w:rPr>
                <w:rStyle w:val="Refdecomentario"/>
                <w:lang w:eastAsia="es-CL"/>
              </w:rPr>
            </w:pPr>
            <w:r w:rsidRPr="009A470B">
              <w:rPr>
                <w:rStyle w:val="Refdecomentario"/>
                <w:lang w:val="es-ES" w:eastAsia="es-CL"/>
              </w:rPr>
              <w:t>Algo</w:t>
            </w:r>
          </w:p>
        </w:tc>
        <w:tc>
          <w:tcPr>
            <w:tcW w:w="1040" w:type="dxa"/>
            <w:tcBorders>
              <w:top w:val="nil"/>
              <w:left w:val="nil"/>
              <w:bottom w:val="nil"/>
              <w:right w:val="single" w:sz="8" w:space="0" w:color="000000"/>
            </w:tcBorders>
            <w:shd w:val="clear" w:color="auto" w:fill="auto"/>
            <w:vAlign w:val="center"/>
            <w:hideMark/>
          </w:tcPr>
          <w:p w14:paraId="0146FCE0"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Mayoritariamente efectivo /</w:t>
            </w:r>
          </w:p>
        </w:tc>
        <w:tc>
          <w:tcPr>
            <w:tcW w:w="1040" w:type="dxa"/>
            <w:tcBorders>
              <w:top w:val="nil"/>
              <w:left w:val="nil"/>
              <w:bottom w:val="nil"/>
              <w:right w:val="single" w:sz="8" w:space="0" w:color="000000"/>
            </w:tcBorders>
            <w:shd w:val="clear" w:color="auto" w:fill="auto"/>
            <w:vAlign w:val="center"/>
            <w:hideMark/>
          </w:tcPr>
          <w:p w14:paraId="1B5FD9D8"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Consistentemente efectivo /</w:t>
            </w:r>
          </w:p>
        </w:tc>
        <w:tc>
          <w:tcPr>
            <w:tcW w:w="1302" w:type="dxa"/>
            <w:tcBorders>
              <w:top w:val="nil"/>
              <w:left w:val="nil"/>
              <w:bottom w:val="nil"/>
              <w:right w:val="single" w:sz="8" w:space="0" w:color="000000"/>
            </w:tcBorders>
            <w:shd w:val="clear" w:color="auto" w:fill="auto"/>
            <w:vAlign w:val="center"/>
            <w:hideMark/>
          </w:tcPr>
          <w:p w14:paraId="4734FD59"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Extremadamente</w:t>
            </w:r>
          </w:p>
        </w:tc>
      </w:tr>
      <w:tr w:rsidR="009A470B" w:rsidRPr="005C315C" w14:paraId="7BB03CCD" w14:textId="77777777" w:rsidTr="004B72CD">
        <w:trPr>
          <w:gridAfter w:val="2"/>
          <w:wAfter w:w="211" w:type="dxa"/>
          <w:trHeight w:val="590"/>
        </w:trPr>
        <w:tc>
          <w:tcPr>
            <w:tcW w:w="1163" w:type="dxa"/>
            <w:vMerge/>
            <w:tcBorders>
              <w:top w:val="nil"/>
              <w:left w:val="single" w:sz="8" w:space="0" w:color="000000"/>
              <w:bottom w:val="single" w:sz="8" w:space="0" w:color="000000"/>
              <w:right w:val="single" w:sz="8" w:space="0" w:color="000000"/>
            </w:tcBorders>
            <w:vAlign w:val="center"/>
            <w:hideMark/>
          </w:tcPr>
          <w:p w14:paraId="23637461" w14:textId="77777777" w:rsidR="009A470B" w:rsidRPr="009A470B" w:rsidRDefault="009A470B" w:rsidP="009A470B">
            <w:pPr>
              <w:suppressAutoHyphens w:val="0"/>
              <w:spacing w:after="0" w:line="240" w:lineRule="auto"/>
              <w:ind w:leftChars="0" w:left="0" w:firstLineChars="0" w:firstLine="0"/>
              <w:textDirection w:val="lrTb"/>
              <w:textAlignment w:val="auto"/>
              <w:outlineLvl w:val="9"/>
              <w:rPr>
                <w:rStyle w:val="Refdecomentario"/>
                <w:lang w:eastAsia="es-CL"/>
              </w:rPr>
            </w:pPr>
          </w:p>
        </w:tc>
        <w:tc>
          <w:tcPr>
            <w:tcW w:w="1040" w:type="dxa"/>
            <w:tcBorders>
              <w:top w:val="nil"/>
              <w:left w:val="nil"/>
              <w:bottom w:val="single" w:sz="8" w:space="0" w:color="000000"/>
              <w:right w:val="single" w:sz="8" w:space="0" w:color="000000"/>
            </w:tcBorders>
            <w:shd w:val="clear" w:color="auto" w:fill="auto"/>
            <w:vAlign w:val="center"/>
            <w:hideMark/>
          </w:tcPr>
          <w:p w14:paraId="3974691B"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inefectivo / Perjudicial</w:t>
            </w:r>
          </w:p>
        </w:tc>
        <w:tc>
          <w:tcPr>
            <w:tcW w:w="1040" w:type="dxa"/>
            <w:tcBorders>
              <w:top w:val="nil"/>
              <w:left w:val="nil"/>
              <w:bottom w:val="single" w:sz="8" w:space="0" w:color="000000"/>
              <w:right w:val="single" w:sz="8" w:space="0" w:color="000000"/>
            </w:tcBorders>
            <w:shd w:val="clear" w:color="auto" w:fill="auto"/>
            <w:vAlign w:val="center"/>
            <w:hideMark/>
          </w:tcPr>
          <w:p w14:paraId="41F10FAB"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inefectivo / Muy pobre</w:t>
            </w:r>
          </w:p>
        </w:tc>
        <w:tc>
          <w:tcPr>
            <w:tcW w:w="1040" w:type="dxa"/>
            <w:tcBorders>
              <w:top w:val="nil"/>
              <w:left w:val="nil"/>
              <w:bottom w:val="single" w:sz="8" w:space="0" w:color="000000"/>
              <w:right w:val="single" w:sz="8" w:space="0" w:color="000000"/>
            </w:tcBorders>
            <w:shd w:val="clear" w:color="auto" w:fill="auto"/>
            <w:vAlign w:val="center"/>
            <w:hideMark/>
          </w:tcPr>
          <w:p w14:paraId="57F2EB50"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Pobre</w:t>
            </w:r>
          </w:p>
        </w:tc>
        <w:tc>
          <w:tcPr>
            <w:tcW w:w="911" w:type="dxa"/>
            <w:gridSpan w:val="2"/>
            <w:tcBorders>
              <w:top w:val="nil"/>
              <w:left w:val="nil"/>
              <w:bottom w:val="single" w:sz="8" w:space="0" w:color="000000"/>
              <w:right w:val="single" w:sz="8" w:space="0" w:color="000000"/>
            </w:tcBorders>
            <w:shd w:val="clear" w:color="auto" w:fill="auto"/>
            <w:vAlign w:val="center"/>
            <w:hideMark/>
          </w:tcPr>
          <w:p w14:paraId="1D3A2DE3" w14:textId="77777777" w:rsidR="009A470B" w:rsidRPr="009A470B" w:rsidRDefault="009A470B" w:rsidP="009A470B">
            <w:pPr>
              <w:suppressAutoHyphens w:val="0"/>
              <w:spacing w:after="0" w:line="240" w:lineRule="auto"/>
              <w:ind w:leftChars="0" w:left="0" w:firstLineChars="0" w:firstLine="0"/>
              <w:textDirection w:val="lrTb"/>
              <w:textAlignment w:val="auto"/>
              <w:outlineLvl w:val="9"/>
              <w:rPr>
                <w:rStyle w:val="Refdecomentario"/>
                <w:lang w:eastAsia="es-CL"/>
              </w:rPr>
            </w:pPr>
            <w:r w:rsidRPr="009A470B">
              <w:rPr>
                <w:rStyle w:val="Refdecomentario"/>
                <w:lang w:val="es-ES" w:eastAsia="es-CL"/>
              </w:rPr>
              <w:t>efectivo / Promedio</w:t>
            </w:r>
          </w:p>
        </w:tc>
        <w:tc>
          <w:tcPr>
            <w:tcW w:w="1040" w:type="dxa"/>
            <w:tcBorders>
              <w:top w:val="nil"/>
              <w:left w:val="nil"/>
              <w:bottom w:val="single" w:sz="8" w:space="0" w:color="000000"/>
              <w:right w:val="single" w:sz="8" w:space="0" w:color="000000"/>
            </w:tcBorders>
            <w:shd w:val="clear" w:color="auto" w:fill="auto"/>
            <w:vAlign w:val="center"/>
            <w:hideMark/>
          </w:tcPr>
          <w:p w14:paraId="5BFF1E6D"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Bueno</w:t>
            </w:r>
          </w:p>
        </w:tc>
        <w:tc>
          <w:tcPr>
            <w:tcW w:w="1040" w:type="dxa"/>
            <w:tcBorders>
              <w:top w:val="nil"/>
              <w:left w:val="nil"/>
              <w:bottom w:val="single" w:sz="8" w:space="0" w:color="000000"/>
              <w:right w:val="single" w:sz="8" w:space="0" w:color="000000"/>
            </w:tcBorders>
            <w:shd w:val="clear" w:color="auto" w:fill="auto"/>
            <w:vAlign w:val="center"/>
            <w:hideMark/>
          </w:tcPr>
          <w:p w14:paraId="653F27F1"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Muy bueno</w:t>
            </w:r>
          </w:p>
        </w:tc>
        <w:tc>
          <w:tcPr>
            <w:tcW w:w="1302" w:type="dxa"/>
            <w:tcBorders>
              <w:top w:val="nil"/>
              <w:left w:val="nil"/>
              <w:bottom w:val="single" w:sz="8" w:space="0" w:color="000000"/>
              <w:right w:val="single" w:sz="8" w:space="0" w:color="000000"/>
            </w:tcBorders>
            <w:shd w:val="clear" w:color="auto" w:fill="auto"/>
            <w:vAlign w:val="center"/>
            <w:hideMark/>
          </w:tcPr>
          <w:p w14:paraId="42EC3B6A" w14:textId="77777777" w:rsidR="009A470B" w:rsidRPr="009A470B" w:rsidRDefault="009A470B" w:rsidP="009A470B">
            <w:pPr>
              <w:suppressAutoHyphens w:val="0"/>
              <w:spacing w:after="0" w:line="240" w:lineRule="auto"/>
              <w:ind w:leftChars="0" w:left="0" w:firstLineChars="0" w:firstLine="0"/>
              <w:jc w:val="center"/>
              <w:textDirection w:val="lrTb"/>
              <w:textAlignment w:val="auto"/>
              <w:outlineLvl w:val="9"/>
              <w:rPr>
                <w:rStyle w:val="Refdecomentario"/>
                <w:lang w:eastAsia="es-CL"/>
              </w:rPr>
            </w:pPr>
            <w:r w:rsidRPr="009A470B">
              <w:rPr>
                <w:rStyle w:val="Refdecomentario"/>
                <w:lang w:val="es-ES" w:eastAsia="es-CL"/>
              </w:rPr>
              <w:t>efectivo / Sobresaliente</w:t>
            </w:r>
          </w:p>
        </w:tc>
      </w:tr>
      <w:tr w:rsidR="005C315C" w:rsidRPr="005C315C" w14:paraId="2A31547D" w14:textId="77777777" w:rsidTr="004B72CD">
        <w:trPr>
          <w:gridAfter w:val="1"/>
          <w:wAfter w:w="160" w:type="dxa"/>
          <w:trHeight w:val="509"/>
        </w:trPr>
        <w:tc>
          <w:tcPr>
            <w:tcW w:w="5015" w:type="dxa"/>
            <w:gridSpan w:val="5"/>
            <w:vMerge w:val="restart"/>
            <w:tcBorders>
              <w:top w:val="single" w:sz="8" w:space="0" w:color="000000"/>
              <w:left w:val="single" w:sz="8" w:space="0" w:color="000000"/>
              <w:bottom w:val="single" w:sz="8" w:space="0" w:color="000000"/>
              <w:right w:val="single" w:sz="8" w:space="0" w:color="000000"/>
            </w:tcBorders>
            <w:shd w:val="clear" w:color="000000" w:fill="DFDFDF"/>
            <w:vAlign w:val="center"/>
            <w:hideMark/>
          </w:tcPr>
          <w:p w14:paraId="19DF7AF6"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5C315C">
              <w:rPr>
                <w:rFonts w:asciiTheme="majorHAnsi" w:eastAsia="Times New Roman" w:hAnsiTheme="majorHAnsi" w:cstheme="majorHAnsi"/>
                <w:b/>
                <w:bCs/>
                <w:position w:val="0"/>
                <w:lang w:val="es-ES" w:eastAsia="es-CL"/>
              </w:rPr>
              <w:t>Elemento 1: El instructor estableció un ambiente para una experiencia de aprendizaje participativa.</w:t>
            </w:r>
          </w:p>
        </w:tc>
        <w:tc>
          <w:tcPr>
            <w:tcW w:w="3612" w:type="dxa"/>
            <w:gridSpan w:val="5"/>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2D7CDCDA"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5C315C">
              <w:rPr>
                <w:rFonts w:asciiTheme="majorHAnsi" w:eastAsia="Times New Roman" w:hAnsiTheme="majorHAnsi" w:cstheme="majorHAnsi"/>
                <w:b/>
                <w:bCs/>
                <w:color w:val="000000"/>
                <w:position w:val="0"/>
                <w:lang w:val="es-ES" w:eastAsia="es-CL"/>
              </w:rPr>
              <w:t>Valoración del Elemento 1: 6,95</w:t>
            </w:r>
          </w:p>
        </w:tc>
      </w:tr>
      <w:tr w:rsidR="005C315C" w:rsidRPr="005C315C" w14:paraId="176BAE76" w14:textId="77777777" w:rsidTr="004B72CD">
        <w:trPr>
          <w:trHeight w:val="315"/>
        </w:trPr>
        <w:tc>
          <w:tcPr>
            <w:tcW w:w="5015" w:type="dxa"/>
            <w:gridSpan w:val="5"/>
            <w:vMerge/>
            <w:tcBorders>
              <w:top w:val="single" w:sz="8" w:space="0" w:color="000000"/>
              <w:left w:val="single" w:sz="8" w:space="0" w:color="000000"/>
              <w:bottom w:val="single" w:sz="8" w:space="0" w:color="000000"/>
              <w:right w:val="single" w:sz="8" w:space="0" w:color="000000"/>
            </w:tcBorders>
            <w:vAlign w:val="center"/>
            <w:hideMark/>
          </w:tcPr>
          <w:p w14:paraId="41830937"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3612" w:type="dxa"/>
            <w:gridSpan w:val="5"/>
            <w:vMerge/>
            <w:tcBorders>
              <w:top w:val="single" w:sz="8" w:space="0" w:color="000000"/>
              <w:left w:val="single" w:sz="8" w:space="0" w:color="000000"/>
              <w:bottom w:val="single" w:sz="8" w:space="0" w:color="000000"/>
              <w:right w:val="single" w:sz="8" w:space="0" w:color="000000"/>
            </w:tcBorders>
            <w:vAlign w:val="center"/>
            <w:hideMark/>
          </w:tcPr>
          <w:p w14:paraId="5B055999"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160" w:type="dxa"/>
            <w:tcBorders>
              <w:top w:val="nil"/>
              <w:left w:val="nil"/>
              <w:bottom w:val="nil"/>
              <w:right w:val="nil"/>
            </w:tcBorders>
            <w:shd w:val="clear" w:color="auto" w:fill="auto"/>
            <w:noWrap/>
            <w:vAlign w:val="bottom"/>
            <w:hideMark/>
          </w:tcPr>
          <w:p w14:paraId="774B1B85"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r>
      <w:tr w:rsidR="005C315C" w:rsidRPr="005C315C" w14:paraId="2D98B239" w14:textId="77777777" w:rsidTr="004B72CD">
        <w:trPr>
          <w:trHeight w:val="51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910A323"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A. El instructor se presentó, describió el entorno de la simulación, cuáles serían las expectativas durante la actividad e introdujo los objetivos de aprendizaje.</w:t>
            </w:r>
          </w:p>
        </w:tc>
        <w:tc>
          <w:tcPr>
            <w:tcW w:w="160" w:type="dxa"/>
            <w:vAlign w:val="center"/>
            <w:hideMark/>
          </w:tcPr>
          <w:p w14:paraId="2E4F2705"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5EEF4100" w14:textId="77777777" w:rsidTr="004B72CD">
        <w:trPr>
          <w:trHeight w:val="465"/>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FA1284"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B. El instructor explicó las fortalezas y debilidades de la simulación, y lo que yo podía hacer para aprovechar al máximo las experiencias clínicas simuladas.</w:t>
            </w:r>
          </w:p>
        </w:tc>
        <w:tc>
          <w:tcPr>
            <w:tcW w:w="160" w:type="dxa"/>
            <w:vAlign w:val="center"/>
            <w:hideMark/>
          </w:tcPr>
          <w:p w14:paraId="75A53BAD"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616AEA6F" w14:textId="77777777" w:rsidTr="004B72CD">
        <w:trPr>
          <w:trHeight w:val="435"/>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B9D7F3C"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C. El instructor se preocupó de detalles logísticos según fue necesario, tales como la ubicación de los aseos, la disponibilidad de comida y el programa.</w:t>
            </w:r>
          </w:p>
        </w:tc>
        <w:tc>
          <w:tcPr>
            <w:tcW w:w="160" w:type="dxa"/>
            <w:vAlign w:val="center"/>
            <w:hideMark/>
          </w:tcPr>
          <w:p w14:paraId="0426D94C"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1B482392" w14:textId="77777777" w:rsidTr="004B72CD">
        <w:trPr>
          <w:trHeight w:val="495"/>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B09C82"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 xml:space="preserve">D. El instructor me hizo sentir incentivado a compartir mis pensamientos y preguntas respecto a la simulación y el </w:t>
            </w:r>
            <w:proofErr w:type="spellStart"/>
            <w:r w:rsidRPr="005C315C">
              <w:rPr>
                <w:rFonts w:asciiTheme="majorHAnsi" w:eastAsia="Times New Roman" w:hAnsiTheme="majorHAnsi" w:cstheme="majorHAnsi"/>
                <w:i/>
                <w:iCs/>
                <w:color w:val="000000"/>
                <w:position w:val="0"/>
                <w:lang w:val="es-ES" w:eastAsia="es-CL"/>
              </w:rPr>
              <w:t>debriefing</w:t>
            </w:r>
            <w:proofErr w:type="spellEnd"/>
            <w:r w:rsidRPr="005C315C">
              <w:rPr>
                <w:rFonts w:asciiTheme="majorHAnsi" w:eastAsia="Times New Roman" w:hAnsiTheme="majorHAnsi" w:cstheme="majorHAnsi"/>
                <w:color w:val="000000"/>
                <w:position w:val="0"/>
                <w:lang w:val="es-ES" w:eastAsia="es-CL"/>
              </w:rPr>
              <w:t>, y me aseguró que yo no sería avergonzado o humillado en el proceso.</w:t>
            </w:r>
          </w:p>
        </w:tc>
        <w:tc>
          <w:tcPr>
            <w:tcW w:w="160" w:type="dxa"/>
            <w:vAlign w:val="center"/>
            <w:hideMark/>
          </w:tcPr>
          <w:p w14:paraId="5B710E8D"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743778E6" w14:textId="77777777" w:rsidTr="004B72CD">
        <w:trPr>
          <w:trHeight w:val="300"/>
        </w:trPr>
        <w:tc>
          <w:tcPr>
            <w:tcW w:w="5015" w:type="dxa"/>
            <w:gridSpan w:val="5"/>
            <w:vMerge w:val="restart"/>
            <w:tcBorders>
              <w:top w:val="nil"/>
              <w:left w:val="single" w:sz="8" w:space="0" w:color="000000"/>
              <w:bottom w:val="single" w:sz="8" w:space="0" w:color="000000"/>
              <w:right w:val="single" w:sz="8" w:space="0" w:color="000000"/>
            </w:tcBorders>
            <w:shd w:val="clear" w:color="000000" w:fill="D8D8D8"/>
            <w:vAlign w:val="center"/>
            <w:hideMark/>
          </w:tcPr>
          <w:p w14:paraId="3989648B"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5C315C">
              <w:rPr>
                <w:rFonts w:asciiTheme="majorHAnsi" w:eastAsia="Times New Roman" w:hAnsiTheme="majorHAnsi" w:cstheme="majorHAnsi"/>
                <w:b/>
                <w:bCs/>
                <w:position w:val="0"/>
                <w:lang w:val="es-ES" w:eastAsia="es-CL"/>
              </w:rPr>
              <w:t>Elemento 2: El instructor mantuvo un ambiente de aprendizaje participativo.</w:t>
            </w:r>
          </w:p>
        </w:tc>
        <w:tc>
          <w:tcPr>
            <w:tcW w:w="3612" w:type="dxa"/>
            <w:gridSpan w:val="5"/>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66E2ED6E"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5C315C">
              <w:rPr>
                <w:rFonts w:asciiTheme="majorHAnsi" w:eastAsia="Times New Roman" w:hAnsiTheme="majorHAnsi" w:cstheme="majorHAnsi"/>
                <w:b/>
                <w:bCs/>
                <w:color w:val="000000"/>
                <w:position w:val="0"/>
                <w:lang w:val="es-ES" w:eastAsia="es-CL"/>
              </w:rPr>
              <w:t>Valoración del Elemento 2: 7,0</w:t>
            </w:r>
          </w:p>
        </w:tc>
        <w:tc>
          <w:tcPr>
            <w:tcW w:w="160" w:type="dxa"/>
            <w:vAlign w:val="center"/>
            <w:hideMark/>
          </w:tcPr>
          <w:p w14:paraId="2ABB72FF"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333B2171" w14:textId="77777777" w:rsidTr="004B72CD">
        <w:trPr>
          <w:trHeight w:val="315"/>
        </w:trPr>
        <w:tc>
          <w:tcPr>
            <w:tcW w:w="5015" w:type="dxa"/>
            <w:gridSpan w:val="5"/>
            <w:vMerge/>
            <w:tcBorders>
              <w:top w:val="nil"/>
              <w:left w:val="single" w:sz="8" w:space="0" w:color="000000"/>
              <w:bottom w:val="single" w:sz="8" w:space="0" w:color="000000"/>
              <w:right w:val="single" w:sz="8" w:space="0" w:color="000000"/>
            </w:tcBorders>
            <w:vAlign w:val="center"/>
            <w:hideMark/>
          </w:tcPr>
          <w:p w14:paraId="0F260EB6"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3612" w:type="dxa"/>
            <w:gridSpan w:val="5"/>
            <w:vMerge/>
            <w:tcBorders>
              <w:top w:val="single" w:sz="8" w:space="0" w:color="000000"/>
              <w:left w:val="single" w:sz="8" w:space="0" w:color="000000"/>
              <w:bottom w:val="single" w:sz="8" w:space="0" w:color="000000"/>
              <w:right w:val="single" w:sz="8" w:space="0" w:color="000000"/>
            </w:tcBorders>
            <w:vAlign w:val="center"/>
            <w:hideMark/>
          </w:tcPr>
          <w:p w14:paraId="420F1909"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160" w:type="dxa"/>
            <w:tcBorders>
              <w:top w:val="nil"/>
              <w:left w:val="nil"/>
              <w:bottom w:val="nil"/>
              <w:right w:val="nil"/>
            </w:tcBorders>
            <w:shd w:val="clear" w:color="auto" w:fill="auto"/>
            <w:noWrap/>
            <w:vAlign w:val="bottom"/>
            <w:hideMark/>
          </w:tcPr>
          <w:p w14:paraId="58403B98"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r>
      <w:tr w:rsidR="005C315C" w:rsidRPr="005C315C" w14:paraId="6865F302" w14:textId="77777777" w:rsidTr="004B72CD">
        <w:trPr>
          <w:trHeight w:val="36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E7EC31D"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 xml:space="preserve">A. El instructor clarificó el propósito del </w:t>
            </w:r>
            <w:proofErr w:type="spellStart"/>
            <w:r w:rsidRPr="005C315C">
              <w:rPr>
                <w:rFonts w:asciiTheme="majorHAnsi" w:eastAsia="Times New Roman" w:hAnsiTheme="majorHAnsi" w:cstheme="majorHAnsi"/>
                <w:i/>
                <w:iCs/>
                <w:color w:val="000000"/>
                <w:position w:val="0"/>
                <w:lang w:val="es-ES" w:eastAsia="es-CL"/>
              </w:rPr>
              <w:t>debriefing</w:t>
            </w:r>
            <w:proofErr w:type="spellEnd"/>
            <w:r w:rsidRPr="005C315C">
              <w:rPr>
                <w:rFonts w:asciiTheme="majorHAnsi" w:eastAsia="Times New Roman" w:hAnsiTheme="majorHAnsi" w:cstheme="majorHAnsi"/>
                <w:color w:val="000000"/>
                <w:position w:val="0"/>
                <w:lang w:val="es-ES" w:eastAsia="es-CL"/>
              </w:rPr>
              <w:t xml:space="preserve">, lo que se esperaba de mí y el rol del instructor en el </w:t>
            </w:r>
            <w:proofErr w:type="spellStart"/>
            <w:r w:rsidRPr="005C315C">
              <w:rPr>
                <w:rFonts w:asciiTheme="majorHAnsi" w:eastAsia="Times New Roman" w:hAnsiTheme="majorHAnsi" w:cstheme="majorHAnsi"/>
                <w:color w:val="000000"/>
                <w:position w:val="0"/>
                <w:lang w:val="es-ES" w:eastAsia="es-CL"/>
              </w:rPr>
              <w:t>debriefing</w:t>
            </w:r>
            <w:proofErr w:type="spellEnd"/>
            <w:r w:rsidRPr="005C315C">
              <w:rPr>
                <w:rFonts w:asciiTheme="majorHAnsi" w:eastAsia="Times New Roman" w:hAnsiTheme="majorHAnsi" w:cstheme="majorHAnsi"/>
                <w:color w:val="000000"/>
                <w:position w:val="0"/>
                <w:lang w:val="es-ES" w:eastAsia="es-CL"/>
              </w:rPr>
              <w:t>.</w:t>
            </w:r>
          </w:p>
        </w:tc>
        <w:tc>
          <w:tcPr>
            <w:tcW w:w="160" w:type="dxa"/>
            <w:vAlign w:val="center"/>
            <w:hideMark/>
          </w:tcPr>
          <w:p w14:paraId="60103249"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03893DC0" w14:textId="77777777" w:rsidTr="004B72CD">
        <w:trPr>
          <w:trHeight w:val="54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A28816C"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B. El instructor reconoció las preocupaciones respecto al realismo y me ayudó a aprender, aunque el(los) caso(s) era(n) simulado(s).</w:t>
            </w:r>
          </w:p>
        </w:tc>
        <w:tc>
          <w:tcPr>
            <w:tcW w:w="160" w:type="dxa"/>
            <w:vAlign w:val="center"/>
            <w:hideMark/>
          </w:tcPr>
          <w:p w14:paraId="6EF9E313"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2D35F63C" w14:textId="77777777" w:rsidTr="004B72CD">
        <w:trPr>
          <w:trHeight w:val="315"/>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312AD51"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C. Sentí que el instructor respetaba los participantes.</w:t>
            </w:r>
          </w:p>
        </w:tc>
        <w:tc>
          <w:tcPr>
            <w:tcW w:w="160" w:type="dxa"/>
            <w:vAlign w:val="center"/>
            <w:hideMark/>
          </w:tcPr>
          <w:p w14:paraId="3E8FC99A"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7D496ADA" w14:textId="77777777" w:rsidTr="004B72CD">
        <w:trPr>
          <w:trHeight w:val="375"/>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A3414BF"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D. El foco estaba en el aprendizaje y no en hacer sentir mal a la gente cuando se cometían errores.</w:t>
            </w:r>
          </w:p>
        </w:tc>
        <w:tc>
          <w:tcPr>
            <w:tcW w:w="160" w:type="dxa"/>
            <w:vAlign w:val="center"/>
            <w:hideMark/>
          </w:tcPr>
          <w:p w14:paraId="0B0C98AA"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578574D9" w14:textId="77777777" w:rsidTr="004B72CD">
        <w:trPr>
          <w:trHeight w:val="24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9516C6"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E. Los participantes pudieron compartir sus pensamientos y emociones sin temor a ser avergonzados o humillados.</w:t>
            </w:r>
          </w:p>
        </w:tc>
        <w:tc>
          <w:tcPr>
            <w:tcW w:w="160" w:type="dxa"/>
            <w:vAlign w:val="center"/>
            <w:hideMark/>
          </w:tcPr>
          <w:p w14:paraId="66975ADB"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4730EB77" w14:textId="77777777" w:rsidTr="004B72CD">
        <w:trPr>
          <w:trHeight w:val="300"/>
        </w:trPr>
        <w:tc>
          <w:tcPr>
            <w:tcW w:w="5015" w:type="dxa"/>
            <w:gridSpan w:val="5"/>
            <w:vMerge w:val="restart"/>
            <w:tcBorders>
              <w:top w:val="nil"/>
              <w:left w:val="single" w:sz="8" w:space="0" w:color="000000"/>
              <w:bottom w:val="single" w:sz="8" w:space="0" w:color="000000"/>
              <w:right w:val="single" w:sz="8" w:space="0" w:color="000000"/>
            </w:tcBorders>
            <w:shd w:val="clear" w:color="000000" w:fill="D8D8D8"/>
            <w:vAlign w:val="center"/>
            <w:hideMark/>
          </w:tcPr>
          <w:p w14:paraId="35E09B40" w14:textId="42EA8B93"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5C315C">
              <w:rPr>
                <w:rFonts w:asciiTheme="majorHAnsi" w:eastAsia="Times New Roman" w:hAnsiTheme="majorHAnsi" w:cstheme="majorHAnsi"/>
                <w:b/>
                <w:bCs/>
                <w:position w:val="0"/>
                <w:lang w:val="es-ES" w:eastAsia="es-CL"/>
              </w:rPr>
              <w:t>Elemento 3:</w:t>
            </w:r>
            <w:r w:rsidR="004B72CD">
              <w:rPr>
                <w:rFonts w:asciiTheme="majorHAnsi" w:eastAsia="Times New Roman" w:hAnsiTheme="majorHAnsi" w:cstheme="majorHAnsi"/>
                <w:b/>
                <w:bCs/>
                <w:position w:val="0"/>
                <w:lang w:val="es-ES" w:eastAsia="es-CL"/>
              </w:rPr>
              <w:t xml:space="preserve"> </w:t>
            </w:r>
            <w:r w:rsidRPr="005C315C">
              <w:rPr>
                <w:rFonts w:asciiTheme="majorHAnsi" w:eastAsia="Times New Roman" w:hAnsiTheme="majorHAnsi" w:cstheme="majorHAnsi"/>
                <w:b/>
                <w:bCs/>
                <w:position w:val="0"/>
                <w:lang w:val="es-ES" w:eastAsia="es-CL"/>
              </w:rPr>
              <w:t xml:space="preserve">El instructor estructuró el </w:t>
            </w:r>
            <w:proofErr w:type="spellStart"/>
            <w:r w:rsidRPr="005C315C">
              <w:rPr>
                <w:rFonts w:asciiTheme="majorHAnsi" w:eastAsia="Times New Roman" w:hAnsiTheme="majorHAnsi" w:cstheme="majorHAnsi"/>
                <w:b/>
                <w:bCs/>
                <w:i/>
                <w:iCs/>
                <w:color w:val="000000"/>
                <w:position w:val="0"/>
                <w:lang w:val="es-ES" w:eastAsia="es-CL"/>
              </w:rPr>
              <w:t>debriefing</w:t>
            </w:r>
            <w:proofErr w:type="spellEnd"/>
            <w:r w:rsidRPr="005C315C">
              <w:rPr>
                <w:rFonts w:asciiTheme="majorHAnsi" w:eastAsia="Times New Roman" w:hAnsiTheme="majorHAnsi" w:cstheme="majorHAnsi"/>
                <w:b/>
                <w:bCs/>
                <w:i/>
                <w:iCs/>
                <w:color w:val="000000"/>
                <w:position w:val="0"/>
                <w:lang w:val="es-ES" w:eastAsia="es-CL"/>
              </w:rPr>
              <w:t xml:space="preserve"> </w:t>
            </w:r>
            <w:r w:rsidRPr="005C315C">
              <w:rPr>
                <w:rFonts w:asciiTheme="majorHAnsi" w:eastAsia="Times New Roman" w:hAnsiTheme="majorHAnsi" w:cstheme="majorHAnsi"/>
                <w:b/>
                <w:bCs/>
                <w:color w:val="000000"/>
                <w:position w:val="0"/>
                <w:lang w:val="es-ES" w:eastAsia="es-CL"/>
              </w:rPr>
              <w:t>de una manera organizada.</w:t>
            </w:r>
          </w:p>
        </w:tc>
        <w:tc>
          <w:tcPr>
            <w:tcW w:w="3612" w:type="dxa"/>
            <w:gridSpan w:val="5"/>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04B0A7BE"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5C315C">
              <w:rPr>
                <w:rFonts w:asciiTheme="majorHAnsi" w:eastAsia="Times New Roman" w:hAnsiTheme="majorHAnsi" w:cstheme="majorHAnsi"/>
                <w:b/>
                <w:bCs/>
                <w:color w:val="000000"/>
                <w:position w:val="0"/>
                <w:lang w:val="es-ES" w:eastAsia="es-CL"/>
              </w:rPr>
              <w:t>Valoración del Elemento 3: 6,9</w:t>
            </w:r>
          </w:p>
        </w:tc>
        <w:tc>
          <w:tcPr>
            <w:tcW w:w="160" w:type="dxa"/>
            <w:vAlign w:val="center"/>
            <w:hideMark/>
          </w:tcPr>
          <w:p w14:paraId="081FCE10"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1BC3884C" w14:textId="77777777" w:rsidTr="004B72CD">
        <w:trPr>
          <w:trHeight w:val="315"/>
        </w:trPr>
        <w:tc>
          <w:tcPr>
            <w:tcW w:w="5015" w:type="dxa"/>
            <w:gridSpan w:val="5"/>
            <w:vMerge/>
            <w:tcBorders>
              <w:top w:val="nil"/>
              <w:left w:val="single" w:sz="8" w:space="0" w:color="000000"/>
              <w:bottom w:val="single" w:sz="8" w:space="0" w:color="000000"/>
              <w:right w:val="single" w:sz="8" w:space="0" w:color="000000"/>
            </w:tcBorders>
            <w:vAlign w:val="center"/>
            <w:hideMark/>
          </w:tcPr>
          <w:p w14:paraId="3AC62227"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3612" w:type="dxa"/>
            <w:gridSpan w:val="5"/>
            <w:vMerge/>
            <w:tcBorders>
              <w:top w:val="single" w:sz="8" w:space="0" w:color="000000"/>
              <w:left w:val="single" w:sz="8" w:space="0" w:color="000000"/>
              <w:bottom w:val="single" w:sz="8" w:space="0" w:color="000000"/>
              <w:right w:val="single" w:sz="8" w:space="0" w:color="000000"/>
            </w:tcBorders>
            <w:vAlign w:val="center"/>
            <w:hideMark/>
          </w:tcPr>
          <w:p w14:paraId="5E18F78D"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160" w:type="dxa"/>
            <w:tcBorders>
              <w:top w:val="nil"/>
              <w:left w:val="nil"/>
              <w:bottom w:val="nil"/>
              <w:right w:val="nil"/>
            </w:tcBorders>
            <w:shd w:val="clear" w:color="auto" w:fill="auto"/>
            <w:noWrap/>
            <w:vAlign w:val="bottom"/>
            <w:hideMark/>
          </w:tcPr>
          <w:p w14:paraId="7EDDBDB3"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r>
      <w:tr w:rsidR="005C315C" w:rsidRPr="005C315C" w14:paraId="55AC3166" w14:textId="77777777" w:rsidTr="004B72CD">
        <w:trPr>
          <w:trHeight w:val="36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508049"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A. La conversación progreso de una manera lógica en lugar de saltar de tema en tema.</w:t>
            </w:r>
          </w:p>
        </w:tc>
        <w:tc>
          <w:tcPr>
            <w:tcW w:w="160" w:type="dxa"/>
            <w:vAlign w:val="center"/>
            <w:hideMark/>
          </w:tcPr>
          <w:p w14:paraId="26563E99"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2D8DF2E0" w14:textId="77777777" w:rsidTr="004B72CD">
        <w:trPr>
          <w:trHeight w:val="495"/>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EFEA46"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 xml:space="preserve">B. Cerca del comienzo del </w:t>
            </w:r>
            <w:proofErr w:type="spellStart"/>
            <w:r w:rsidRPr="005C315C">
              <w:rPr>
                <w:rFonts w:asciiTheme="majorHAnsi" w:eastAsia="Times New Roman" w:hAnsiTheme="majorHAnsi" w:cstheme="majorHAnsi"/>
                <w:i/>
                <w:iCs/>
                <w:color w:val="000000"/>
                <w:position w:val="0"/>
                <w:lang w:val="es-ES" w:eastAsia="es-CL"/>
              </w:rPr>
              <w:t>debriefing</w:t>
            </w:r>
            <w:proofErr w:type="spellEnd"/>
            <w:r w:rsidRPr="005C315C">
              <w:rPr>
                <w:rFonts w:asciiTheme="majorHAnsi" w:eastAsia="Times New Roman" w:hAnsiTheme="majorHAnsi" w:cstheme="majorHAnsi"/>
                <w:i/>
                <w:iCs/>
                <w:color w:val="000000"/>
                <w:position w:val="0"/>
                <w:lang w:val="es-ES" w:eastAsia="es-CL"/>
              </w:rPr>
              <w:t xml:space="preserve"> </w:t>
            </w:r>
            <w:r w:rsidRPr="005C315C">
              <w:rPr>
                <w:rFonts w:asciiTheme="majorHAnsi" w:eastAsia="Times New Roman" w:hAnsiTheme="majorHAnsi" w:cstheme="majorHAnsi"/>
                <w:color w:val="000000"/>
                <w:position w:val="0"/>
                <w:lang w:val="es-ES" w:eastAsia="es-CL"/>
              </w:rPr>
              <w:t>yo fui incentivado a expresar mis reacciones genuinas respecto al(los) caso(s) y el instructor pareció considerar mis comentarios seriamente.</w:t>
            </w:r>
          </w:p>
        </w:tc>
        <w:tc>
          <w:tcPr>
            <w:tcW w:w="160" w:type="dxa"/>
            <w:vAlign w:val="center"/>
            <w:hideMark/>
          </w:tcPr>
          <w:p w14:paraId="13FB5F91"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01599E08" w14:textId="77777777" w:rsidTr="004B72CD">
        <w:trPr>
          <w:trHeight w:val="60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B53DE"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C. Durante la parte central de la sesión, el instructor me ayudó a analizar acciones y procesos del pensamiento a medida que revisamos el(los) caso(s).</w:t>
            </w:r>
          </w:p>
        </w:tc>
        <w:tc>
          <w:tcPr>
            <w:tcW w:w="160" w:type="dxa"/>
            <w:vAlign w:val="center"/>
            <w:hideMark/>
          </w:tcPr>
          <w:p w14:paraId="7CBD32FA"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4D05FDF6" w14:textId="77777777" w:rsidTr="004B72CD">
        <w:trPr>
          <w:trHeight w:val="51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6103A19"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 xml:space="preserve">D. Al final del </w:t>
            </w:r>
            <w:proofErr w:type="spellStart"/>
            <w:r w:rsidRPr="005C315C">
              <w:rPr>
                <w:rFonts w:asciiTheme="majorHAnsi" w:eastAsia="Times New Roman" w:hAnsiTheme="majorHAnsi" w:cstheme="majorHAnsi"/>
                <w:i/>
                <w:iCs/>
                <w:color w:val="000000"/>
                <w:position w:val="0"/>
                <w:lang w:val="es-ES" w:eastAsia="es-CL"/>
              </w:rPr>
              <w:t>debriefing</w:t>
            </w:r>
            <w:proofErr w:type="spellEnd"/>
            <w:r w:rsidRPr="005C315C">
              <w:rPr>
                <w:rFonts w:asciiTheme="majorHAnsi" w:eastAsia="Times New Roman" w:hAnsiTheme="majorHAnsi" w:cstheme="majorHAnsi"/>
                <w:color w:val="000000"/>
                <w:position w:val="0"/>
                <w:lang w:val="es-ES" w:eastAsia="es-CL"/>
              </w:rPr>
              <w:t>, hubo una fase de síntesis donde el instructor ayudó a atar las observaciones y a relacionar el(los) caso(s) con maneras para mejorar mi práctica clínica futura.</w:t>
            </w:r>
          </w:p>
        </w:tc>
        <w:tc>
          <w:tcPr>
            <w:tcW w:w="160" w:type="dxa"/>
            <w:vAlign w:val="center"/>
            <w:hideMark/>
          </w:tcPr>
          <w:p w14:paraId="1791BCD5"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4EBDAF96" w14:textId="77777777" w:rsidTr="004B72CD">
        <w:trPr>
          <w:trHeight w:val="300"/>
        </w:trPr>
        <w:tc>
          <w:tcPr>
            <w:tcW w:w="5015" w:type="dxa"/>
            <w:gridSpan w:val="5"/>
            <w:vMerge w:val="restart"/>
            <w:tcBorders>
              <w:top w:val="nil"/>
              <w:left w:val="single" w:sz="8" w:space="0" w:color="000000"/>
              <w:bottom w:val="single" w:sz="8" w:space="0" w:color="000000"/>
              <w:right w:val="single" w:sz="8" w:space="0" w:color="000000"/>
            </w:tcBorders>
            <w:shd w:val="clear" w:color="000000" w:fill="D8D8D8"/>
            <w:vAlign w:val="center"/>
            <w:hideMark/>
          </w:tcPr>
          <w:p w14:paraId="79ECA440"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FF0000"/>
                <w:position w:val="0"/>
                <w:lang w:eastAsia="es-CL"/>
              </w:rPr>
            </w:pPr>
            <w:r w:rsidRPr="005C315C">
              <w:rPr>
                <w:rFonts w:asciiTheme="majorHAnsi" w:eastAsia="Times New Roman" w:hAnsiTheme="majorHAnsi" w:cstheme="majorHAnsi"/>
                <w:b/>
                <w:bCs/>
                <w:color w:val="FF0000"/>
                <w:position w:val="0"/>
                <w:lang w:val="es-ES" w:eastAsia="es-CL"/>
              </w:rPr>
              <w:t>Elemento 4: El instructor generó discusiones profundas que me hicieron reflexionar acerca de mi rendimiento.</w:t>
            </w:r>
          </w:p>
        </w:tc>
        <w:tc>
          <w:tcPr>
            <w:tcW w:w="3612" w:type="dxa"/>
            <w:gridSpan w:val="5"/>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06661BF2"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FF0000"/>
                <w:position w:val="0"/>
                <w:lang w:eastAsia="es-CL"/>
              </w:rPr>
            </w:pPr>
            <w:r w:rsidRPr="005C315C">
              <w:rPr>
                <w:rFonts w:asciiTheme="majorHAnsi" w:eastAsia="Times New Roman" w:hAnsiTheme="majorHAnsi" w:cstheme="majorHAnsi"/>
                <w:b/>
                <w:bCs/>
                <w:color w:val="FF0000"/>
                <w:position w:val="0"/>
                <w:lang w:val="es-ES" w:eastAsia="es-CL"/>
              </w:rPr>
              <w:t>Valoración del Elemento 4: 6,76</w:t>
            </w:r>
          </w:p>
        </w:tc>
        <w:tc>
          <w:tcPr>
            <w:tcW w:w="160" w:type="dxa"/>
            <w:vAlign w:val="center"/>
            <w:hideMark/>
          </w:tcPr>
          <w:p w14:paraId="164ACD96"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4C98269A" w14:textId="77777777" w:rsidTr="004B72CD">
        <w:trPr>
          <w:trHeight w:val="315"/>
        </w:trPr>
        <w:tc>
          <w:tcPr>
            <w:tcW w:w="5015" w:type="dxa"/>
            <w:gridSpan w:val="5"/>
            <w:vMerge/>
            <w:tcBorders>
              <w:top w:val="nil"/>
              <w:left w:val="single" w:sz="8" w:space="0" w:color="000000"/>
              <w:bottom w:val="single" w:sz="8" w:space="0" w:color="000000"/>
              <w:right w:val="single" w:sz="8" w:space="0" w:color="000000"/>
            </w:tcBorders>
            <w:vAlign w:val="center"/>
            <w:hideMark/>
          </w:tcPr>
          <w:p w14:paraId="5E05DAE4"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3612" w:type="dxa"/>
            <w:gridSpan w:val="5"/>
            <w:vMerge/>
            <w:tcBorders>
              <w:top w:val="single" w:sz="8" w:space="0" w:color="000000"/>
              <w:left w:val="single" w:sz="8" w:space="0" w:color="000000"/>
              <w:bottom w:val="single" w:sz="8" w:space="0" w:color="000000"/>
              <w:right w:val="single" w:sz="8" w:space="0" w:color="000000"/>
            </w:tcBorders>
            <w:vAlign w:val="center"/>
            <w:hideMark/>
          </w:tcPr>
          <w:p w14:paraId="21AB4F05"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160" w:type="dxa"/>
            <w:tcBorders>
              <w:top w:val="nil"/>
              <w:left w:val="nil"/>
              <w:bottom w:val="nil"/>
              <w:right w:val="nil"/>
            </w:tcBorders>
            <w:shd w:val="clear" w:color="auto" w:fill="auto"/>
            <w:noWrap/>
            <w:vAlign w:val="bottom"/>
            <w:hideMark/>
          </w:tcPr>
          <w:p w14:paraId="440345C3"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r>
      <w:tr w:rsidR="005C315C" w:rsidRPr="005C315C" w14:paraId="421015E8" w14:textId="77777777" w:rsidTr="004B72CD">
        <w:trPr>
          <w:trHeight w:val="42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0DB6D8"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i/>
                <w:iCs/>
                <w:color w:val="000000"/>
                <w:position w:val="0"/>
                <w:lang w:eastAsia="es-CL"/>
              </w:rPr>
            </w:pPr>
            <w:r w:rsidRPr="005C315C">
              <w:rPr>
                <w:rFonts w:asciiTheme="majorHAnsi" w:eastAsia="Times New Roman" w:hAnsiTheme="majorHAnsi" w:cstheme="majorHAnsi"/>
                <w:i/>
                <w:iCs/>
                <w:color w:val="000000"/>
                <w:position w:val="0"/>
                <w:lang w:val="es-ES" w:eastAsia="es-CL"/>
              </w:rPr>
              <w:t>A. El instructor utilizó ejemplos concretos – no solamente comentarios abstractos o generalizados – para hacerme pensar respecto a mi rendimiento.</w:t>
            </w:r>
          </w:p>
        </w:tc>
        <w:tc>
          <w:tcPr>
            <w:tcW w:w="160" w:type="dxa"/>
            <w:vAlign w:val="center"/>
            <w:hideMark/>
          </w:tcPr>
          <w:p w14:paraId="1D2C283B"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353B2A56" w14:textId="77777777" w:rsidTr="004B72CD">
        <w:trPr>
          <w:trHeight w:val="39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E254124"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B. El punto de vista del instructor era claro; no tuve que adivinar qué era lo que estaba pensando el instructor.</w:t>
            </w:r>
          </w:p>
        </w:tc>
        <w:tc>
          <w:tcPr>
            <w:tcW w:w="160" w:type="dxa"/>
            <w:vAlign w:val="center"/>
            <w:hideMark/>
          </w:tcPr>
          <w:p w14:paraId="7640F670"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5A9FF145" w14:textId="77777777" w:rsidTr="004B72CD">
        <w:trPr>
          <w:trHeight w:val="69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D404A0"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C. El instructor escuchaba y hacía sentir a la gente que eran escuchados al intentar incluir a todos, parafraseando y utilizando acciones no verbales, tales como el contacto visual, asentir con la cabeza, etc.</w:t>
            </w:r>
          </w:p>
        </w:tc>
        <w:tc>
          <w:tcPr>
            <w:tcW w:w="160" w:type="dxa"/>
            <w:vAlign w:val="center"/>
            <w:hideMark/>
          </w:tcPr>
          <w:p w14:paraId="15C250BC"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38C7DE86" w14:textId="77777777" w:rsidTr="004B72CD">
        <w:trPr>
          <w:trHeight w:val="30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F7CE04"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i/>
                <w:iCs/>
                <w:color w:val="000000"/>
                <w:position w:val="0"/>
                <w:lang w:eastAsia="es-CL"/>
              </w:rPr>
            </w:pPr>
            <w:r w:rsidRPr="005C315C">
              <w:rPr>
                <w:rFonts w:asciiTheme="majorHAnsi" w:eastAsia="Times New Roman" w:hAnsiTheme="majorHAnsi" w:cstheme="majorHAnsi"/>
                <w:i/>
                <w:iCs/>
                <w:color w:val="000000"/>
                <w:position w:val="0"/>
                <w:lang w:val="es-ES" w:eastAsia="es-CL"/>
              </w:rPr>
              <w:t>D. El instructor utilizó el video o datos grabados para apoyar el análisis y el aprendizaje.</w:t>
            </w:r>
          </w:p>
        </w:tc>
        <w:tc>
          <w:tcPr>
            <w:tcW w:w="160" w:type="dxa"/>
            <w:vAlign w:val="center"/>
            <w:hideMark/>
          </w:tcPr>
          <w:p w14:paraId="71A74325"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6FBF55AB" w14:textId="77777777" w:rsidTr="004B72CD">
        <w:trPr>
          <w:trHeight w:val="585"/>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6B08CB9"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 xml:space="preserve">E. Si es que alguien se disgustó durante el </w:t>
            </w:r>
            <w:proofErr w:type="spellStart"/>
            <w:r w:rsidRPr="005C315C">
              <w:rPr>
                <w:rFonts w:asciiTheme="majorHAnsi" w:eastAsia="Times New Roman" w:hAnsiTheme="majorHAnsi" w:cstheme="majorHAnsi"/>
                <w:i/>
                <w:iCs/>
                <w:color w:val="000000"/>
                <w:position w:val="0"/>
                <w:lang w:val="es-ES" w:eastAsia="es-CL"/>
              </w:rPr>
              <w:t>debriefing</w:t>
            </w:r>
            <w:proofErr w:type="spellEnd"/>
            <w:r w:rsidRPr="005C315C">
              <w:rPr>
                <w:rFonts w:asciiTheme="majorHAnsi" w:eastAsia="Times New Roman" w:hAnsiTheme="majorHAnsi" w:cstheme="majorHAnsi"/>
                <w:color w:val="000000"/>
                <w:position w:val="0"/>
                <w:lang w:val="es-ES" w:eastAsia="es-CL"/>
              </w:rPr>
              <w:t>, el instructor fue respetuoso y constructivo en tratar de ayudarlo(a) a enfrentarse con ello.</w:t>
            </w:r>
          </w:p>
        </w:tc>
        <w:tc>
          <w:tcPr>
            <w:tcW w:w="160" w:type="dxa"/>
            <w:vAlign w:val="center"/>
            <w:hideMark/>
          </w:tcPr>
          <w:p w14:paraId="1E139171"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5068892B" w14:textId="77777777" w:rsidTr="004B72CD">
        <w:trPr>
          <w:trHeight w:val="300"/>
        </w:trPr>
        <w:tc>
          <w:tcPr>
            <w:tcW w:w="5015" w:type="dxa"/>
            <w:gridSpan w:val="5"/>
            <w:vMerge w:val="restart"/>
            <w:tcBorders>
              <w:top w:val="nil"/>
              <w:left w:val="single" w:sz="8" w:space="0" w:color="000000"/>
              <w:bottom w:val="single" w:sz="8" w:space="0" w:color="000000"/>
              <w:right w:val="single" w:sz="8" w:space="0" w:color="000000"/>
            </w:tcBorders>
            <w:shd w:val="clear" w:color="000000" w:fill="D8D8D8"/>
            <w:vAlign w:val="center"/>
            <w:hideMark/>
          </w:tcPr>
          <w:p w14:paraId="1A46751D"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5C315C">
              <w:rPr>
                <w:rFonts w:asciiTheme="majorHAnsi" w:eastAsia="Times New Roman" w:hAnsiTheme="majorHAnsi" w:cstheme="majorHAnsi"/>
                <w:b/>
                <w:bCs/>
                <w:position w:val="0"/>
                <w:lang w:val="es-ES" w:eastAsia="es-CL"/>
              </w:rPr>
              <w:t>Elemento 5: El instructor identificó lo que realice bien o pobremente – y por qué.</w:t>
            </w:r>
          </w:p>
        </w:tc>
        <w:tc>
          <w:tcPr>
            <w:tcW w:w="3612" w:type="dxa"/>
            <w:gridSpan w:val="5"/>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1C0793E8"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5C315C">
              <w:rPr>
                <w:rFonts w:asciiTheme="majorHAnsi" w:eastAsia="Times New Roman" w:hAnsiTheme="majorHAnsi" w:cstheme="majorHAnsi"/>
                <w:b/>
                <w:bCs/>
                <w:color w:val="000000"/>
                <w:position w:val="0"/>
                <w:lang w:val="es-ES" w:eastAsia="es-CL"/>
              </w:rPr>
              <w:t>Valoración del Elemento 5: 6,9</w:t>
            </w:r>
          </w:p>
        </w:tc>
        <w:tc>
          <w:tcPr>
            <w:tcW w:w="160" w:type="dxa"/>
            <w:vAlign w:val="center"/>
            <w:hideMark/>
          </w:tcPr>
          <w:p w14:paraId="69C1F1DD"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6D264BBF" w14:textId="77777777" w:rsidTr="004B72CD">
        <w:trPr>
          <w:trHeight w:val="315"/>
        </w:trPr>
        <w:tc>
          <w:tcPr>
            <w:tcW w:w="5015" w:type="dxa"/>
            <w:gridSpan w:val="5"/>
            <w:vMerge/>
            <w:tcBorders>
              <w:top w:val="nil"/>
              <w:left w:val="single" w:sz="8" w:space="0" w:color="000000"/>
              <w:bottom w:val="single" w:sz="8" w:space="0" w:color="000000"/>
              <w:right w:val="single" w:sz="8" w:space="0" w:color="000000"/>
            </w:tcBorders>
            <w:vAlign w:val="center"/>
            <w:hideMark/>
          </w:tcPr>
          <w:p w14:paraId="55632750"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3612" w:type="dxa"/>
            <w:gridSpan w:val="5"/>
            <w:vMerge/>
            <w:tcBorders>
              <w:top w:val="single" w:sz="8" w:space="0" w:color="000000"/>
              <w:left w:val="single" w:sz="8" w:space="0" w:color="000000"/>
              <w:bottom w:val="single" w:sz="8" w:space="0" w:color="000000"/>
              <w:right w:val="single" w:sz="8" w:space="0" w:color="000000"/>
            </w:tcBorders>
            <w:vAlign w:val="center"/>
            <w:hideMark/>
          </w:tcPr>
          <w:p w14:paraId="57E80918"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160" w:type="dxa"/>
            <w:tcBorders>
              <w:top w:val="nil"/>
              <w:left w:val="nil"/>
              <w:bottom w:val="nil"/>
              <w:right w:val="nil"/>
            </w:tcBorders>
            <w:shd w:val="clear" w:color="auto" w:fill="auto"/>
            <w:noWrap/>
            <w:vAlign w:val="bottom"/>
            <w:hideMark/>
          </w:tcPr>
          <w:p w14:paraId="7BB1C02C"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r>
      <w:tr w:rsidR="005C315C" w:rsidRPr="005C315C" w14:paraId="272FBCB7" w14:textId="77777777" w:rsidTr="004B72CD">
        <w:trPr>
          <w:trHeight w:val="45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34D0A6"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 xml:space="preserve">A. Recibí </w:t>
            </w:r>
            <w:proofErr w:type="spellStart"/>
            <w:r w:rsidRPr="005C315C">
              <w:rPr>
                <w:rFonts w:asciiTheme="majorHAnsi" w:eastAsia="Times New Roman" w:hAnsiTheme="majorHAnsi" w:cstheme="majorHAnsi"/>
                <w:i/>
                <w:iCs/>
                <w:color w:val="000000"/>
                <w:position w:val="0"/>
                <w:lang w:val="es-ES" w:eastAsia="es-CL"/>
              </w:rPr>
              <w:t>feedback</w:t>
            </w:r>
            <w:proofErr w:type="spellEnd"/>
            <w:r w:rsidRPr="005C315C">
              <w:rPr>
                <w:rFonts w:asciiTheme="majorHAnsi" w:eastAsia="Times New Roman" w:hAnsiTheme="majorHAnsi" w:cstheme="majorHAnsi"/>
                <w:i/>
                <w:iCs/>
                <w:color w:val="000000"/>
                <w:position w:val="0"/>
                <w:lang w:val="es-ES" w:eastAsia="es-CL"/>
              </w:rPr>
              <w:t xml:space="preserve"> </w:t>
            </w:r>
            <w:r w:rsidRPr="005C315C">
              <w:rPr>
                <w:rFonts w:asciiTheme="majorHAnsi" w:eastAsia="Times New Roman" w:hAnsiTheme="majorHAnsi" w:cstheme="majorHAnsi"/>
                <w:color w:val="000000"/>
                <w:position w:val="0"/>
                <w:lang w:val="es-ES" w:eastAsia="es-CL"/>
              </w:rPr>
              <w:t>concreto acerca de mi rendimiento o el de mi equipo, basado en la visión honesta y precisa del instructor.</w:t>
            </w:r>
          </w:p>
        </w:tc>
        <w:tc>
          <w:tcPr>
            <w:tcW w:w="160" w:type="dxa"/>
            <w:vAlign w:val="center"/>
            <w:hideMark/>
          </w:tcPr>
          <w:p w14:paraId="123570A9"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100775D9" w14:textId="77777777" w:rsidTr="004B72CD">
        <w:trPr>
          <w:trHeight w:val="285"/>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D679098"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B. El instructor ayudó a explorar lo que yo estaba pensando o tratando de lograr en momentos claves.</w:t>
            </w:r>
          </w:p>
        </w:tc>
        <w:tc>
          <w:tcPr>
            <w:tcW w:w="160" w:type="dxa"/>
            <w:vAlign w:val="center"/>
            <w:hideMark/>
          </w:tcPr>
          <w:p w14:paraId="39230870"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56308612" w14:textId="77777777" w:rsidTr="004B72CD">
        <w:trPr>
          <w:trHeight w:val="300"/>
        </w:trPr>
        <w:tc>
          <w:tcPr>
            <w:tcW w:w="5015" w:type="dxa"/>
            <w:gridSpan w:val="5"/>
            <w:vMerge w:val="restart"/>
            <w:tcBorders>
              <w:top w:val="nil"/>
              <w:left w:val="single" w:sz="8" w:space="0" w:color="000000"/>
              <w:bottom w:val="single" w:sz="8" w:space="0" w:color="000000"/>
              <w:right w:val="single" w:sz="8" w:space="0" w:color="000000"/>
            </w:tcBorders>
            <w:shd w:val="clear" w:color="000000" w:fill="D8D8D8"/>
            <w:vAlign w:val="center"/>
            <w:hideMark/>
          </w:tcPr>
          <w:p w14:paraId="0940D26A"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5C315C">
              <w:rPr>
                <w:rFonts w:asciiTheme="majorHAnsi" w:eastAsia="Times New Roman" w:hAnsiTheme="majorHAnsi" w:cstheme="majorHAnsi"/>
                <w:b/>
                <w:bCs/>
                <w:position w:val="0"/>
                <w:lang w:val="es-ES" w:eastAsia="es-CL"/>
              </w:rPr>
              <w:t>Elemento 6: El instructor me ayudó a ver cómo lograr o mantener un buen rendimiento.</w:t>
            </w:r>
          </w:p>
        </w:tc>
        <w:tc>
          <w:tcPr>
            <w:tcW w:w="3612" w:type="dxa"/>
            <w:gridSpan w:val="5"/>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16D4D20D"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r w:rsidRPr="005C315C">
              <w:rPr>
                <w:rFonts w:asciiTheme="majorHAnsi" w:eastAsia="Times New Roman" w:hAnsiTheme="majorHAnsi" w:cstheme="majorHAnsi"/>
                <w:b/>
                <w:bCs/>
                <w:color w:val="000000"/>
                <w:position w:val="0"/>
                <w:lang w:val="es-ES" w:eastAsia="es-CL"/>
              </w:rPr>
              <w:t>Valoración del Elemento 6: 7,0</w:t>
            </w:r>
          </w:p>
        </w:tc>
        <w:tc>
          <w:tcPr>
            <w:tcW w:w="160" w:type="dxa"/>
            <w:vAlign w:val="center"/>
            <w:hideMark/>
          </w:tcPr>
          <w:p w14:paraId="7D8AF045"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20BE5B55" w14:textId="77777777" w:rsidTr="004B72CD">
        <w:trPr>
          <w:trHeight w:val="315"/>
        </w:trPr>
        <w:tc>
          <w:tcPr>
            <w:tcW w:w="5015" w:type="dxa"/>
            <w:gridSpan w:val="5"/>
            <w:vMerge/>
            <w:tcBorders>
              <w:top w:val="nil"/>
              <w:left w:val="single" w:sz="8" w:space="0" w:color="000000"/>
              <w:bottom w:val="single" w:sz="8" w:space="0" w:color="000000"/>
              <w:right w:val="single" w:sz="8" w:space="0" w:color="000000"/>
            </w:tcBorders>
            <w:vAlign w:val="center"/>
            <w:hideMark/>
          </w:tcPr>
          <w:p w14:paraId="1E9435E2"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3612" w:type="dxa"/>
            <w:gridSpan w:val="5"/>
            <w:vMerge/>
            <w:tcBorders>
              <w:top w:val="single" w:sz="8" w:space="0" w:color="000000"/>
              <w:left w:val="single" w:sz="8" w:space="0" w:color="000000"/>
              <w:bottom w:val="single" w:sz="8" w:space="0" w:color="000000"/>
              <w:right w:val="single" w:sz="8" w:space="0" w:color="000000"/>
            </w:tcBorders>
            <w:vAlign w:val="center"/>
            <w:hideMark/>
          </w:tcPr>
          <w:p w14:paraId="36E3F4AC"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c>
          <w:tcPr>
            <w:tcW w:w="160" w:type="dxa"/>
            <w:tcBorders>
              <w:top w:val="nil"/>
              <w:left w:val="nil"/>
              <w:bottom w:val="nil"/>
              <w:right w:val="nil"/>
            </w:tcBorders>
            <w:shd w:val="clear" w:color="auto" w:fill="auto"/>
            <w:noWrap/>
            <w:vAlign w:val="bottom"/>
            <w:hideMark/>
          </w:tcPr>
          <w:p w14:paraId="622E2E98"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b/>
                <w:bCs/>
                <w:color w:val="000000"/>
                <w:position w:val="0"/>
                <w:lang w:eastAsia="es-CL"/>
              </w:rPr>
            </w:pPr>
          </w:p>
        </w:tc>
      </w:tr>
      <w:tr w:rsidR="005C315C" w:rsidRPr="005C315C" w14:paraId="5F438273" w14:textId="77777777" w:rsidTr="004B72CD">
        <w:trPr>
          <w:trHeight w:val="225"/>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C284C0"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A. El instructor me ayudó a aprender cómo mejorar áreas débiles o a cómo repetir un buen rendimiento.</w:t>
            </w:r>
          </w:p>
        </w:tc>
        <w:tc>
          <w:tcPr>
            <w:tcW w:w="160" w:type="dxa"/>
            <w:vAlign w:val="center"/>
            <w:hideMark/>
          </w:tcPr>
          <w:p w14:paraId="5E6B8E6B"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1B8F8184" w14:textId="77777777" w:rsidTr="004B72CD">
        <w:trPr>
          <w:trHeight w:val="27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BF05EFA"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B. Instructor tenía un buen nivel de conocimientos y los utilizó para ayudarme a ver cómo rendir bien en el futuro.</w:t>
            </w:r>
          </w:p>
        </w:tc>
        <w:tc>
          <w:tcPr>
            <w:tcW w:w="160" w:type="dxa"/>
            <w:vAlign w:val="center"/>
            <w:hideMark/>
          </w:tcPr>
          <w:p w14:paraId="0F787790"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r w:rsidR="005C315C" w:rsidRPr="005C315C" w14:paraId="0A95461A" w14:textId="77777777" w:rsidTr="004B72CD">
        <w:trPr>
          <w:trHeight w:val="240"/>
        </w:trPr>
        <w:tc>
          <w:tcPr>
            <w:tcW w:w="8627" w:type="dxa"/>
            <w:gridSpan w:val="10"/>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687340"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color w:val="000000"/>
                <w:position w:val="0"/>
                <w:lang w:eastAsia="es-CL"/>
              </w:rPr>
            </w:pPr>
            <w:r w:rsidRPr="005C315C">
              <w:rPr>
                <w:rFonts w:asciiTheme="majorHAnsi" w:eastAsia="Times New Roman" w:hAnsiTheme="majorHAnsi" w:cstheme="majorHAnsi"/>
                <w:color w:val="000000"/>
                <w:position w:val="0"/>
                <w:lang w:val="es-ES" w:eastAsia="es-CL"/>
              </w:rPr>
              <w:t>C. El instructor se aseguró que cubriéramos temas importantes.</w:t>
            </w:r>
          </w:p>
        </w:tc>
        <w:tc>
          <w:tcPr>
            <w:tcW w:w="160" w:type="dxa"/>
            <w:vAlign w:val="center"/>
            <w:hideMark/>
          </w:tcPr>
          <w:p w14:paraId="211A5756" w14:textId="77777777" w:rsidR="005C315C" w:rsidRPr="005C315C" w:rsidRDefault="005C315C" w:rsidP="005C315C">
            <w:pPr>
              <w:suppressAutoHyphens w:val="0"/>
              <w:spacing w:after="0" w:line="240" w:lineRule="auto"/>
              <w:ind w:leftChars="0" w:left="0" w:firstLineChars="0" w:firstLine="0"/>
              <w:textDirection w:val="lrTb"/>
              <w:textAlignment w:val="auto"/>
              <w:outlineLvl w:val="9"/>
              <w:rPr>
                <w:rFonts w:asciiTheme="majorHAnsi" w:eastAsia="Times New Roman" w:hAnsiTheme="majorHAnsi" w:cstheme="majorHAnsi"/>
                <w:position w:val="0"/>
                <w:lang w:eastAsia="es-CL"/>
              </w:rPr>
            </w:pPr>
          </w:p>
        </w:tc>
      </w:tr>
    </w:tbl>
    <w:p w14:paraId="369F5731" w14:textId="5AF9F9A1" w:rsidR="004B72CD" w:rsidRPr="004B72CD" w:rsidRDefault="004B72CD" w:rsidP="004B72CD">
      <w:pPr>
        <w:suppressAutoHyphens w:val="0"/>
        <w:spacing w:after="0" w:line="240" w:lineRule="auto"/>
        <w:ind w:leftChars="0" w:left="0" w:firstLineChars="0" w:firstLine="0"/>
        <w:jc w:val="both"/>
        <w:textDirection w:val="lrTb"/>
        <w:textAlignment w:val="auto"/>
        <w:outlineLvl w:val="9"/>
        <w:rPr>
          <w:rFonts w:asciiTheme="majorHAnsi" w:eastAsia="Times New Roman" w:hAnsiTheme="majorHAnsi" w:cstheme="majorHAnsi"/>
          <w:i/>
          <w:iCs/>
          <w:color w:val="000000"/>
          <w:position w:val="0"/>
          <w:lang w:eastAsia="es-CL"/>
        </w:rPr>
      </w:pPr>
      <w:r>
        <w:rPr>
          <w:rFonts w:asciiTheme="majorHAnsi" w:eastAsia="Times New Roman" w:hAnsiTheme="majorHAnsi" w:cstheme="majorHAnsi"/>
          <w:i/>
          <w:iCs/>
          <w:color w:val="000000"/>
          <w:position w:val="0"/>
          <w:lang w:eastAsia="es-CL"/>
        </w:rPr>
        <w:t>DASH</w:t>
      </w:r>
      <w:r w:rsidRPr="004B72CD">
        <w:rPr>
          <w:rFonts w:asciiTheme="majorHAnsi" w:eastAsia="Times New Roman" w:hAnsiTheme="majorHAnsi" w:cstheme="majorHAnsi"/>
          <w:i/>
          <w:iCs/>
          <w:color w:val="000000"/>
          <w:position w:val="0"/>
          <w:lang w:eastAsia="es-CL"/>
        </w:rPr>
        <w:t>: </w:t>
      </w:r>
      <w:proofErr w:type="spellStart"/>
      <w:r w:rsidRPr="004B72CD">
        <w:rPr>
          <w:rFonts w:asciiTheme="majorHAnsi" w:eastAsia="Times New Roman" w:hAnsiTheme="majorHAnsi" w:cstheme="majorHAnsi"/>
          <w:i/>
          <w:iCs/>
          <w:color w:val="000000"/>
          <w:position w:val="0"/>
          <w:lang w:eastAsia="es-CL"/>
        </w:rPr>
        <w:t>Debriefing</w:t>
      </w:r>
      <w:proofErr w:type="spellEnd"/>
      <w:r w:rsidRPr="004B72CD">
        <w:rPr>
          <w:rFonts w:asciiTheme="majorHAnsi" w:eastAsia="Times New Roman" w:hAnsiTheme="majorHAnsi" w:cstheme="majorHAnsi"/>
          <w:i/>
          <w:iCs/>
          <w:color w:val="000000"/>
          <w:position w:val="0"/>
          <w:lang w:eastAsia="es-CL"/>
        </w:rPr>
        <w:t xml:space="preserve"> </w:t>
      </w:r>
      <w:proofErr w:type="spellStart"/>
      <w:r w:rsidRPr="004B72CD">
        <w:rPr>
          <w:rFonts w:asciiTheme="majorHAnsi" w:eastAsia="Times New Roman" w:hAnsiTheme="majorHAnsi" w:cstheme="majorHAnsi"/>
          <w:i/>
          <w:iCs/>
          <w:color w:val="000000"/>
          <w:position w:val="0"/>
          <w:lang w:eastAsia="es-CL"/>
        </w:rPr>
        <w:t>Assessment</w:t>
      </w:r>
      <w:proofErr w:type="spellEnd"/>
      <w:r w:rsidRPr="004B72CD">
        <w:rPr>
          <w:rFonts w:asciiTheme="majorHAnsi" w:eastAsia="Times New Roman" w:hAnsiTheme="majorHAnsi" w:cstheme="majorHAnsi"/>
          <w:i/>
          <w:iCs/>
          <w:color w:val="000000"/>
          <w:position w:val="0"/>
          <w:lang w:eastAsia="es-CL"/>
        </w:rPr>
        <w:t xml:space="preserve"> </w:t>
      </w:r>
      <w:proofErr w:type="spellStart"/>
      <w:r w:rsidRPr="004B72CD">
        <w:rPr>
          <w:rFonts w:asciiTheme="majorHAnsi" w:eastAsia="Times New Roman" w:hAnsiTheme="majorHAnsi" w:cstheme="majorHAnsi"/>
          <w:i/>
          <w:iCs/>
          <w:color w:val="000000"/>
          <w:position w:val="0"/>
          <w:lang w:eastAsia="es-CL"/>
        </w:rPr>
        <w:t>for</w:t>
      </w:r>
      <w:proofErr w:type="spellEnd"/>
      <w:r w:rsidRPr="004B72CD">
        <w:rPr>
          <w:rFonts w:asciiTheme="majorHAnsi" w:eastAsia="Times New Roman" w:hAnsiTheme="majorHAnsi" w:cstheme="majorHAnsi"/>
          <w:i/>
          <w:iCs/>
          <w:color w:val="000000"/>
          <w:position w:val="0"/>
          <w:lang w:eastAsia="es-CL"/>
        </w:rPr>
        <w:t xml:space="preserve"> </w:t>
      </w:r>
      <w:proofErr w:type="spellStart"/>
      <w:r w:rsidRPr="004B72CD">
        <w:rPr>
          <w:rFonts w:asciiTheme="majorHAnsi" w:eastAsia="Times New Roman" w:hAnsiTheme="majorHAnsi" w:cstheme="majorHAnsi"/>
          <w:i/>
          <w:iCs/>
          <w:color w:val="000000"/>
          <w:position w:val="0"/>
          <w:lang w:eastAsia="es-CL"/>
        </w:rPr>
        <w:t>Simulation</w:t>
      </w:r>
      <w:proofErr w:type="spellEnd"/>
      <w:r w:rsidRPr="004B72CD">
        <w:rPr>
          <w:rFonts w:asciiTheme="majorHAnsi" w:eastAsia="Times New Roman" w:hAnsiTheme="majorHAnsi" w:cstheme="majorHAnsi"/>
          <w:i/>
          <w:iCs/>
          <w:color w:val="000000"/>
          <w:position w:val="0"/>
          <w:lang w:eastAsia="es-CL"/>
        </w:rPr>
        <w:t xml:space="preserve"> – versión larga para participantes</w:t>
      </w:r>
    </w:p>
    <w:p w14:paraId="243E9D08" w14:textId="77777777" w:rsidR="009A470B" w:rsidRDefault="009A470B" w:rsidP="00FB18E3">
      <w:pPr>
        <w:ind w:left="0" w:hanging="2"/>
        <w:jc w:val="both"/>
        <w:rPr>
          <w:rFonts w:asciiTheme="majorHAnsi" w:hAnsiTheme="majorHAnsi" w:cstheme="majorHAnsi"/>
        </w:rPr>
      </w:pPr>
    </w:p>
    <w:p w14:paraId="1C3AD6C4" w14:textId="77777777" w:rsidR="007968D6" w:rsidRDefault="007968D6" w:rsidP="00FB18E3">
      <w:pPr>
        <w:ind w:left="0" w:hanging="2"/>
        <w:jc w:val="both"/>
        <w:rPr>
          <w:rFonts w:asciiTheme="majorHAnsi" w:hAnsiTheme="majorHAnsi" w:cstheme="majorHAnsi"/>
        </w:rPr>
      </w:pPr>
    </w:p>
    <w:p w14:paraId="6F4DC03C" w14:textId="77777777" w:rsidR="00CD4652" w:rsidRDefault="00CD4652" w:rsidP="00FB18E3">
      <w:pPr>
        <w:ind w:left="0" w:hanging="2"/>
        <w:jc w:val="both"/>
        <w:rPr>
          <w:rFonts w:asciiTheme="majorHAnsi" w:hAnsiTheme="majorHAnsi" w:cstheme="majorHAnsi"/>
        </w:rPr>
      </w:pPr>
    </w:p>
    <w:p w14:paraId="0CBAC123" w14:textId="77777777" w:rsidR="00CD4652" w:rsidRPr="000E113A" w:rsidRDefault="00CD4652" w:rsidP="00FB18E3">
      <w:pPr>
        <w:ind w:left="0" w:hanging="2"/>
        <w:jc w:val="both"/>
        <w:rPr>
          <w:rFonts w:asciiTheme="majorHAnsi" w:hAnsiTheme="majorHAnsi" w:cstheme="majorHAnsi"/>
        </w:rPr>
      </w:pPr>
    </w:p>
    <w:p w14:paraId="222073C6" w14:textId="77777777" w:rsidR="00336C53" w:rsidRDefault="00C82536" w:rsidP="00C82536">
      <w:pPr>
        <w:ind w:leftChars="0" w:left="0" w:firstLineChars="0" w:firstLine="0"/>
        <w:jc w:val="both"/>
        <w:rPr>
          <w:rFonts w:asciiTheme="majorHAnsi" w:hAnsiTheme="majorHAnsi" w:cstheme="majorHAnsi"/>
          <w:b/>
          <w:u w:val="single"/>
        </w:rPr>
      </w:pPr>
      <w:r w:rsidRPr="000E113A">
        <w:rPr>
          <w:rFonts w:asciiTheme="majorHAnsi" w:hAnsiTheme="majorHAnsi" w:cstheme="majorHAnsi"/>
          <w:b/>
          <w:u w:val="single"/>
        </w:rPr>
        <w:lastRenderedPageBreak/>
        <w:t>Objetivo N°2</w:t>
      </w:r>
      <w:r w:rsidR="00336C53">
        <w:rPr>
          <w:rFonts w:asciiTheme="majorHAnsi" w:hAnsiTheme="majorHAnsi" w:cstheme="majorHAnsi"/>
          <w:b/>
          <w:u w:val="single"/>
        </w:rPr>
        <w:t xml:space="preserve"> </w:t>
      </w:r>
    </w:p>
    <w:p w14:paraId="4D38590E" w14:textId="74775C65" w:rsidR="00C82536" w:rsidRPr="00336C53" w:rsidRDefault="00336C53" w:rsidP="00C82536">
      <w:pPr>
        <w:ind w:leftChars="0" w:left="0" w:firstLineChars="0" w:firstLine="0"/>
        <w:jc w:val="both"/>
        <w:rPr>
          <w:rFonts w:asciiTheme="majorHAnsi" w:hAnsiTheme="majorHAnsi" w:cstheme="majorHAnsi"/>
          <w:b/>
          <w:bCs/>
          <w:i/>
          <w:iCs/>
          <w:u w:val="single"/>
        </w:rPr>
      </w:pPr>
      <w:r w:rsidRPr="00336C53">
        <w:rPr>
          <w:rFonts w:asciiTheme="majorHAnsi" w:hAnsiTheme="majorHAnsi" w:cstheme="majorHAnsi"/>
          <w:b/>
          <w:bCs/>
          <w:i/>
          <w:iCs/>
          <w:color w:val="000000"/>
        </w:rPr>
        <w:t>Comparar las actitudes positivas y negativas hacia la persona mayor en estudiantes de las carreras de Enfermería, Kinesiología y Nutrición y Dietética de Universidad Santo Tomás sede Antofagasta pre y post incorporación de experiencias de aprendizajes innovadoras a través del uso de simuladores.</w:t>
      </w:r>
    </w:p>
    <w:p w14:paraId="3009C55E" w14:textId="651BA6B9" w:rsidR="00E801CB" w:rsidRPr="000E113A" w:rsidRDefault="00E801CB" w:rsidP="00C82536">
      <w:pPr>
        <w:ind w:leftChars="0" w:left="0" w:firstLineChars="0" w:firstLine="0"/>
        <w:jc w:val="both"/>
        <w:rPr>
          <w:rFonts w:asciiTheme="majorHAnsi" w:hAnsiTheme="majorHAnsi" w:cstheme="majorHAnsi"/>
          <w:bCs/>
        </w:rPr>
      </w:pPr>
      <w:r w:rsidRPr="000E113A">
        <w:rPr>
          <w:rFonts w:asciiTheme="majorHAnsi" w:hAnsiTheme="majorHAnsi" w:cstheme="majorHAnsi"/>
          <w:bCs/>
        </w:rPr>
        <w:t xml:space="preserve">Para la determinación de las actitudes positivas o negativas </w:t>
      </w:r>
      <w:r w:rsidR="00F265F9">
        <w:rPr>
          <w:rFonts w:asciiTheme="majorHAnsi" w:hAnsiTheme="majorHAnsi" w:cstheme="majorHAnsi"/>
          <w:bCs/>
        </w:rPr>
        <w:t xml:space="preserve">de los/las estudiante </w:t>
      </w:r>
      <w:r w:rsidRPr="000E113A">
        <w:rPr>
          <w:rFonts w:asciiTheme="majorHAnsi" w:hAnsiTheme="majorHAnsi" w:cstheme="majorHAnsi"/>
          <w:bCs/>
        </w:rPr>
        <w:t xml:space="preserve">hacia las personas mayores, se </w:t>
      </w:r>
      <w:r w:rsidR="008600EC" w:rsidRPr="000E113A">
        <w:rPr>
          <w:rFonts w:asciiTheme="majorHAnsi" w:hAnsiTheme="majorHAnsi" w:cstheme="majorHAnsi"/>
          <w:bCs/>
        </w:rPr>
        <w:t>utilizó</w:t>
      </w:r>
      <w:r w:rsidRPr="000E113A">
        <w:rPr>
          <w:rFonts w:asciiTheme="majorHAnsi" w:hAnsiTheme="majorHAnsi" w:cstheme="majorHAnsi"/>
          <w:bCs/>
        </w:rPr>
        <w:t xml:space="preserve"> el cuestionario KOGAN, el cual fue aplicado en dos oportunidades; pre y post uso de experiencias de aprendizaje innovadoras a través del uso del simulador. Se confirmo la distribución normal de los datos a través de Shapiro-Wilk, por lo cual se procedió a utilizar la prueba estadística t </w:t>
      </w:r>
      <w:proofErr w:type="spellStart"/>
      <w:r w:rsidRPr="000E113A">
        <w:rPr>
          <w:rFonts w:asciiTheme="majorHAnsi" w:hAnsiTheme="majorHAnsi" w:cstheme="majorHAnsi"/>
          <w:bCs/>
        </w:rPr>
        <w:t>student</w:t>
      </w:r>
      <w:proofErr w:type="spellEnd"/>
      <w:r w:rsidRPr="000E113A">
        <w:rPr>
          <w:rFonts w:asciiTheme="majorHAnsi" w:hAnsiTheme="majorHAnsi" w:cstheme="majorHAnsi"/>
          <w:bCs/>
        </w:rPr>
        <w:t xml:space="preserve"> de medidas repetidas con la finalidad de comprobar la existencia de diferencia entre las medias de los dos periodos descritos anteriormente.</w:t>
      </w:r>
    </w:p>
    <w:p w14:paraId="3573E291" w14:textId="0D74EA9C" w:rsidR="00E801CB" w:rsidRDefault="00272545" w:rsidP="00C82536">
      <w:pPr>
        <w:ind w:leftChars="0" w:left="0" w:firstLineChars="0" w:firstLine="0"/>
        <w:jc w:val="both"/>
        <w:rPr>
          <w:rFonts w:asciiTheme="majorHAnsi" w:hAnsiTheme="majorHAnsi" w:cstheme="majorHAnsi"/>
          <w:bCs/>
        </w:rPr>
      </w:pPr>
      <w:r>
        <w:rPr>
          <w:rFonts w:asciiTheme="majorHAnsi" w:hAnsiTheme="majorHAnsi" w:cstheme="majorHAnsi"/>
          <w:bCs/>
        </w:rPr>
        <w:t xml:space="preserve">En </w:t>
      </w:r>
      <w:r w:rsidRPr="004B72CD">
        <w:rPr>
          <w:rFonts w:asciiTheme="majorHAnsi" w:hAnsiTheme="majorHAnsi" w:cstheme="majorHAnsi"/>
          <w:bCs/>
        </w:rPr>
        <w:t xml:space="preserve">la </w:t>
      </w:r>
      <w:r w:rsidRPr="004B72CD">
        <w:rPr>
          <w:rFonts w:asciiTheme="majorHAnsi" w:hAnsiTheme="majorHAnsi" w:cstheme="majorHAnsi"/>
          <w:b/>
        </w:rPr>
        <w:t xml:space="preserve">Tabla </w:t>
      </w:r>
      <w:r w:rsidR="004B72CD" w:rsidRPr="004B72CD">
        <w:rPr>
          <w:rFonts w:asciiTheme="majorHAnsi" w:hAnsiTheme="majorHAnsi" w:cstheme="majorHAnsi"/>
          <w:b/>
        </w:rPr>
        <w:t>4</w:t>
      </w:r>
      <w:r w:rsidRPr="004B72CD">
        <w:rPr>
          <w:rFonts w:asciiTheme="majorHAnsi" w:hAnsiTheme="majorHAnsi" w:cstheme="majorHAnsi"/>
          <w:bCs/>
        </w:rPr>
        <w:t>,</w:t>
      </w:r>
      <w:r>
        <w:rPr>
          <w:rFonts w:asciiTheme="majorHAnsi" w:hAnsiTheme="majorHAnsi" w:cstheme="majorHAnsi"/>
          <w:bCs/>
        </w:rPr>
        <w:t xml:space="preserve"> se observan </w:t>
      </w:r>
      <w:r w:rsidR="00E801CB" w:rsidRPr="000E113A">
        <w:rPr>
          <w:rFonts w:asciiTheme="majorHAnsi" w:hAnsiTheme="majorHAnsi" w:cstheme="majorHAnsi"/>
          <w:bCs/>
        </w:rPr>
        <w:t xml:space="preserve">diferencias significativas entre los periodos pre y post uso de experiencias de aprendizaje innovadoras a través del uso del simulador, t(27) = -3,326, p = 0,003. </w:t>
      </w:r>
      <w:r w:rsidR="008600EC" w:rsidRPr="000E113A">
        <w:rPr>
          <w:rFonts w:asciiTheme="majorHAnsi" w:hAnsiTheme="majorHAnsi" w:cstheme="majorHAnsi"/>
          <w:bCs/>
        </w:rPr>
        <w:t xml:space="preserve">Los puntajes promedio fueron M = 126,57 (DE = 11,19) en la medición pre y M = 134,82 (DE = 13,02) en </w:t>
      </w:r>
      <w:r w:rsidR="007064E9" w:rsidRPr="000E113A">
        <w:rPr>
          <w:rFonts w:asciiTheme="majorHAnsi" w:hAnsiTheme="majorHAnsi" w:cstheme="majorHAnsi"/>
          <w:bCs/>
        </w:rPr>
        <w:t>el post</w:t>
      </w:r>
      <w:r w:rsidR="008600EC" w:rsidRPr="000E113A">
        <w:rPr>
          <w:rFonts w:asciiTheme="majorHAnsi" w:hAnsiTheme="majorHAnsi" w:cstheme="majorHAnsi"/>
          <w:bCs/>
        </w:rPr>
        <w:t xml:space="preserve">. Lo que demuestra que las actitudes positivas hacia las personas </w:t>
      </w:r>
      <w:r w:rsidR="007064E9" w:rsidRPr="000E113A">
        <w:rPr>
          <w:rFonts w:asciiTheme="majorHAnsi" w:hAnsiTheme="majorHAnsi" w:cstheme="majorHAnsi"/>
          <w:bCs/>
        </w:rPr>
        <w:t>mayores</w:t>
      </w:r>
      <w:r w:rsidR="008600EC" w:rsidRPr="000E113A">
        <w:rPr>
          <w:rFonts w:asciiTheme="majorHAnsi" w:hAnsiTheme="majorHAnsi" w:cstheme="majorHAnsi"/>
          <w:bCs/>
        </w:rPr>
        <w:t xml:space="preserve"> mejoran significativamente después de la experiencia de aprendizaje innovadora.</w:t>
      </w:r>
    </w:p>
    <w:p w14:paraId="141BF0C8" w14:textId="4BE12863" w:rsidR="00177207" w:rsidRDefault="00272545" w:rsidP="00C82536">
      <w:pPr>
        <w:ind w:leftChars="0" w:left="0" w:firstLineChars="0" w:firstLine="0"/>
        <w:jc w:val="both"/>
        <w:rPr>
          <w:rFonts w:asciiTheme="majorHAnsi" w:hAnsiTheme="majorHAnsi" w:cstheme="majorHAnsi"/>
          <w:bCs/>
        </w:rPr>
      </w:pPr>
      <w:r w:rsidRPr="004B72CD">
        <w:rPr>
          <w:rFonts w:asciiTheme="majorHAnsi" w:hAnsiTheme="majorHAnsi" w:cstheme="majorHAnsi"/>
          <w:b/>
        </w:rPr>
        <w:t xml:space="preserve">Tabla </w:t>
      </w:r>
      <w:r w:rsidR="004B72CD" w:rsidRPr="004B72CD">
        <w:rPr>
          <w:rFonts w:asciiTheme="majorHAnsi" w:hAnsiTheme="majorHAnsi" w:cstheme="majorHAnsi"/>
          <w:b/>
        </w:rPr>
        <w:t>4</w:t>
      </w:r>
      <w:r w:rsidRPr="004B72CD">
        <w:rPr>
          <w:rFonts w:asciiTheme="majorHAnsi" w:hAnsiTheme="majorHAnsi" w:cstheme="majorHAnsi"/>
          <w:b/>
        </w:rPr>
        <w:t>.</w:t>
      </w:r>
      <w:r w:rsidRPr="004B72CD">
        <w:rPr>
          <w:rFonts w:asciiTheme="majorHAnsi" w:hAnsiTheme="majorHAnsi" w:cstheme="majorHAnsi"/>
          <w:bCs/>
        </w:rPr>
        <w:t xml:space="preserve"> Diferencias entre los periodos PRE y POST </w:t>
      </w:r>
      <w:r w:rsidR="009E36D6" w:rsidRPr="004B72CD">
        <w:rPr>
          <w:rFonts w:asciiTheme="majorHAnsi" w:hAnsiTheme="majorHAnsi" w:cstheme="majorHAnsi"/>
          <w:bCs/>
        </w:rPr>
        <w:t>para</w:t>
      </w:r>
      <w:r w:rsidRPr="004B72CD">
        <w:rPr>
          <w:rFonts w:asciiTheme="majorHAnsi" w:hAnsiTheme="majorHAnsi" w:cstheme="majorHAnsi"/>
          <w:bCs/>
        </w:rPr>
        <w:t xml:space="preserve"> </w:t>
      </w:r>
      <w:r w:rsidR="009E36D6" w:rsidRPr="004B72CD">
        <w:rPr>
          <w:rFonts w:asciiTheme="majorHAnsi" w:hAnsiTheme="majorHAnsi" w:cstheme="majorHAnsi"/>
          <w:bCs/>
        </w:rPr>
        <w:t xml:space="preserve">la </w:t>
      </w:r>
      <w:r w:rsidRPr="004B72CD">
        <w:rPr>
          <w:rFonts w:asciiTheme="majorHAnsi" w:hAnsiTheme="majorHAnsi" w:cstheme="majorHAnsi"/>
          <w:bCs/>
        </w:rPr>
        <w:t>escala KOGAN.</w:t>
      </w:r>
    </w:p>
    <w:tbl>
      <w:tblPr>
        <w:tblStyle w:val="TableNormal"/>
        <w:tblW w:w="0" w:type="auto"/>
        <w:tblInd w:w="5" w:type="dxa"/>
        <w:tblBorders>
          <w:top w:val="single" w:sz="4" w:space="0" w:color="auto"/>
          <w:bottom w:val="single" w:sz="4" w:space="0" w:color="auto"/>
        </w:tblBorders>
        <w:tblLook w:val="04A0" w:firstRow="1" w:lastRow="0" w:firstColumn="1" w:lastColumn="0" w:noHBand="0" w:noVBand="1"/>
      </w:tblPr>
      <w:tblGrid>
        <w:gridCol w:w="2405"/>
        <w:gridCol w:w="802"/>
        <w:gridCol w:w="829"/>
        <w:gridCol w:w="1092"/>
        <w:gridCol w:w="980"/>
        <w:gridCol w:w="839"/>
        <w:gridCol w:w="786"/>
        <w:gridCol w:w="440"/>
        <w:gridCol w:w="606"/>
      </w:tblGrid>
      <w:tr w:rsidR="00951B02" w:rsidRPr="00951B02" w14:paraId="739F5F51" w14:textId="77777777" w:rsidTr="256BA2EC">
        <w:tc>
          <w:tcPr>
            <w:tcW w:w="2405" w:type="dxa"/>
            <w:vMerge w:val="restart"/>
          </w:tcPr>
          <w:p w14:paraId="07D82A8E" w14:textId="77777777" w:rsidR="00272545" w:rsidRPr="00951B02" w:rsidRDefault="00272545" w:rsidP="00272545">
            <w:pPr>
              <w:ind w:leftChars="0" w:left="0" w:firstLineChars="0" w:firstLine="0"/>
              <w:jc w:val="center"/>
              <w:rPr>
                <w:rFonts w:asciiTheme="majorHAnsi" w:hAnsiTheme="majorHAnsi" w:cstheme="majorHAnsi"/>
                <w:b/>
                <w:bCs/>
              </w:rPr>
            </w:pPr>
          </w:p>
        </w:tc>
        <w:tc>
          <w:tcPr>
            <w:tcW w:w="802" w:type="dxa"/>
            <w:vMerge w:val="restart"/>
          </w:tcPr>
          <w:p w14:paraId="0AE549BA" w14:textId="7C1871C5" w:rsidR="00272545" w:rsidRPr="00951B02" w:rsidRDefault="00272545" w:rsidP="00272545">
            <w:pPr>
              <w:spacing w:line="1" w:lineRule="atLeast"/>
              <w:ind w:left="0" w:hanging="2"/>
              <w:jc w:val="center"/>
              <w:rPr>
                <w:rFonts w:asciiTheme="majorHAnsi" w:hAnsiTheme="majorHAnsi" w:cstheme="majorHAnsi"/>
                <w:b/>
                <w:bCs/>
              </w:rPr>
            </w:pPr>
            <w:r w:rsidRPr="00951B02">
              <w:rPr>
                <w:rFonts w:asciiTheme="majorHAnsi" w:hAnsiTheme="majorHAnsi" w:cstheme="majorHAnsi"/>
                <w:b/>
                <w:bCs/>
              </w:rPr>
              <w:t>Media</w:t>
            </w:r>
          </w:p>
        </w:tc>
        <w:tc>
          <w:tcPr>
            <w:tcW w:w="829" w:type="dxa"/>
            <w:vMerge w:val="restart"/>
          </w:tcPr>
          <w:p w14:paraId="194A2AA2" w14:textId="3AEBFE1E" w:rsidR="00272545" w:rsidRPr="00951B02" w:rsidRDefault="00272545" w:rsidP="00272545">
            <w:pPr>
              <w:spacing w:line="1" w:lineRule="atLeast"/>
              <w:ind w:left="0" w:hanging="2"/>
              <w:jc w:val="center"/>
              <w:rPr>
                <w:rFonts w:asciiTheme="majorHAnsi" w:hAnsiTheme="majorHAnsi" w:cstheme="majorHAnsi"/>
                <w:b/>
                <w:bCs/>
              </w:rPr>
            </w:pPr>
            <w:r w:rsidRPr="00951B02">
              <w:rPr>
                <w:rFonts w:asciiTheme="majorHAnsi" w:hAnsiTheme="majorHAnsi" w:cstheme="majorHAnsi"/>
                <w:b/>
                <w:bCs/>
              </w:rPr>
              <w:t>DE</w:t>
            </w:r>
          </w:p>
        </w:tc>
        <w:tc>
          <w:tcPr>
            <w:tcW w:w="1092" w:type="dxa"/>
            <w:vMerge w:val="restart"/>
          </w:tcPr>
          <w:p w14:paraId="4D5235F5" w14:textId="4E2427C2" w:rsidR="00272545" w:rsidRPr="00951B02" w:rsidRDefault="00272545" w:rsidP="00272545">
            <w:pPr>
              <w:spacing w:line="1" w:lineRule="atLeast"/>
              <w:ind w:left="0" w:hanging="2"/>
              <w:jc w:val="center"/>
              <w:rPr>
                <w:rFonts w:asciiTheme="majorHAnsi" w:hAnsiTheme="majorHAnsi" w:cstheme="majorHAnsi"/>
                <w:b/>
                <w:bCs/>
              </w:rPr>
            </w:pPr>
            <w:r w:rsidRPr="00951B02">
              <w:rPr>
                <w:rFonts w:asciiTheme="majorHAnsi" w:hAnsiTheme="majorHAnsi" w:cstheme="majorHAnsi"/>
                <w:b/>
                <w:bCs/>
              </w:rPr>
              <w:t>DE. Error promedio</w:t>
            </w:r>
          </w:p>
        </w:tc>
        <w:tc>
          <w:tcPr>
            <w:tcW w:w="1819" w:type="dxa"/>
            <w:gridSpan w:val="2"/>
          </w:tcPr>
          <w:p w14:paraId="4B3AC61F" w14:textId="7395F053" w:rsidR="00272545" w:rsidRPr="00951B02" w:rsidRDefault="00951B02" w:rsidP="00272545">
            <w:pPr>
              <w:ind w:leftChars="0" w:left="0" w:firstLineChars="0" w:firstLine="0"/>
              <w:jc w:val="center"/>
              <w:rPr>
                <w:rFonts w:asciiTheme="majorHAnsi" w:hAnsiTheme="majorHAnsi" w:cstheme="majorHAnsi"/>
                <w:b/>
                <w:bCs/>
              </w:rPr>
            </w:pPr>
            <w:r w:rsidRPr="00951B02">
              <w:rPr>
                <w:rFonts w:asciiTheme="majorHAnsi" w:hAnsiTheme="majorHAnsi" w:cstheme="majorHAnsi"/>
                <w:b/>
                <w:bCs/>
              </w:rPr>
              <w:t>IC 95%</w:t>
            </w:r>
          </w:p>
        </w:tc>
        <w:tc>
          <w:tcPr>
            <w:tcW w:w="786" w:type="dxa"/>
            <w:vMerge w:val="restart"/>
          </w:tcPr>
          <w:p w14:paraId="28CF6802" w14:textId="4F6584F1" w:rsidR="00272545" w:rsidRPr="00951B02" w:rsidRDefault="00272545" w:rsidP="00272545">
            <w:pPr>
              <w:spacing w:line="1" w:lineRule="atLeast"/>
              <w:ind w:left="0" w:hanging="2"/>
              <w:jc w:val="center"/>
              <w:rPr>
                <w:rFonts w:asciiTheme="majorHAnsi" w:hAnsiTheme="majorHAnsi" w:cstheme="majorHAnsi"/>
                <w:b/>
                <w:bCs/>
              </w:rPr>
            </w:pPr>
            <w:r w:rsidRPr="00951B02">
              <w:rPr>
                <w:rFonts w:asciiTheme="majorHAnsi" w:hAnsiTheme="majorHAnsi" w:cstheme="majorHAnsi"/>
                <w:b/>
                <w:bCs/>
              </w:rPr>
              <w:t>t</w:t>
            </w:r>
          </w:p>
        </w:tc>
        <w:tc>
          <w:tcPr>
            <w:tcW w:w="440" w:type="dxa"/>
            <w:vMerge w:val="restart"/>
          </w:tcPr>
          <w:p w14:paraId="37D5D8EA" w14:textId="4205548E" w:rsidR="00272545" w:rsidRPr="00951B02" w:rsidRDefault="00272545" w:rsidP="00272545">
            <w:pPr>
              <w:spacing w:line="1" w:lineRule="atLeast"/>
              <w:ind w:left="0" w:hanging="2"/>
              <w:jc w:val="center"/>
              <w:rPr>
                <w:rFonts w:asciiTheme="majorHAnsi" w:hAnsiTheme="majorHAnsi" w:cstheme="majorHAnsi"/>
                <w:b/>
                <w:bCs/>
              </w:rPr>
            </w:pPr>
            <w:proofErr w:type="spellStart"/>
            <w:r w:rsidRPr="00951B02">
              <w:rPr>
                <w:rFonts w:asciiTheme="majorHAnsi" w:hAnsiTheme="majorHAnsi" w:cstheme="majorHAnsi"/>
                <w:b/>
                <w:bCs/>
              </w:rPr>
              <w:t>gl</w:t>
            </w:r>
            <w:proofErr w:type="spellEnd"/>
          </w:p>
        </w:tc>
        <w:tc>
          <w:tcPr>
            <w:tcW w:w="606" w:type="dxa"/>
            <w:vMerge w:val="restart"/>
          </w:tcPr>
          <w:p w14:paraId="21EF47BA" w14:textId="706346B8" w:rsidR="00272545" w:rsidRPr="00951B02" w:rsidRDefault="00951B02" w:rsidP="00272545">
            <w:pPr>
              <w:spacing w:line="1" w:lineRule="atLeast"/>
              <w:ind w:left="0" w:hanging="2"/>
              <w:jc w:val="center"/>
              <w:rPr>
                <w:rFonts w:asciiTheme="majorHAnsi" w:hAnsiTheme="majorHAnsi" w:cstheme="majorHAnsi"/>
                <w:b/>
                <w:bCs/>
              </w:rPr>
            </w:pPr>
            <w:r w:rsidRPr="00951B02">
              <w:rPr>
                <w:rFonts w:asciiTheme="majorHAnsi" w:hAnsiTheme="majorHAnsi" w:cstheme="majorHAnsi"/>
                <w:b/>
                <w:bCs/>
              </w:rPr>
              <w:t>Sig.</w:t>
            </w:r>
          </w:p>
        </w:tc>
      </w:tr>
      <w:tr w:rsidR="00951B02" w:rsidRPr="00951B02" w14:paraId="146B19A4" w14:textId="77777777" w:rsidTr="256BA2EC">
        <w:tc>
          <w:tcPr>
            <w:tcW w:w="2405" w:type="dxa"/>
            <w:vMerge/>
          </w:tcPr>
          <w:p w14:paraId="2FF10564" w14:textId="77777777" w:rsidR="00272545" w:rsidRPr="00951B02" w:rsidRDefault="00272545" w:rsidP="00272545">
            <w:pPr>
              <w:ind w:leftChars="0" w:left="0" w:firstLineChars="0" w:firstLine="0"/>
              <w:jc w:val="both"/>
              <w:rPr>
                <w:rFonts w:asciiTheme="majorHAnsi" w:hAnsiTheme="majorHAnsi" w:cstheme="majorHAnsi"/>
                <w:b/>
                <w:bCs/>
              </w:rPr>
            </w:pPr>
          </w:p>
        </w:tc>
        <w:tc>
          <w:tcPr>
            <w:tcW w:w="802" w:type="dxa"/>
            <w:vMerge/>
          </w:tcPr>
          <w:p w14:paraId="4C689376" w14:textId="346E073D" w:rsidR="00272545" w:rsidRPr="00951B02" w:rsidRDefault="00272545" w:rsidP="00272545">
            <w:pPr>
              <w:ind w:leftChars="0" w:left="0" w:firstLineChars="0" w:firstLine="0"/>
              <w:jc w:val="both"/>
              <w:rPr>
                <w:rFonts w:asciiTheme="majorHAnsi" w:hAnsiTheme="majorHAnsi" w:cstheme="majorHAnsi"/>
              </w:rPr>
            </w:pPr>
          </w:p>
        </w:tc>
        <w:tc>
          <w:tcPr>
            <w:tcW w:w="829" w:type="dxa"/>
            <w:vMerge/>
          </w:tcPr>
          <w:p w14:paraId="62EDF04E" w14:textId="5FF7A7C4" w:rsidR="00272545" w:rsidRPr="00951B02" w:rsidRDefault="00272545" w:rsidP="00272545">
            <w:pPr>
              <w:ind w:leftChars="0" w:left="0" w:firstLineChars="0" w:firstLine="0"/>
              <w:jc w:val="both"/>
              <w:rPr>
                <w:rFonts w:asciiTheme="majorHAnsi" w:hAnsiTheme="majorHAnsi" w:cstheme="majorHAnsi"/>
              </w:rPr>
            </w:pPr>
          </w:p>
        </w:tc>
        <w:tc>
          <w:tcPr>
            <w:tcW w:w="1092" w:type="dxa"/>
            <w:vMerge/>
          </w:tcPr>
          <w:p w14:paraId="5D28C364" w14:textId="4AAF9CEE" w:rsidR="00272545" w:rsidRPr="00951B02" w:rsidRDefault="00272545" w:rsidP="00272545">
            <w:pPr>
              <w:ind w:leftChars="0" w:left="0" w:firstLineChars="0" w:firstLine="0"/>
              <w:jc w:val="both"/>
              <w:rPr>
                <w:rFonts w:asciiTheme="majorHAnsi" w:hAnsiTheme="majorHAnsi" w:cstheme="majorHAnsi"/>
              </w:rPr>
            </w:pPr>
          </w:p>
        </w:tc>
        <w:tc>
          <w:tcPr>
            <w:tcW w:w="980" w:type="dxa"/>
            <w:tcBorders>
              <w:bottom w:val="single" w:sz="4" w:space="0" w:color="auto"/>
            </w:tcBorders>
          </w:tcPr>
          <w:p w14:paraId="7FDCB21C" w14:textId="244D2D73" w:rsidR="00272545" w:rsidRPr="00951B02" w:rsidRDefault="0853F358" w:rsidP="256BA2EC">
            <w:pPr>
              <w:ind w:leftChars="0" w:left="0" w:right="-90" w:firstLineChars="0" w:firstLine="0"/>
              <w:jc w:val="both"/>
              <w:rPr>
                <w:rFonts w:asciiTheme="majorHAnsi" w:hAnsiTheme="majorHAnsi" w:cstheme="majorBidi"/>
              </w:rPr>
            </w:pPr>
            <w:r w:rsidRPr="256BA2EC">
              <w:rPr>
                <w:rFonts w:asciiTheme="majorHAnsi" w:hAnsiTheme="majorHAnsi" w:cstheme="majorBidi"/>
              </w:rPr>
              <w:t xml:space="preserve">    </w:t>
            </w:r>
            <w:proofErr w:type="spellStart"/>
            <w:r w:rsidR="00272545" w:rsidRPr="256BA2EC">
              <w:rPr>
                <w:rFonts w:asciiTheme="majorHAnsi" w:hAnsiTheme="majorHAnsi" w:cstheme="majorBidi"/>
              </w:rPr>
              <w:t>Inf</w:t>
            </w:r>
            <w:proofErr w:type="spellEnd"/>
          </w:p>
        </w:tc>
        <w:tc>
          <w:tcPr>
            <w:tcW w:w="839" w:type="dxa"/>
            <w:tcBorders>
              <w:bottom w:val="single" w:sz="4" w:space="0" w:color="auto"/>
            </w:tcBorders>
          </w:tcPr>
          <w:p w14:paraId="50A9D3C2" w14:textId="1655B417" w:rsidR="00272545" w:rsidRPr="00951B02" w:rsidRDefault="7F263D9B" w:rsidP="256BA2EC">
            <w:pPr>
              <w:ind w:leftChars="0" w:left="0" w:firstLineChars="0" w:firstLine="0"/>
              <w:jc w:val="both"/>
              <w:rPr>
                <w:rFonts w:asciiTheme="majorHAnsi" w:hAnsiTheme="majorHAnsi" w:cstheme="majorBidi"/>
              </w:rPr>
            </w:pPr>
            <w:r w:rsidRPr="256BA2EC">
              <w:rPr>
                <w:rFonts w:asciiTheme="majorHAnsi" w:hAnsiTheme="majorHAnsi" w:cstheme="majorBidi"/>
              </w:rPr>
              <w:t xml:space="preserve">  </w:t>
            </w:r>
            <w:proofErr w:type="spellStart"/>
            <w:r w:rsidR="00272545" w:rsidRPr="256BA2EC">
              <w:rPr>
                <w:rFonts w:asciiTheme="majorHAnsi" w:hAnsiTheme="majorHAnsi" w:cstheme="majorBidi"/>
              </w:rPr>
              <w:t>Sup</w:t>
            </w:r>
            <w:proofErr w:type="spellEnd"/>
          </w:p>
        </w:tc>
        <w:tc>
          <w:tcPr>
            <w:tcW w:w="786" w:type="dxa"/>
            <w:vMerge/>
          </w:tcPr>
          <w:p w14:paraId="1E2D8F6C" w14:textId="0523F473" w:rsidR="00272545" w:rsidRPr="00951B02" w:rsidRDefault="00272545" w:rsidP="00272545">
            <w:pPr>
              <w:ind w:leftChars="0" w:left="0" w:firstLineChars="0" w:firstLine="0"/>
              <w:jc w:val="both"/>
              <w:rPr>
                <w:rFonts w:asciiTheme="majorHAnsi" w:hAnsiTheme="majorHAnsi" w:cstheme="majorHAnsi"/>
              </w:rPr>
            </w:pPr>
          </w:p>
        </w:tc>
        <w:tc>
          <w:tcPr>
            <w:tcW w:w="440" w:type="dxa"/>
            <w:vMerge/>
          </w:tcPr>
          <w:p w14:paraId="54E3E2D2" w14:textId="62BB2EF5" w:rsidR="00272545" w:rsidRPr="00951B02" w:rsidRDefault="00272545" w:rsidP="00272545">
            <w:pPr>
              <w:ind w:leftChars="0" w:left="0" w:firstLineChars="0" w:firstLine="0"/>
              <w:jc w:val="both"/>
              <w:rPr>
                <w:rFonts w:asciiTheme="majorHAnsi" w:hAnsiTheme="majorHAnsi" w:cstheme="majorHAnsi"/>
              </w:rPr>
            </w:pPr>
          </w:p>
        </w:tc>
        <w:tc>
          <w:tcPr>
            <w:tcW w:w="606" w:type="dxa"/>
            <w:vMerge/>
          </w:tcPr>
          <w:p w14:paraId="45818228" w14:textId="792E44F3" w:rsidR="00272545" w:rsidRPr="00951B02" w:rsidRDefault="00272545" w:rsidP="00272545">
            <w:pPr>
              <w:ind w:leftChars="0" w:left="0" w:firstLineChars="0" w:firstLine="0"/>
              <w:jc w:val="both"/>
              <w:rPr>
                <w:rFonts w:asciiTheme="majorHAnsi" w:hAnsiTheme="majorHAnsi" w:cstheme="majorHAnsi"/>
              </w:rPr>
            </w:pPr>
          </w:p>
        </w:tc>
      </w:tr>
      <w:tr w:rsidR="00951B02" w:rsidRPr="00951B02" w14:paraId="0DE1C60A" w14:textId="77777777" w:rsidTr="256BA2EC">
        <w:tc>
          <w:tcPr>
            <w:tcW w:w="2405" w:type="dxa"/>
            <w:tcBorders>
              <w:top w:val="single" w:sz="4" w:space="0" w:color="auto"/>
              <w:bottom w:val="single" w:sz="4" w:space="0" w:color="auto"/>
            </w:tcBorders>
          </w:tcPr>
          <w:p w14:paraId="2AE99164" w14:textId="0C6471A1" w:rsidR="00272545" w:rsidRPr="00951B02" w:rsidRDefault="00951B02" w:rsidP="00272545">
            <w:pPr>
              <w:ind w:leftChars="0" w:left="0" w:firstLineChars="0" w:firstLine="0"/>
              <w:jc w:val="both"/>
              <w:rPr>
                <w:rFonts w:asciiTheme="majorHAnsi" w:hAnsiTheme="majorHAnsi" w:cstheme="majorHAnsi"/>
                <w:bCs/>
              </w:rPr>
            </w:pPr>
            <w:r w:rsidRPr="00951B02">
              <w:rPr>
                <w:rFonts w:asciiTheme="majorHAnsi" w:hAnsiTheme="majorHAnsi" w:cstheme="majorHAnsi"/>
                <w:b/>
                <w:bCs/>
              </w:rPr>
              <w:t>Puntaje PRE</w:t>
            </w:r>
            <w:r w:rsidR="00272545" w:rsidRPr="00951B02">
              <w:rPr>
                <w:rFonts w:asciiTheme="majorHAnsi" w:hAnsiTheme="majorHAnsi" w:cstheme="majorHAnsi"/>
                <w:b/>
                <w:bCs/>
              </w:rPr>
              <w:t xml:space="preserve"> </w:t>
            </w:r>
            <w:r>
              <w:rPr>
                <w:rFonts w:asciiTheme="majorHAnsi" w:hAnsiTheme="majorHAnsi" w:cstheme="majorHAnsi"/>
                <w:b/>
                <w:bCs/>
              </w:rPr>
              <w:t>vs POST</w:t>
            </w:r>
          </w:p>
        </w:tc>
        <w:tc>
          <w:tcPr>
            <w:tcW w:w="802" w:type="dxa"/>
            <w:tcBorders>
              <w:top w:val="single" w:sz="4" w:space="0" w:color="auto"/>
              <w:bottom w:val="single" w:sz="4" w:space="0" w:color="auto"/>
            </w:tcBorders>
          </w:tcPr>
          <w:p w14:paraId="5D7B68A4" w14:textId="5C3D7AA8" w:rsidR="00272545" w:rsidRPr="00951B02" w:rsidRDefault="00272545" w:rsidP="00272545">
            <w:pPr>
              <w:ind w:leftChars="0" w:left="0" w:firstLineChars="0" w:firstLine="0"/>
              <w:jc w:val="both"/>
              <w:rPr>
                <w:rFonts w:asciiTheme="majorHAnsi" w:hAnsiTheme="majorHAnsi" w:cstheme="majorHAnsi"/>
                <w:bCs/>
              </w:rPr>
            </w:pPr>
            <w:r w:rsidRPr="00951B02">
              <w:rPr>
                <w:rFonts w:asciiTheme="majorHAnsi" w:hAnsiTheme="majorHAnsi" w:cstheme="majorHAnsi"/>
              </w:rPr>
              <w:t>-8,250</w:t>
            </w:r>
          </w:p>
        </w:tc>
        <w:tc>
          <w:tcPr>
            <w:tcW w:w="829" w:type="dxa"/>
            <w:tcBorders>
              <w:top w:val="single" w:sz="4" w:space="0" w:color="auto"/>
              <w:bottom w:val="single" w:sz="4" w:space="0" w:color="auto"/>
            </w:tcBorders>
          </w:tcPr>
          <w:p w14:paraId="626A4813" w14:textId="3D977545" w:rsidR="00272545" w:rsidRPr="00951B02" w:rsidRDefault="00272545" w:rsidP="00272545">
            <w:pPr>
              <w:ind w:leftChars="0" w:left="0" w:firstLineChars="0" w:firstLine="0"/>
              <w:jc w:val="both"/>
              <w:rPr>
                <w:rFonts w:asciiTheme="majorHAnsi" w:hAnsiTheme="majorHAnsi" w:cstheme="majorHAnsi"/>
                <w:bCs/>
              </w:rPr>
            </w:pPr>
            <w:r w:rsidRPr="00951B02">
              <w:rPr>
                <w:rFonts w:asciiTheme="majorHAnsi" w:hAnsiTheme="majorHAnsi" w:cstheme="majorHAnsi"/>
              </w:rPr>
              <w:t>13,125</w:t>
            </w:r>
          </w:p>
        </w:tc>
        <w:tc>
          <w:tcPr>
            <w:tcW w:w="1092" w:type="dxa"/>
            <w:tcBorders>
              <w:top w:val="single" w:sz="4" w:space="0" w:color="auto"/>
              <w:bottom w:val="single" w:sz="4" w:space="0" w:color="auto"/>
            </w:tcBorders>
          </w:tcPr>
          <w:p w14:paraId="225BDB58" w14:textId="767AAF21" w:rsidR="00272545" w:rsidRPr="00951B02" w:rsidRDefault="00272545" w:rsidP="00272545">
            <w:pPr>
              <w:ind w:leftChars="0" w:left="0" w:firstLineChars="0" w:firstLine="0"/>
              <w:jc w:val="both"/>
              <w:rPr>
                <w:rFonts w:asciiTheme="majorHAnsi" w:hAnsiTheme="majorHAnsi" w:cstheme="majorHAnsi"/>
                <w:bCs/>
              </w:rPr>
            </w:pPr>
            <w:r w:rsidRPr="00951B02">
              <w:rPr>
                <w:rFonts w:asciiTheme="majorHAnsi" w:hAnsiTheme="majorHAnsi" w:cstheme="majorHAnsi"/>
              </w:rPr>
              <w:t>2,480</w:t>
            </w:r>
          </w:p>
        </w:tc>
        <w:tc>
          <w:tcPr>
            <w:tcW w:w="980" w:type="dxa"/>
            <w:tcBorders>
              <w:top w:val="single" w:sz="4" w:space="0" w:color="auto"/>
              <w:bottom w:val="single" w:sz="4" w:space="0" w:color="auto"/>
            </w:tcBorders>
          </w:tcPr>
          <w:p w14:paraId="38FA7BA9" w14:textId="5B9D87BD" w:rsidR="00272545" w:rsidRPr="00951B02" w:rsidRDefault="00272545" w:rsidP="00272545">
            <w:pPr>
              <w:ind w:leftChars="0" w:left="0" w:firstLineChars="0" w:firstLine="0"/>
              <w:jc w:val="both"/>
              <w:rPr>
                <w:rFonts w:asciiTheme="majorHAnsi" w:hAnsiTheme="majorHAnsi" w:cstheme="majorHAnsi"/>
                <w:bCs/>
              </w:rPr>
            </w:pPr>
            <w:r w:rsidRPr="00951B02">
              <w:rPr>
                <w:rFonts w:asciiTheme="majorHAnsi" w:hAnsiTheme="majorHAnsi" w:cstheme="majorHAnsi"/>
              </w:rPr>
              <w:t>-13,339</w:t>
            </w:r>
          </w:p>
        </w:tc>
        <w:tc>
          <w:tcPr>
            <w:tcW w:w="839" w:type="dxa"/>
            <w:tcBorders>
              <w:top w:val="single" w:sz="4" w:space="0" w:color="auto"/>
              <w:bottom w:val="single" w:sz="4" w:space="0" w:color="auto"/>
            </w:tcBorders>
          </w:tcPr>
          <w:p w14:paraId="7C66E12D" w14:textId="456D3627" w:rsidR="00272545" w:rsidRPr="00951B02" w:rsidRDefault="00272545" w:rsidP="00272545">
            <w:pPr>
              <w:ind w:leftChars="0" w:left="0" w:firstLineChars="0" w:firstLine="0"/>
              <w:jc w:val="both"/>
              <w:rPr>
                <w:rFonts w:asciiTheme="majorHAnsi" w:hAnsiTheme="majorHAnsi" w:cstheme="majorHAnsi"/>
                <w:bCs/>
              </w:rPr>
            </w:pPr>
            <w:r w:rsidRPr="00951B02">
              <w:rPr>
                <w:rFonts w:asciiTheme="majorHAnsi" w:hAnsiTheme="majorHAnsi" w:cstheme="majorHAnsi"/>
              </w:rPr>
              <w:t>-3,161</w:t>
            </w:r>
          </w:p>
        </w:tc>
        <w:tc>
          <w:tcPr>
            <w:tcW w:w="786" w:type="dxa"/>
            <w:tcBorders>
              <w:top w:val="single" w:sz="4" w:space="0" w:color="auto"/>
              <w:bottom w:val="single" w:sz="4" w:space="0" w:color="auto"/>
            </w:tcBorders>
          </w:tcPr>
          <w:p w14:paraId="11D972F0" w14:textId="09C33D81" w:rsidR="00272545" w:rsidRPr="00951B02" w:rsidRDefault="00272545" w:rsidP="00272545">
            <w:pPr>
              <w:ind w:leftChars="0" w:left="0" w:firstLineChars="0" w:firstLine="0"/>
              <w:jc w:val="both"/>
              <w:rPr>
                <w:rFonts w:asciiTheme="majorHAnsi" w:hAnsiTheme="majorHAnsi" w:cstheme="majorHAnsi"/>
                <w:bCs/>
              </w:rPr>
            </w:pPr>
            <w:r w:rsidRPr="00951B02">
              <w:rPr>
                <w:rFonts w:asciiTheme="majorHAnsi" w:hAnsiTheme="majorHAnsi" w:cstheme="majorHAnsi"/>
              </w:rPr>
              <w:t>-3,326</w:t>
            </w:r>
          </w:p>
        </w:tc>
        <w:tc>
          <w:tcPr>
            <w:tcW w:w="440" w:type="dxa"/>
            <w:tcBorders>
              <w:top w:val="single" w:sz="4" w:space="0" w:color="auto"/>
              <w:bottom w:val="single" w:sz="4" w:space="0" w:color="auto"/>
            </w:tcBorders>
          </w:tcPr>
          <w:p w14:paraId="5E1B10C4" w14:textId="221B2E58" w:rsidR="00272545" w:rsidRPr="00951B02" w:rsidRDefault="00272545" w:rsidP="00272545">
            <w:pPr>
              <w:ind w:leftChars="0" w:left="0" w:firstLineChars="0" w:firstLine="0"/>
              <w:jc w:val="both"/>
              <w:rPr>
                <w:rFonts w:asciiTheme="majorHAnsi" w:hAnsiTheme="majorHAnsi" w:cstheme="majorHAnsi"/>
                <w:bCs/>
              </w:rPr>
            </w:pPr>
            <w:r w:rsidRPr="00951B02">
              <w:rPr>
                <w:rFonts w:asciiTheme="majorHAnsi" w:hAnsiTheme="majorHAnsi" w:cstheme="majorHAnsi"/>
              </w:rPr>
              <w:t>27</w:t>
            </w:r>
          </w:p>
        </w:tc>
        <w:tc>
          <w:tcPr>
            <w:tcW w:w="606" w:type="dxa"/>
            <w:tcBorders>
              <w:top w:val="single" w:sz="4" w:space="0" w:color="auto"/>
              <w:bottom w:val="single" w:sz="4" w:space="0" w:color="auto"/>
            </w:tcBorders>
          </w:tcPr>
          <w:p w14:paraId="4F5F1627" w14:textId="1934C4FE" w:rsidR="00272545" w:rsidRPr="00951B02" w:rsidRDefault="00272545" w:rsidP="00272545">
            <w:pPr>
              <w:ind w:leftChars="0" w:left="0" w:firstLineChars="0" w:firstLine="0"/>
              <w:jc w:val="both"/>
              <w:rPr>
                <w:rFonts w:asciiTheme="majorHAnsi" w:hAnsiTheme="majorHAnsi" w:cstheme="majorHAnsi"/>
                <w:bCs/>
              </w:rPr>
            </w:pPr>
            <w:r w:rsidRPr="00951B02">
              <w:rPr>
                <w:rFonts w:asciiTheme="majorHAnsi" w:hAnsiTheme="majorHAnsi" w:cstheme="majorHAnsi"/>
              </w:rPr>
              <w:t>,003</w:t>
            </w:r>
            <w:r w:rsidR="00951B02">
              <w:rPr>
                <w:rFonts w:asciiTheme="majorHAnsi" w:hAnsiTheme="majorHAnsi" w:cstheme="majorHAnsi"/>
              </w:rPr>
              <w:t>*</w:t>
            </w:r>
          </w:p>
        </w:tc>
      </w:tr>
    </w:tbl>
    <w:p w14:paraId="126C1209" w14:textId="093DCF2C" w:rsidR="004B72CD" w:rsidRDefault="00951B02" w:rsidP="256BA2EC">
      <w:pPr>
        <w:ind w:leftChars="0" w:left="0" w:firstLineChars="0" w:firstLine="0"/>
        <w:jc w:val="both"/>
        <w:rPr>
          <w:rFonts w:asciiTheme="majorHAnsi" w:hAnsiTheme="majorHAnsi" w:cstheme="majorBidi"/>
        </w:rPr>
      </w:pPr>
      <w:r w:rsidRPr="256BA2EC">
        <w:rPr>
          <w:rFonts w:asciiTheme="majorHAnsi" w:hAnsiTheme="majorHAnsi" w:cstheme="majorBidi"/>
        </w:rPr>
        <w:t xml:space="preserve">DE= Desviación estándar. IC 95% = Intervalo de confianza al 95%. t= valor t. </w:t>
      </w:r>
      <w:proofErr w:type="spellStart"/>
      <w:r w:rsidRPr="256BA2EC">
        <w:rPr>
          <w:rFonts w:asciiTheme="majorHAnsi" w:hAnsiTheme="majorHAnsi" w:cstheme="majorBidi"/>
        </w:rPr>
        <w:t>gl</w:t>
      </w:r>
      <w:proofErr w:type="spellEnd"/>
      <w:r w:rsidRPr="256BA2EC">
        <w:rPr>
          <w:rFonts w:asciiTheme="majorHAnsi" w:hAnsiTheme="majorHAnsi" w:cstheme="majorBidi"/>
        </w:rPr>
        <w:t xml:space="preserve"> = Grados de libertad. Sig. = Significancia. * = p &lt; 0,05.</w:t>
      </w:r>
    </w:p>
    <w:p w14:paraId="26B638DF" w14:textId="2139E577" w:rsidR="008735F2" w:rsidRDefault="008735F2" w:rsidP="00336C53">
      <w:pPr>
        <w:ind w:left="0" w:hanging="2"/>
        <w:jc w:val="both"/>
        <w:rPr>
          <w:rFonts w:asciiTheme="majorHAnsi" w:hAnsiTheme="majorHAnsi" w:cstheme="majorHAnsi"/>
          <w:bCs/>
        </w:rPr>
      </w:pPr>
      <w:r w:rsidRPr="008735F2">
        <w:rPr>
          <w:rFonts w:asciiTheme="majorHAnsi" w:hAnsiTheme="majorHAnsi" w:cstheme="majorHAnsi"/>
          <w:bCs/>
        </w:rPr>
        <w:t>Desde el punto de vista clasificatorio de esta escala</w:t>
      </w:r>
      <w:r>
        <w:rPr>
          <w:rFonts w:asciiTheme="majorHAnsi" w:hAnsiTheme="majorHAnsi" w:cstheme="majorHAnsi"/>
          <w:bCs/>
        </w:rPr>
        <w:t xml:space="preserve"> la Tabla 5 evidencia que los estudiantes a pesar de haber mejorado significativamente los resultados, tanto el basal como el post uso del traje GERT los califica con una Actitud positiva a la vejez.</w:t>
      </w:r>
    </w:p>
    <w:p w14:paraId="3D7CEB1D" w14:textId="77777777" w:rsidR="00CD4652" w:rsidRDefault="00CD4652" w:rsidP="00336C53">
      <w:pPr>
        <w:ind w:left="0" w:hanging="2"/>
        <w:jc w:val="both"/>
        <w:rPr>
          <w:rFonts w:asciiTheme="majorHAnsi" w:hAnsiTheme="majorHAnsi" w:cstheme="majorHAnsi"/>
          <w:bCs/>
        </w:rPr>
      </w:pPr>
    </w:p>
    <w:p w14:paraId="35D044DD" w14:textId="77777777" w:rsidR="00CD4652" w:rsidRDefault="00CD4652" w:rsidP="00336C53">
      <w:pPr>
        <w:ind w:left="0" w:hanging="2"/>
        <w:jc w:val="both"/>
        <w:rPr>
          <w:rFonts w:asciiTheme="majorHAnsi" w:hAnsiTheme="majorHAnsi" w:cstheme="majorHAnsi"/>
          <w:bCs/>
        </w:rPr>
      </w:pPr>
    </w:p>
    <w:p w14:paraId="43E02F40" w14:textId="77777777" w:rsidR="00CD4652" w:rsidRDefault="00CD4652" w:rsidP="00336C53">
      <w:pPr>
        <w:ind w:left="0" w:hanging="2"/>
        <w:jc w:val="both"/>
        <w:rPr>
          <w:rFonts w:asciiTheme="majorHAnsi" w:hAnsiTheme="majorHAnsi" w:cstheme="majorHAnsi"/>
          <w:bCs/>
        </w:rPr>
      </w:pPr>
    </w:p>
    <w:p w14:paraId="10E407D4" w14:textId="77777777" w:rsidR="00CD4652" w:rsidRDefault="00CD4652" w:rsidP="00336C53">
      <w:pPr>
        <w:ind w:left="0" w:hanging="2"/>
        <w:jc w:val="both"/>
        <w:rPr>
          <w:rFonts w:asciiTheme="majorHAnsi" w:hAnsiTheme="majorHAnsi" w:cstheme="majorHAnsi"/>
          <w:bCs/>
        </w:rPr>
      </w:pPr>
    </w:p>
    <w:p w14:paraId="155A8CEF" w14:textId="77777777" w:rsidR="00CD4652" w:rsidRDefault="00CD4652" w:rsidP="00336C53">
      <w:pPr>
        <w:ind w:left="0" w:hanging="2"/>
        <w:jc w:val="both"/>
        <w:rPr>
          <w:rFonts w:asciiTheme="majorHAnsi" w:hAnsiTheme="majorHAnsi" w:cstheme="majorHAnsi"/>
          <w:bCs/>
        </w:rPr>
      </w:pPr>
    </w:p>
    <w:p w14:paraId="442B5200" w14:textId="2AA38C73" w:rsidR="008735F2" w:rsidRDefault="008735F2" w:rsidP="00336C53">
      <w:pPr>
        <w:ind w:left="0" w:hanging="2"/>
        <w:jc w:val="both"/>
        <w:rPr>
          <w:rFonts w:asciiTheme="majorHAnsi" w:hAnsiTheme="majorHAnsi" w:cstheme="majorHAnsi"/>
          <w:bCs/>
        </w:rPr>
      </w:pPr>
      <w:r w:rsidRPr="004B72CD">
        <w:rPr>
          <w:rFonts w:asciiTheme="majorHAnsi" w:hAnsiTheme="majorHAnsi" w:cstheme="majorHAnsi"/>
          <w:b/>
        </w:rPr>
        <w:lastRenderedPageBreak/>
        <w:t xml:space="preserve">Tabla </w:t>
      </w:r>
      <w:r>
        <w:rPr>
          <w:rFonts w:asciiTheme="majorHAnsi" w:hAnsiTheme="majorHAnsi" w:cstheme="majorHAnsi"/>
          <w:b/>
        </w:rPr>
        <w:t>5</w:t>
      </w:r>
      <w:r w:rsidRPr="004B72CD">
        <w:rPr>
          <w:rFonts w:asciiTheme="majorHAnsi" w:hAnsiTheme="majorHAnsi" w:cstheme="majorHAnsi"/>
          <w:b/>
        </w:rPr>
        <w:t>.</w:t>
      </w:r>
      <w:r w:rsidRPr="004B72CD">
        <w:rPr>
          <w:rFonts w:asciiTheme="majorHAnsi" w:hAnsiTheme="majorHAnsi" w:cstheme="majorHAnsi"/>
          <w:bCs/>
        </w:rPr>
        <w:t xml:space="preserve"> </w:t>
      </w:r>
      <w:r>
        <w:rPr>
          <w:rFonts w:asciiTheme="majorHAnsi" w:hAnsiTheme="majorHAnsi" w:cstheme="majorHAnsi"/>
          <w:bCs/>
        </w:rPr>
        <w:t xml:space="preserve">Categorización </w:t>
      </w:r>
      <w:r w:rsidRPr="004B72CD">
        <w:rPr>
          <w:rFonts w:asciiTheme="majorHAnsi" w:hAnsiTheme="majorHAnsi" w:cstheme="majorHAnsi"/>
          <w:bCs/>
        </w:rPr>
        <w:t>periodos PRE y POST para la escala KOGAN</w:t>
      </w:r>
    </w:p>
    <w:tbl>
      <w:tblPr>
        <w:tblStyle w:val="Tablanormal2"/>
        <w:tblW w:w="8779" w:type="dxa"/>
        <w:tblInd w:w="-5" w:type="dxa"/>
        <w:tblLayout w:type="fixed"/>
        <w:tblLook w:val="0000" w:firstRow="0" w:lastRow="0" w:firstColumn="0" w:lastColumn="0" w:noHBand="0" w:noVBand="0"/>
      </w:tblPr>
      <w:tblGrid>
        <w:gridCol w:w="2589"/>
        <w:gridCol w:w="2588"/>
        <w:gridCol w:w="1030"/>
        <w:gridCol w:w="1005"/>
        <w:gridCol w:w="1567"/>
      </w:tblGrid>
      <w:tr w:rsidR="008735F2" w:rsidRPr="00890580" w14:paraId="615F12D5" w14:textId="77777777" w:rsidTr="008735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89" w:type="dxa"/>
          </w:tcPr>
          <w:p w14:paraId="45ECFCB7" w14:textId="77777777" w:rsidR="008735F2" w:rsidRPr="00890580" w:rsidRDefault="008735F2" w:rsidP="007013FF">
            <w:pPr>
              <w:ind w:left="0" w:hanging="2"/>
            </w:pPr>
          </w:p>
        </w:tc>
        <w:tc>
          <w:tcPr>
            <w:cnfStyle w:val="000001000000" w:firstRow="0" w:lastRow="0" w:firstColumn="0" w:lastColumn="0" w:oddVBand="0" w:evenVBand="1" w:oddHBand="0" w:evenHBand="0" w:firstRowFirstColumn="0" w:firstRowLastColumn="0" w:lastRowFirstColumn="0" w:lastRowLastColumn="0"/>
            <w:tcW w:w="2588" w:type="dxa"/>
          </w:tcPr>
          <w:p w14:paraId="2FA7E43B" w14:textId="77777777" w:rsidR="008735F2" w:rsidRPr="004B72CD" w:rsidRDefault="008735F2" w:rsidP="007013FF">
            <w:pPr>
              <w:ind w:left="0" w:hanging="2"/>
              <w:rPr>
                <w:b/>
                <w:bCs/>
              </w:rPr>
            </w:pPr>
            <w:r w:rsidRPr="004B72CD">
              <w:rPr>
                <w:b/>
                <w:bCs/>
              </w:rPr>
              <w:t>Categoría</w:t>
            </w:r>
          </w:p>
        </w:tc>
        <w:tc>
          <w:tcPr>
            <w:cnfStyle w:val="000010000000" w:firstRow="0" w:lastRow="0" w:firstColumn="0" w:lastColumn="0" w:oddVBand="1" w:evenVBand="0" w:oddHBand="0" w:evenHBand="0" w:firstRowFirstColumn="0" w:firstRowLastColumn="0" w:lastRowFirstColumn="0" w:lastRowLastColumn="0"/>
            <w:tcW w:w="1030" w:type="dxa"/>
          </w:tcPr>
          <w:p w14:paraId="56EB668D" w14:textId="77777777" w:rsidR="008735F2" w:rsidRPr="00890580" w:rsidRDefault="008735F2" w:rsidP="007013FF">
            <w:pPr>
              <w:ind w:left="0" w:hanging="2"/>
              <w:rPr>
                <w:b/>
                <w:bCs/>
              </w:rPr>
            </w:pPr>
            <w:r w:rsidRPr="00890580">
              <w:rPr>
                <w:b/>
                <w:bCs/>
              </w:rPr>
              <w:t>Frecuencia</w:t>
            </w:r>
          </w:p>
        </w:tc>
        <w:tc>
          <w:tcPr>
            <w:cnfStyle w:val="000001000000" w:firstRow="0" w:lastRow="0" w:firstColumn="0" w:lastColumn="0" w:oddVBand="0" w:evenVBand="1" w:oddHBand="0" w:evenHBand="0" w:firstRowFirstColumn="0" w:firstRowLastColumn="0" w:lastRowFirstColumn="0" w:lastRowLastColumn="0"/>
            <w:tcW w:w="1005" w:type="dxa"/>
          </w:tcPr>
          <w:p w14:paraId="1FCA1521" w14:textId="77777777" w:rsidR="008735F2" w:rsidRPr="00890580" w:rsidRDefault="008735F2" w:rsidP="007013FF">
            <w:pPr>
              <w:ind w:left="0" w:hanging="2"/>
              <w:rPr>
                <w:b/>
                <w:bCs/>
              </w:rPr>
            </w:pPr>
            <w:r w:rsidRPr="00890580">
              <w:rPr>
                <w:b/>
                <w:bCs/>
              </w:rPr>
              <w:t>Porcentaje</w:t>
            </w:r>
          </w:p>
        </w:tc>
        <w:tc>
          <w:tcPr>
            <w:cnfStyle w:val="000010000000" w:firstRow="0" w:lastRow="0" w:firstColumn="0" w:lastColumn="0" w:oddVBand="1" w:evenVBand="0" w:oddHBand="0" w:evenHBand="0" w:firstRowFirstColumn="0" w:firstRowLastColumn="0" w:lastRowFirstColumn="0" w:lastRowLastColumn="0"/>
            <w:tcW w:w="1567" w:type="dxa"/>
          </w:tcPr>
          <w:p w14:paraId="269947AA" w14:textId="77777777" w:rsidR="008735F2" w:rsidRPr="00890580" w:rsidRDefault="008735F2" w:rsidP="007013FF">
            <w:pPr>
              <w:ind w:left="0" w:hanging="2"/>
              <w:rPr>
                <w:b/>
                <w:bCs/>
              </w:rPr>
            </w:pPr>
            <w:r w:rsidRPr="00890580">
              <w:rPr>
                <w:b/>
                <w:bCs/>
              </w:rPr>
              <w:t>Porcentaje válido</w:t>
            </w:r>
          </w:p>
        </w:tc>
      </w:tr>
      <w:tr w:rsidR="008735F2" w:rsidRPr="00890580" w14:paraId="4CC23CAE" w14:textId="77777777" w:rsidTr="008735F2">
        <w:tc>
          <w:tcPr>
            <w:cnfStyle w:val="000010000000" w:firstRow="0" w:lastRow="0" w:firstColumn="0" w:lastColumn="0" w:oddVBand="1" w:evenVBand="0" w:oddHBand="0" w:evenHBand="0" w:firstRowFirstColumn="0" w:firstRowLastColumn="0" w:lastRowFirstColumn="0" w:lastRowLastColumn="0"/>
            <w:tcW w:w="2589" w:type="dxa"/>
          </w:tcPr>
          <w:p w14:paraId="17625990" w14:textId="77777777" w:rsidR="008735F2" w:rsidRPr="00890580" w:rsidRDefault="008735F2" w:rsidP="007013FF">
            <w:pPr>
              <w:ind w:left="0" w:hanging="2"/>
              <w:rPr>
                <w:b/>
                <w:bCs/>
              </w:rPr>
            </w:pPr>
            <w:r>
              <w:t xml:space="preserve">Clasificación escala KOGAN PRE  </w:t>
            </w:r>
          </w:p>
        </w:tc>
        <w:tc>
          <w:tcPr>
            <w:cnfStyle w:val="000001000000" w:firstRow="0" w:lastRow="0" w:firstColumn="0" w:lastColumn="0" w:oddVBand="0" w:evenVBand="1" w:oddHBand="0" w:evenHBand="0" w:firstRowFirstColumn="0" w:firstRowLastColumn="0" w:lastRowFirstColumn="0" w:lastRowLastColumn="0"/>
            <w:tcW w:w="2588" w:type="dxa"/>
          </w:tcPr>
          <w:p w14:paraId="3312972B" w14:textId="77777777" w:rsidR="008735F2" w:rsidRPr="004B72CD" w:rsidRDefault="008735F2" w:rsidP="007013FF">
            <w:pPr>
              <w:ind w:left="0" w:hanging="2"/>
            </w:pPr>
            <w:r w:rsidRPr="004B72CD">
              <w:t>Actitud Positiva a la vejez</w:t>
            </w:r>
          </w:p>
        </w:tc>
        <w:tc>
          <w:tcPr>
            <w:cnfStyle w:val="000010000000" w:firstRow="0" w:lastRow="0" w:firstColumn="0" w:lastColumn="0" w:oddVBand="1" w:evenVBand="0" w:oddHBand="0" w:evenHBand="0" w:firstRowFirstColumn="0" w:firstRowLastColumn="0" w:lastRowFirstColumn="0" w:lastRowLastColumn="0"/>
            <w:tcW w:w="1030" w:type="dxa"/>
          </w:tcPr>
          <w:p w14:paraId="6B3E2CC0" w14:textId="77777777" w:rsidR="008735F2" w:rsidRPr="00890580" w:rsidRDefault="008735F2" w:rsidP="007013FF">
            <w:pPr>
              <w:ind w:left="0" w:hanging="2"/>
            </w:pPr>
            <w:r w:rsidRPr="00890580">
              <w:t>28</w:t>
            </w:r>
          </w:p>
        </w:tc>
        <w:tc>
          <w:tcPr>
            <w:cnfStyle w:val="000001000000" w:firstRow="0" w:lastRow="0" w:firstColumn="0" w:lastColumn="0" w:oddVBand="0" w:evenVBand="1" w:oddHBand="0" w:evenHBand="0" w:firstRowFirstColumn="0" w:firstRowLastColumn="0" w:lastRowFirstColumn="0" w:lastRowLastColumn="0"/>
            <w:tcW w:w="1005" w:type="dxa"/>
          </w:tcPr>
          <w:p w14:paraId="4B47C3AD" w14:textId="77777777" w:rsidR="008735F2" w:rsidRPr="00890580" w:rsidRDefault="008735F2" w:rsidP="007013FF">
            <w:pPr>
              <w:ind w:left="0" w:hanging="2"/>
            </w:pPr>
            <w:r w:rsidRPr="00890580">
              <w:t>100,0</w:t>
            </w:r>
          </w:p>
        </w:tc>
        <w:tc>
          <w:tcPr>
            <w:cnfStyle w:val="000010000000" w:firstRow="0" w:lastRow="0" w:firstColumn="0" w:lastColumn="0" w:oddVBand="1" w:evenVBand="0" w:oddHBand="0" w:evenHBand="0" w:firstRowFirstColumn="0" w:firstRowLastColumn="0" w:lastRowFirstColumn="0" w:lastRowLastColumn="0"/>
            <w:tcW w:w="1567" w:type="dxa"/>
          </w:tcPr>
          <w:p w14:paraId="1B2A9C7E" w14:textId="77777777" w:rsidR="008735F2" w:rsidRPr="00890580" w:rsidRDefault="008735F2" w:rsidP="007013FF">
            <w:pPr>
              <w:ind w:left="0" w:hanging="2"/>
            </w:pPr>
            <w:r w:rsidRPr="00890580">
              <w:t>100,0</w:t>
            </w:r>
          </w:p>
        </w:tc>
      </w:tr>
      <w:tr w:rsidR="008735F2" w:rsidRPr="00890580" w14:paraId="121D9E14" w14:textId="77777777" w:rsidTr="008735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89" w:type="dxa"/>
          </w:tcPr>
          <w:p w14:paraId="529EADCF" w14:textId="77777777" w:rsidR="008735F2" w:rsidRPr="00890580" w:rsidRDefault="008735F2" w:rsidP="007013FF">
            <w:pPr>
              <w:ind w:left="0" w:hanging="2"/>
              <w:rPr>
                <w:b/>
                <w:bCs/>
              </w:rPr>
            </w:pPr>
            <w:r>
              <w:t xml:space="preserve">Clasificación escala KOGAN POST  </w:t>
            </w:r>
          </w:p>
        </w:tc>
        <w:tc>
          <w:tcPr>
            <w:cnfStyle w:val="000001000000" w:firstRow="0" w:lastRow="0" w:firstColumn="0" w:lastColumn="0" w:oddVBand="0" w:evenVBand="1" w:oddHBand="0" w:evenHBand="0" w:firstRowFirstColumn="0" w:firstRowLastColumn="0" w:lastRowFirstColumn="0" w:lastRowLastColumn="0"/>
            <w:tcW w:w="2588" w:type="dxa"/>
          </w:tcPr>
          <w:p w14:paraId="2C7ECCCB" w14:textId="77777777" w:rsidR="008735F2" w:rsidRPr="004B72CD" w:rsidRDefault="008735F2" w:rsidP="007013FF">
            <w:pPr>
              <w:ind w:left="0" w:hanging="2"/>
            </w:pPr>
            <w:r w:rsidRPr="004B72CD">
              <w:t>Actitud Positiva a la vejez</w:t>
            </w:r>
          </w:p>
        </w:tc>
        <w:tc>
          <w:tcPr>
            <w:cnfStyle w:val="000010000000" w:firstRow="0" w:lastRow="0" w:firstColumn="0" w:lastColumn="0" w:oddVBand="1" w:evenVBand="0" w:oddHBand="0" w:evenHBand="0" w:firstRowFirstColumn="0" w:firstRowLastColumn="0" w:lastRowFirstColumn="0" w:lastRowLastColumn="0"/>
            <w:tcW w:w="1030" w:type="dxa"/>
          </w:tcPr>
          <w:p w14:paraId="1783657C" w14:textId="77777777" w:rsidR="008735F2" w:rsidRPr="00890580" w:rsidRDefault="008735F2" w:rsidP="007013FF">
            <w:pPr>
              <w:ind w:left="0" w:hanging="2"/>
            </w:pPr>
            <w:r w:rsidRPr="00890580">
              <w:t>28</w:t>
            </w:r>
          </w:p>
        </w:tc>
        <w:tc>
          <w:tcPr>
            <w:cnfStyle w:val="000001000000" w:firstRow="0" w:lastRow="0" w:firstColumn="0" w:lastColumn="0" w:oddVBand="0" w:evenVBand="1" w:oddHBand="0" w:evenHBand="0" w:firstRowFirstColumn="0" w:firstRowLastColumn="0" w:lastRowFirstColumn="0" w:lastRowLastColumn="0"/>
            <w:tcW w:w="1005" w:type="dxa"/>
          </w:tcPr>
          <w:p w14:paraId="26D90271" w14:textId="77777777" w:rsidR="008735F2" w:rsidRPr="00890580" w:rsidRDefault="008735F2" w:rsidP="007013FF">
            <w:pPr>
              <w:ind w:left="0" w:hanging="2"/>
            </w:pPr>
            <w:r w:rsidRPr="00890580">
              <w:t>100,0</w:t>
            </w:r>
          </w:p>
        </w:tc>
        <w:tc>
          <w:tcPr>
            <w:cnfStyle w:val="000010000000" w:firstRow="0" w:lastRow="0" w:firstColumn="0" w:lastColumn="0" w:oddVBand="1" w:evenVBand="0" w:oddHBand="0" w:evenHBand="0" w:firstRowFirstColumn="0" w:firstRowLastColumn="0" w:lastRowFirstColumn="0" w:lastRowLastColumn="0"/>
            <w:tcW w:w="1567" w:type="dxa"/>
          </w:tcPr>
          <w:p w14:paraId="6E3F6BF6" w14:textId="77777777" w:rsidR="008735F2" w:rsidRPr="00890580" w:rsidRDefault="008735F2" w:rsidP="007013FF">
            <w:pPr>
              <w:ind w:left="0" w:hanging="2"/>
            </w:pPr>
            <w:r w:rsidRPr="00890580">
              <w:t>100,0</w:t>
            </w:r>
          </w:p>
        </w:tc>
      </w:tr>
    </w:tbl>
    <w:p w14:paraId="239E3757" w14:textId="77777777" w:rsidR="008735F2" w:rsidRDefault="008735F2" w:rsidP="00336C53">
      <w:pPr>
        <w:ind w:left="0" w:hanging="2"/>
        <w:jc w:val="both"/>
        <w:rPr>
          <w:rFonts w:asciiTheme="majorHAnsi" w:hAnsiTheme="majorHAnsi" w:cstheme="majorHAnsi"/>
          <w:b/>
          <w:u w:val="single"/>
        </w:rPr>
      </w:pPr>
    </w:p>
    <w:p w14:paraId="5B3D83E7" w14:textId="0053A2EE" w:rsidR="00336C53" w:rsidRDefault="00C82536" w:rsidP="00336C53">
      <w:pPr>
        <w:ind w:left="0" w:hanging="2"/>
        <w:jc w:val="both"/>
        <w:rPr>
          <w:rFonts w:asciiTheme="majorHAnsi" w:hAnsiTheme="majorHAnsi" w:cstheme="majorHAnsi"/>
          <w:b/>
          <w:u w:val="single"/>
        </w:rPr>
      </w:pPr>
      <w:r w:rsidRPr="000E113A">
        <w:rPr>
          <w:rFonts w:asciiTheme="majorHAnsi" w:hAnsiTheme="majorHAnsi" w:cstheme="majorHAnsi"/>
          <w:b/>
          <w:u w:val="single"/>
        </w:rPr>
        <w:t>Objetivo N°3</w:t>
      </w:r>
    </w:p>
    <w:p w14:paraId="5AAC2167" w14:textId="2C9CA0A6" w:rsidR="00C82536" w:rsidRPr="00336C53" w:rsidRDefault="00336C53" w:rsidP="256BA2EC">
      <w:pPr>
        <w:ind w:left="0" w:hanging="2"/>
        <w:jc w:val="both"/>
        <w:rPr>
          <w:rFonts w:asciiTheme="majorHAnsi" w:hAnsiTheme="majorHAnsi" w:cstheme="majorBidi"/>
          <w:b/>
          <w:bCs/>
        </w:rPr>
      </w:pPr>
      <w:r w:rsidRPr="256BA2EC">
        <w:rPr>
          <w:rFonts w:asciiTheme="majorHAnsi" w:hAnsiTheme="majorHAnsi" w:cstheme="majorBidi"/>
          <w:b/>
          <w:bCs/>
          <w:i/>
          <w:iCs/>
          <w:color w:val="000000" w:themeColor="text1"/>
        </w:rPr>
        <w:t>Comparar los niveles de respeto, asertividad y empatía en estudiantes de las carreras de Enfermería, Kinesiología y Nutrición y Dietética de Universidad Santo Tomás sede Antofagasta pre y post incorporación de experiencias de aprendizajes innovadoras a través del uso de simuladores</w:t>
      </w:r>
      <w:r w:rsidRPr="256BA2EC">
        <w:rPr>
          <w:rFonts w:asciiTheme="majorHAnsi" w:hAnsiTheme="majorHAnsi" w:cstheme="majorBidi"/>
          <w:b/>
          <w:bCs/>
          <w:color w:val="000000" w:themeColor="text1"/>
        </w:rPr>
        <w:t>.</w:t>
      </w:r>
    </w:p>
    <w:p w14:paraId="47A905FE" w14:textId="65158053" w:rsidR="00951B02" w:rsidRDefault="008600EC" w:rsidP="008600EC">
      <w:pPr>
        <w:ind w:leftChars="0" w:left="0" w:firstLineChars="0" w:firstLine="0"/>
        <w:jc w:val="both"/>
        <w:rPr>
          <w:rFonts w:asciiTheme="majorHAnsi" w:hAnsiTheme="majorHAnsi" w:cstheme="majorHAnsi"/>
          <w:bCs/>
        </w:rPr>
      </w:pPr>
      <w:r w:rsidRPr="000E113A">
        <w:rPr>
          <w:rFonts w:asciiTheme="majorHAnsi" w:hAnsiTheme="majorHAnsi" w:cstheme="majorHAnsi"/>
          <w:bCs/>
        </w:rPr>
        <w:t>Para la determinación</w:t>
      </w:r>
      <w:r w:rsidR="001C361A" w:rsidRPr="000E113A">
        <w:rPr>
          <w:rFonts w:asciiTheme="majorHAnsi" w:hAnsiTheme="majorHAnsi" w:cstheme="majorHAnsi"/>
          <w:bCs/>
        </w:rPr>
        <w:t xml:space="preserve"> de los niveles de respeto, asertividad y empatía hacia las personas mayores </w:t>
      </w:r>
      <w:r w:rsidR="00CD4652">
        <w:rPr>
          <w:rFonts w:asciiTheme="majorHAnsi" w:hAnsiTheme="majorHAnsi" w:cstheme="majorHAnsi"/>
          <w:bCs/>
        </w:rPr>
        <w:t xml:space="preserve">en los estudiantes participantes, </w:t>
      </w:r>
      <w:r w:rsidR="001C361A" w:rsidRPr="000E113A">
        <w:rPr>
          <w:rFonts w:asciiTheme="majorHAnsi" w:hAnsiTheme="majorHAnsi" w:cstheme="majorHAnsi"/>
          <w:bCs/>
        </w:rPr>
        <w:t xml:space="preserve">se </w:t>
      </w:r>
      <w:r w:rsidR="00995033" w:rsidRPr="000E113A">
        <w:rPr>
          <w:rFonts w:asciiTheme="majorHAnsi" w:hAnsiTheme="majorHAnsi" w:cstheme="majorHAnsi"/>
          <w:bCs/>
        </w:rPr>
        <w:t>utilizó</w:t>
      </w:r>
      <w:r w:rsidR="001C361A" w:rsidRPr="000E113A">
        <w:rPr>
          <w:rFonts w:asciiTheme="majorHAnsi" w:hAnsiTheme="majorHAnsi" w:cstheme="majorHAnsi"/>
          <w:bCs/>
        </w:rPr>
        <w:t xml:space="preserve"> el cuestionario ERIP, RATHUS y JEFFERSON, respectivamente. Estos fueron aplicados en dos ocasiones; pre y post uso de experiencias de aprendizaje innovadoras a través del uso del simulador. Se confirm</w:t>
      </w:r>
      <w:r w:rsidR="00202206">
        <w:rPr>
          <w:rFonts w:asciiTheme="majorHAnsi" w:hAnsiTheme="majorHAnsi" w:cstheme="majorHAnsi"/>
          <w:bCs/>
        </w:rPr>
        <w:t>ó</w:t>
      </w:r>
      <w:r w:rsidR="001C361A" w:rsidRPr="000E113A">
        <w:rPr>
          <w:rFonts w:asciiTheme="majorHAnsi" w:hAnsiTheme="majorHAnsi" w:cstheme="majorHAnsi"/>
          <w:bCs/>
        </w:rPr>
        <w:t xml:space="preserve"> la distribución normal de los datos a través de Shapiro-Wilk, encontrándose que solo RATHUS tenía una distribución normal, por lo cual se aplicó la prueba estadística t </w:t>
      </w:r>
      <w:proofErr w:type="spellStart"/>
      <w:r w:rsidR="001C361A" w:rsidRPr="000E113A">
        <w:rPr>
          <w:rFonts w:asciiTheme="majorHAnsi" w:hAnsiTheme="majorHAnsi" w:cstheme="majorHAnsi"/>
          <w:bCs/>
        </w:rPr>
        <w:t>student</w:t>
      </w:r>
      <w:proofErr w:type="spellEnd"/>
      <w:r w:rsidR="001C361A" w:rsidRPr="000E113A">
        <w:rPr>
          <w:rFonts w:asciiTheme="majorHAnsi" w:hAnsiTheme="majorHAnsi" w:cstheme="majorHAnsi"/>
          <w:bCs/>
        </w:rPr>
        <w:t xml:space="preserve"> de medidas repetidas con la finalidad de comprobar la existencia de diferencias entre las medidas de los dos periodos descritos anteriormente.</w:t>
      </w:r>
      <w:r w:rsidR="00A41478" w:rsidRPr="000E113A">
        <w:rPr>
          <w:rFonts w:asciiTheme="majorHAnsi" w:hAnsiTheme="majorHAnsi" w:cstheme="majorHAnsi"/>
          <w:bCs/>
        </w:rPr>
        <w:t xml:space="preserve"> </w:t>
      </w:r>
    </w:p>
    <w:p w14:paraId="18738365" w14:textId="2FDDA4EF" w:rsidR="008600EC" w:rsidRDefault="00951B02" w:rsidP="008600EC">
      <w:pPr>
        <w:ind w:leftChars="0" w:left="0" w:firstLineChars="0" w:firstLine="0"/>
        <w:jc w:val="both"/>
        <w:rPr>
          <w:rFonts w:asciiTheme="majorHAnsi" w:hAnsiTheme="majorHAnsi" w:cstheme="majorHAnsi"/>
          <w:bCs/>
        </w:rPr>
      </w:pPr>
      <w:r>
        <w:rPr>
          <w:rFonts w:asciiTheme="majorHAnsi" w:hAnsiTheme="majorHAnsi" w:cstheme="majorHAnsi"/>
          <w:bCs/>
        </w:rPr>
        <w:t xml:space="preserve">En la </w:t>
      </w:r>
      <w:r w:rsidRPr="004B72CD">
        <w:rPr>
          <w:rFonts w:asciiTheme="majorHAnsi" w:hAnsiTheme="majorHAnsi" w:cstheme="majorHAnsi"/>
          <w:b/>
        </w:rPr>
        <w:t xml:space="preserve">Tabla </w:t>
      </w:r>
      <w:r w:rsidR="008735F2">
        <w:rPr>
          <w:rFonts w:asciiTheme="majorHAnsi" w:hAnsiTheme="majorHAnsi" w:cstheme="majorHAnsi"/>
          <w:b/>
        </w:rPr>
        <w:t>6</w:t>
      </w:r>
      <w:r w:rsidRPr="004B72CD">
        <w:rPr>
          <w:rFonts w:asciiTheme="majorHAnsi" w:hAnsiTheme="majorHAnsi" w:cstheme="majorHAnsi"/>
          <w:bCs/>
        </w:rPr>
        <w:t>,</w:t>
      </w:r>
      <w:r>
        <w:rPr>
          <w:rFonts w:asciiTheme="majorHAnsi" w:hAnsiTheme="majorHAnsi" w:cstheme="majorHAnsi"/>
          <w:bCs/>
        </w:rPr>
        <w:t xml:space="preserve"> se observan </w:t>
      </w:r>
      <w:r w:rsidRPr="000E113A">
        <w:rPr>
          <w:rFonts w:asciiTheme="majorHAnsi" w:hAnsiTheme="majorHAnsi" w:cstheme="majorHAnsi"/>
          <w:bCs/>
        </w:rPr>
        <w:t>diferencias significativas</w:t>
      </w:r>
      <w:r w:rsidR="003175C3" w:rsidRPr="000E113A">
        <w:rPr>
          <w:rFonts w:asciiTheme="majorHAnsi" w:hAnsiTheme="majorHAnsi" w:cstheme="majorHAnsi"/>
          <w:bCs/>
        </w:rPr>
        <w:t xml:space="preserve"> en los puntajes promedios</w:t>
      </w:r>
      <w:r w:rsidR="008600EC" w:rsidRPr="000E113A">
        <w:rPr>
          <w:rFonts w:asciiTheme="majorHAnsi" w:hAnsiTheme="majorHAnsi" w:cstheme="majorHAnsi"/>
          <w:bCs/>
        </w:rPr>
        <w:t xml:space="preserve"> entre los periodos pre y post uso de experiencias de aprendizaje innovadoras a través del uso del simulador</w:t>
      </w:r>
      <w:r w:rsidR="003175C3" w:rsidRPr="000E113A">
        <w:rPr>
          <w:rFonts w:asciiTheme="majorHAnsi" w:hAnsiTheme="majorHAnsi" w:cstheme="majorHAnsi"/>
          <w:bCs/>
        </w:rPr>
        <w:t xml:space="preserve"> para el cuestionario RATHUS</w:t>
      </w:r>
      <w:r w:rsidR="008600EC" w:rsidRPr="000E113A">
        <w:rPr>
          <w:rFonts w:asciiTheme="majorHAnsi" w:hAnsiTheme="majorHAnsi" w:cstheme="majorHAnsi"/>
          <w:bCs/>
        </w:rPr>
        <w:t>, t(27) = -</w:t>
      </w:r>
      <w:r w:rsidR="00A41478" w:rsidRPr="000E113A">
        <w:rPr>
          <w:rFonts w:asciiTheme="majorHAnsi" w:hAnsiTheme="majorHAnsi" w:cstheme="majorHAnsi"/>
          <w:bCs/>
        </w:rPr>
        <w:t>2</w:t>
      </w:r>
      <w:r w:rsidR="008600EC" w:rsidRPr="000E113A">
        <w:rPr>
          <w:rFonts w:asciiTheme="majorHAnsi" w:hAnsiTheme="majorHAnsi" w:cstheme="majorHAnsi"/>
          <w:bCs/>
        </w:rPr>
        <w:t>,</w:t>
      </w:r>
      <w:r w:rsidR="00A41478" w:rsidRPr="000E113A">
        <w:rPr>
          <w:rFonts w:asciiTheme="majorHAnsi" w:hAnsiTheme="majorHAnsi" w:cstheme="majorHAnsi"/>
          <w:bCs/>
        </w:rPr>
        <w:t>445</w:t>
      </w:r>
      <w:r w:rsidR="008600EC" w:rsidRPr="000E113A">
        <w:rPr>
          <w:rFonts w:asciiTheme="majorHAnsi" w:hAnsiTheme="majorHAnsi" w:cstheme="majorHAnsi"/>
          <w:bCs/>
        </w:rPr>
        <w:t>, p = 0,0</w:t>
      </w:r>
      <w:r w:rsidR="00A41478" w:rsidRPr="000E113A">
        <w:rPr>
          <w:rFonts w:asciiTheme="majorHAnsi" w:hAnsiTheme="majorHAnsi" w:cstheme="majorHAnsi"/>
          <w:bCs/>
        </w:rPr>
        <w:t>21</w:t>
      </w:r>
      <w:r w:rsidR="008600EC" w:rsidRPr="000E113A">
        <w:rPr>
          <w:rFonts w:asciiTheme="majorHAnsi" w:hAnsiTheme="majorHAnsi" w:cstheme="majorHAnsi"/>
          <w:bCs/>
        </w:rPr>
        <w:t xml:space="preserve">. Los puntajes promedio fueron M = </w:t>
      </w:r>
      <w:r w:rsidR="00A41478" w:rsidRPr="000E113A">
        <w:rPr>
          <w:rFonts w:asciiTheme="majorHAnsi" w:hAnsiTheme="majorHAnsi" w:cstheme="majorHAnsi"/>
          <w:bCs/>
        </w:rPr>
        <w:t>0,29</w:t>
      </w:r>
      <w:r w:rsidR="008600EC" w:rsidRPr="000E113A">
        <w:rPr>
          <w:rFonts w:asciiTheme="majorHAnsi" w:hAnsiTheme="majorHAnsi" w:cstheme="majorHAnsi"/>
          <w:bCs/>
        </w:rPr>
        <w:t xml:space="preserve"> (DE = </w:t>
      </w:r>
      <w:r w:rsidR="00A41478" w:rsidRPr="000E113A">
        <w:rPr>
          <w:rFonts w:asciiTheme="majorHAnsi" w:hAnsiTheme="majorHAnsi" w:cstheme="majorHAnsi"/>
          <w:bCs/>
        </w:rPr>
        <w:t>14</w:t>
      </w:r>
      <w:r w:rsidR="008600EC" w:rsidRPr="000E113A">
        <w:rPr>
          <w:rFonts w:asciiTheme="majorHAnsi" w:hAnsiTheme="majorHAnsi" w:cstheme="majorHAnsi"/>
          <w:bCs/>
        </w:rPr>
        <w:t>,</w:t>
      </w:r>
      <w:r w:rsidR="00A41478" w:rsidRPr="000E113A">
        <w:rPr>
          <w:rFonts w:asciiTheme="majorHAnsi" w:hAnsiTheme="majorHAnsi" w:cstheme="majorHAnsi"/>
          <w:bCs/>
        </w:rPr>
        <w:t>84</w:t>
      </w:r>
      <w:r w:rsidR="008600EC" w:rsidRPr="000E113A">
        <w:rPr>
          <w:rFonts w:asciiTheme="majorHAnsi" w:hAnsiTheme="majorHAnsi" w:cstheme="majorHAnsi"/>
          <w:bCs/>
        </w:rPr>
        <w:t xml:space="preserve">) en la medición pre y M = </w:t>
      </w:r>
      <w:r w:rsidR="00A41478" w:rsidRPr="000E113A">
        <w:rPr>
          <w:rFonts w:asciiTheme="majorHAnsi" w:hAnsiTheme="majorHAnsi" w:cstheme="majorHAnsi"/>
          <w:bCs/>
        </w:rPr>
        <w:t>7,36</w:t>
      </w:r>
      <w:r w:rsidR="008600EC" w:rsidRPr="000E113A">
        <w:rPr>
          <w:rFonts w:asciiTheme="majorHAnsi" w:hAnsiTheme="majorHAnsi" w:cstheme="majorHAnsi"/>
          <w:bCs/>
        </w:rPr>
        <w:t xml:space="preserve"> (DE = </w:t>
      </w:r>
      <w:r w:rsidR="00A41478" w:rsidRPr="000E113A">
        <w:rPr>
          <w:rFonts w:asciiTheme="majorHAnsi" w:hAnsiTheme="majorHAnsi" w:cstheme="majorHAnsi"/>
          <w:bCs/>
        </w:rPr>
        <w:t>15</w:t>
      </w:r>
      <w:r w:rsidR="008600EC" w:rsidRPr="000E113A">
        <w:rPr>
          <w:rFonts w:asciiTheme="majorHAnsi" w:hAnsiTheme="majorHAnsi" w:cstheme="majorHAnsi"/>
          <w:bCs/>
        </w:rPr>
        <w:t>,</w:t>
      </w:r>
      <w:r w:rsidR="00A41478" w:rsidRPr="000E113A">
        <w:rPr>
          <w:rFonts w:asciiTheme="majorHAnsi" w:hAnsiTheme="majorHAnsi" w:cstheme="majorHAnsi"/>
          <w:bCs/>
        </w:rPr>
        <w:t>46</w:t>
      </w:r>
      <w:r w:rsidR="008600EC" w:rsidRPr="000E113A">
        <w:rPr>
          <w:rFonts w:asciiTheme="majorHAnsi" w:hAnsiTheme="majorHAnsi" w:cstheme="majorHAnsi"/>
          <w:bCs/>
        </w:rPr>
        <w:t xml:space="preserve">) en </w:t>
      </w:r>
      <w:r w:rsidR="005B3887" w:rsidRPr="000E113A">
        <w:rPr>
          <w:rFonts w:asciiTheme="majorHAnsi" w:hAnsiTheme="majorHAnsi" w:cstheme="majorHAnsi"/>
          <w:bCs/>
        </w:rPr>
        <w:t>el post</w:t>
      </w:r>
      <w:r w:rsidR="008600EC" w:rsidRPr="000E113A">
        <w:rPr>
          <w:rFonts w:asciiTheme="majorHAnsi" w:hAnsiTheme="majorHAnsi" w:cstheme="majorHAnsi"/>
          <w:bCs/>
        </w:rPr>
        <w:t>. Lo que demuestra que</w:t>
      </w:r>
      <w:r w:rsidR="00A41478" w:rsidRPr="000E113A">
        <w:rPr>
          <w:rFonts w:asciiTheme="majorHAnsi" w:hAnsiTheme="majorHAnsi" w:cstheme="majorHAnsi"/>
          <w:bCs/>
        </w:rPr>
        <w:t xml:space="preserve"> </w:t>
      </w:r>
      <w:r w:rsidR="00A6056D" w:rsidRPr="000E113A">
        <w:rPr>
          <w:rFonts w:asciiTheme="majorHAnsi" w:hAnsiTheme="majorHAnsi" w:cstheme="majorHAnsi"/>
          <w:bCs/>
        </w:rPr>
        <w:t>la asertividad</w:t>
      </w:r>
      <w:r w:rsidR="008600EC" w:rsidRPr="000E113A">
        <w:rPr>
          <w:rFonts w:asciiTheme="majorHAnsi" w:hAnsiTheme="majorHAnsi" w:cstheme="majorHAnsi"/>
          <w:bCs/>
        </w:rPr>
        <w:t xml:space="preserve"> mejora</w:t>
      </w:r>
      <w:r w:rsidR="00A6056D" w:rsidRPr="000E113A">
        <w:rPr>
          <w:rFonts w:asciiTheme="majorHAnsi" w:hAnsiTheme="majorHAnsi" w:cstheme="majorHAnsi"/>
          <w:bCs/>
        </w:rPr>
        <w:t xml:space="preserve"> </w:t>
      </w:r>
      <w:r w:rsidR="008600EC" w:rsidRPr="000E113A">
        <w:rPr>
          <w:rFonts w:asciiTheme="majorHAnsi" w:hAnsiTheme="majorHAnsi" w:cstheme="majorHAnsi"/>
          <w:bCs/>
        </w:rPr>
        <w:t>significativamente después de la experiencia de aprendizaje innovadora.</w:t>
      </w:r>
    </w:p>
    <w:p w14:paraId="6C462BD5" w14:textId="77777777" w:rsidR="00310FEB" w:rsidRDefault="00310FEB" w:rsidP="00951B02">
      <w:pPr>
        <w:ind w:leftChars="0" w:left="0" w:firstLineChars="0" w:firstLine="0"/>
        <w:jc w:val="both"/>
        <w:rPr>
          <w:rFonts w:asciiTheme="majorHAnsi" w:hAnsiTheme="majorHAnsi" w:cstheme="majorHAnsi"/>
          <w:b/>
        </w:rPr>
      </w:pPr>
    </w:p>
    <w:p w14:paraId="69CB59E0" w14:textId="5F58C9E4" w:rsidR="00951B02" w:rsidRDefault="00951B02" w:rsidP="00951B02">
      <w:pPr>
        <w:ind w:leftChars="0" w:left="0" w:firstLineChars="0" w:firstLine="0"/>
        <w:jc w:val="both"/>
        <w:rPr>
          <w:rFonts w:asciiTheme="majorHAnsi" w:hAnsiTheme="majorHAnsi" w:cstheme="majorHAnsi"/>
          <w:bCs/>
        </w:rPr>
      </w:pPr>
      <w:r w:rsidRPr="004B72CD">
        <w:rPr>
          <w:rFonts w:asciiTheme="majorHAnsi" w:hAnsiTheme="majorHAnsi" w:cstheme="majorHAnsi"/>
          <w:b/>
        </w:rPr>
        <w:t xml:space="preserve">Tabla </w:t>
      </w:r>
      <w:r w:rsidR="008735F2">
        <w:rPr>
          <w:rFonts w:asciiTheme="majorHAnsi" w:hAnsiTheme="majorHAnsi" w:cstheme="majorHAnsi"/>
          <w:b/>
        </w:rPr>
        <w:t>6</w:t>
      </w:r>
      <w:r w:rsidRPr="004B72CD">
        <w:rPr>
          <w:rFonts w:asciiTheme="majorHAnsi" w:hAnsiTheme="majorHAnsi" w:cstheme="majorHAnsi"/>
          <w:b/>
        </w:rPr>
        <w:t>.</w:t>
      </w:r>
      <w:r w:rsidRPr="004B72CD">
        <w:rPr>
          <w:rFonts w:asciiTheme="majorHAnsi" w:hAnsiTheme="majorHAnsi" w:cstheme="majorHAnsi"/>
          <w:bCs/>
        </w:rPr>
        <w:t xml:space="preserve"> Diferencias</w:t>
      </w:r>
      <w:r>
        <w:rPr>
          <w:rFonts w:asciiTheme="majorHAnsi" w:hAnsiTheme="majorHAnsi" w:cstheme="majorHAnsi"/>
          <w:bCs/>
        </w:rPr>
        <w:t xml:space="preserve"> entre los periodos PRE y POST </w:t>
      </w:r>
      <w:r w:rsidR="009E36D6">
        <w:rPr>
          <w:rFonts w:asciiTheme="majorHAnsi" w:hAnsiTheme="majorHAnsi" w:cstheme="majorHAnsi"/>
          <w:bCs/>
        </w:rPr>
        <w:t>para</w:t>
      </w:r>
      <w:r>
        <w:rPr>
          <w:rFonts w:asciiTheme="majorHAnsi" w:hAnsiTheme="majorHAnsi" w:cstheme="majorHAnsi"/>
          <w:bCs/>
        </w:rPr>
        <w:t xml:space="preserve"> </w:t>
      </w:r>
      <w:r w:rsidR="009E36D6">
        <w:rPr>
          <w:rFonts w:asciiTheme="majorHAnsi" w:hAnsiTheme="majorHAnsi" w:cstheme="majorHAnsi"/>
          <w:bCs/>
        </w:rPr>
        <w:t xml:space="preserve">la </w:t>
      </w:r>
      <w:r>
        <w:rPr>
          <w:rFonts w:asciiTheme="majorHAnsi" w:hAnsiTheme="majorHAnsi" w:cstheme="majorHAnsi"/>
          <w:bCs/>
        </w:rPr>
        <w:t xml:space="preserve">escala </w:t>
      </w:r>
      <w:r w:rsidR="009E36D6">
        <w:rPr>
          <w:rFonts w:asciiTheme="majorHAnsi" w:hAnsiTheme="majorHAnsi" w:cstheme="majorHAnsi"/>
          <w:bCs/>
        </w:rPr>
        <w:t>RATHUS</w:t>
      </w:r>
      <w:r>
        <w:rPr>
          <w:rFonts w:asciiTheme="majorHAnsi" w:hAnsiTheme="majorHAnsi" w:cstheme="majorHAnsi"/>
          <w:bCs/>
        </w:rPr>
        <w:t>.</w:t>
      </w:r>
    </w:p>
    <w:tbl>
      <w:tblPr>
        <w:tblStyle w:val="TableNormal"/>
        <w:tblW w:w="0" w:type="auto"/>
        <w:tblInd w:w="5" w:type="dxa"/>
        <w:tblBorders>
          <w:top w:val="single" w:sz="4" w:space="0" w:color="auto"/>
          <w:bottom w:val="single" w:sz="4" w:space="0" w:color="auto"/>
        </w:tblBorders>
        <w:tblLook w:val="04A0" w:firstRow="1" w:lastRow="0" w:firstColumn="1" w:lastColumn="0" w:noHBand="0" w:noVBand="1"/>
      </w:tblPr>
      <w:tblGrid>
        <w:gridCol w:w="2405"/>
        <w:gridCol w:w="802"/>
        <w:gridCol w:w="829"/>
        <w:gridCol w:w="1092"/>
        <w:gridCol w:w="980"/>
        <w:gridCol w:w="839"/>
        <w:gridCol w:w="786"/>
        <w:gridCol w:w="440"/>
        <w:gridCol w:w="606"/>
      </w:tblGrid>
      <w:tr w:rsidR="00951B02" w:rsidRPr="00951B02" w14:paraId="4B61960B" w14:textId="77777777" w:rsidTr="007013FF">
        <w:tc>
          <w:tcPr>
            <w:tcW w:w="2405" w:type="dxa"/>
            <w:vMerge w:val="restart"/>
          </w:tcPr>
          <w:p w14:paraId="78915E56" w14:textId="77777777" w:rsidR="00951B02" w:rsidRPr="00951B02" w:rsidRDefault="00951B02" w:rsidP="007013FF">
            <w:pPr>
              <w:ind w:leftChars="0" w:left="0" w:firstLineChars="0" w:firstLine="0"/>
              <w:jc w:val="center"/>
              <w:rPr>
                <w:rFonts w:asciiTheme="majorHAnsi" w:hAnsiTheme="majorHAnsi" w:cstheme="majorHAnsi"/>
                <w:b/>
                <w:bCs/>
              </w:rPr>
            </w:pPr>
          </w:p>
        </w:tc>
        <w:tc>
          <w:tcPr>
            <w:tcW w:w="802" w:type="dxa"/>
            <w:vMerge w:val="restart"/>
          </w:tcPr>
          <w:p w14:paraId="7BDCF0DD" w14:textId="77777777" w:rsidR="00951B02" w:rsidRPr="00951B02" w:rsidRDefault="00951B02" w:rsidP="007013FF">
            <w:pPr>
              <w:spacing w:line="1" w:lineRule="atLeast"/>
              <w:ind w:left="0" w:hanging="2"/>
              <w:jc w:val="center"/>
              <w:rPr>
                <w:rFonts w:asciiTheme="majorHAnsi" w:hAnsiTheme="majorHAnsi" w:cstheme="majorHAnsi"/>
                <w:b/>
                <w:bCs/>
              </w:rPr>
            </w:pPr>
            <w:r w:rsidRPr="00951B02">
              <w:rPr>
                <w:rFonts w:asciiTheme="majorHAnsi" w:hAnsiTheme="majorHAnsi" w:cstheme="majorHAnsi"/>
                <w:b/>
                <w:bCs/>
              </w:rPr>
              <w:t>Media</w:t>
            </w:r>
          </w:p>
        </w:tc>
        <w:tc>
          <w:tcPr>
            <w:tcW w:w="829" w:type="dxa"/>
            <w:vMerge w:val="restart"/>
          </w:tcPr>
          <w:p w14:paraId="66115694" w14:textId="77777777" w:rsidR="00951B02" w:rsidRPr="00951B02" w:rsidRDefault="00951B02" w:rsidP="007013FF">
            <w:pPr>
              <w:spacing w:line="1" w:lineRule="atLeast"/>
              <w:ind w:left="0" w:hanging="2"/>
              <w:jc w:val="center"/>
              <w:rPr>
                <w:rFonts w:asciiTheme="majorHAnsi" w:hAnsiTheme="majorHAnsi" w:cstheme="majorHAnsi"/>
                <w:b/>
                <w:bCs/>
              </w:rPr>
            </w:pPr>
            <w:r w:rsidRPr="00951B02">
              <w:rPr>
                <w:rFonts w:asciiTheme="majorHAnsi" w:hAnsiTheme="majorHAnsi" w:cstheme="majorHAnsi"/>
                <w:b/>
                <w:bCs/>
              </w:rPr>
              <w:t>DE</w:t>
            </w:r>
          </w:p>
        </w:tc>
        <w:tc>
          <w:tcPr>
            <w:tcW w:w="1092" w:type="dxa"/>
            <w:vMerge w:val="restart"/>
          </w:tcPr>
          <w:p w14:paraId="42335531" w14:textId="77777777" w:rsidR="00951B02" w:rsidRPr="00951B02" w:rsidRDefault="00951B02" w:rsidP="007013FF">
            <w:pPr>
              <w:spacing w:line="1" w:lineRule="atLeast"/>
              <w:ind w:left="0" w:hanging="2"/>
              <w:jc w:val="center"/>
              <w:rPr>
                <w:rFonts w:asciiTheme="majorHAnsi" w:hAnsiTheme="majorHAnsi" w:cstheme="majorHAnsi"/>
                <w:b/>
                <w:bCs/>
              </w:rPr>
            </w:pPr>
            <w:r w:rsidRPr="00951B02">
              <w:rPr>
                <w:rFonts w:asciiTheme="majorHAnsi" w:hAnsiTheme="majorHAnsi" w:cstheme="majorHAnsi"/>
                <w:b/>
                <w:bCs/>
              </w:rPr>
              <w:t>DE. Error promedio</w:t>
            </w:r>
          </w:p>
        </w:tc>
        <w:tc>
          <w:tcPr>
            <w:tcW w:w="1819" w:type="dxa"/>
            <w:gridSpan w:val="2"/>
          </w:tcPr>
          <w:p w14:paraId="46580215" w14:textId="77777777" w:rsidR="00951B02" w:rsidRPr="00951B02" w:rsidRDefault="00951B02" w:rsidP="007013FF">
            <w:pPr>
              <w:ind w:leftChars="0" w:left="0" w:firstLineChars="0" w:firstLine="0"/>
              <w:jc w:val="center"/>
              <w:rPr>
                <w:rFonts w:asciiTheme="majorHAnsi" w:hAnsiTheme="majorHAnsi" w:cstheme="majorHAnsi"/>
                <w:b/>
                <w:bCs/>
              </w:rPr>
            </w:pPr>
            <w:r w:rsidRPr="00951B02">
              <w:rPr>
                <w:rFonts w:asciiTheme="majorHAnsi" w:hAnsiTheme="majorHAnsi" w:cstheme="majorHAnsi"/>
                <w:b/>
                <w:bCs/>
              </w:rPr>
              <w:t>IC 95%</w:t>
            </w:r>
          </w:p>
        </w:tc>
        <w:tc>
          <w:tcPr>
            <w:tcW w:w="786" w:type="dxa"/>
            <w:vMerge w:val="restart"/>
          </w:tcPr>
          <w:p w14:paraId="3954ABD5" w14:textId="77777777" w:rsidR="00951B02" w:rsidRPr="00951B02" w:rsidRDefault="00951B02" w:rsidP="007013FF">
            <w:pPr>
              <w:spacing w:line="1" w:lineRule="atLeast"/>
              <w:ind w:left="0" w:hanging="2"/>
              <w:jc w:val="center"/>
              <w:rPr>
                <w:rFonts w:asciiTheme="majorHAnsi" w:hAnsiTheme="majorHAnsi" w:cstheme="majorHAnsi"/>
                <w:b/>
                <w:bCs/>
              </w:rPr>
            </w:pPr>
            <w:r w:rsidRPr="00951B02">
              <w:rPr>
                <w:rFonts w:asciiTheme="majorHAnsi" w:hAnsiTheme="majorHAnsi" w:cstheme="majorHAnsi"/>
                <w:b/>
                <w:bCs/>
              </w:rPr>
              <w:t>t</w:t>
            </w:r>
          </w:p>
        </w:tc>
        <w:tc>
          <w:tcPr>
            <w:tcW w:w="440" w:type="dxa"/>
            <w:vMerge w:val="restart"/>
          </w:tcPr>
          <w:p w14:paraId="0050D9CF" w14:textId="77777777" w:rsidR="00951B02" w:rsidRPr="00951B02" w:rsidRDefault="00951B02" w:rsidP="007013FF">
            <w:pPr>
              <w:spacing w:line="1" w:lineRule="atLeast"/>
              <w:ind w:left="0" w:hanging="2"/>
              <w:jc w:val="center"/>
              <w:rPr>
                <w:rFonts w:asciiTheme="majorHAnsi" w:hAnsiTheme="majorHAnsi" w:cstheme="majorHAnsi"/>
                <w:b/>
                <w:bCs/>
              </w:rPr>
            </w:pPr>
            <w:proofErr w:type="spellStart"/>
            <w:r w:rsidRPr="00951B02">
              <w:rPr>
                <w:rFonts w:asciiTheme="majorHAnsi" w:hAnsiTheme="majorHAnsi" w:cstheme="majorHAnsi"/>
                <w:b/>
                <w:bCs/>
              </w:rPr>
              <w:t>gl</w:t>
            </w:r>
            <w:proofErr w:type="spellEnd"/>
          </w:p>
        </w:tc>
        <w:tc>
          <w:tcPr>
            <w:tcW w:w="606" w:type="dxa"/>
            <w:vMerge w:val="restart"/>
          </w:tcPr>
          <w:p w14:paraId="38C07BFE" w14:textId="77777777" w:rsidR="00951B02" w:rsidRPr="00951B02" w:rsidRDefault="00951B02" w:rsidP="007013FF">
            <w:pPr>
              <w:spacing w:line="1" w:lineRule="atLeast"/>
              <w:ind w:left="0" w:hanging="2"/>
              <w:jc w:val="center"/>
              <w:rPr>
                <w:rFonts w:asciiTheme="majorHAnsi" w:hAnsiTheme="majorHAnsi" w:cstheme="majorHAnsi"/>
                <w:b/>
                <w:bCs/>
              </w:rPr>
            </w:pPr>
            <w:r w:rsidRPr="00951B02">
              <w:rPr>
                <w:rFonts w:asciiTheme="majorHAnsi" w:hAnsiTheme="majorHAnsi" w:cstheme="majorHAnsi"/>
                <w:b/>
                <w:bCs/>
              </w:rPr>
              <w:t>Sig.</w:t>
            </w:r>
          </w:p>
        </w:tc>
      </w:tr>
      <w:tr w:rsidR="00951B02" w:rsidRPr="00951B02" w14:paraId="2DD9B8C2" w14:textId="77777777" w:rsidTr="007013FF">
        <w:tc>
          <w:tcPr>
            <w:tcW w:w="2405" w:type="dxa"/>
            <w:vMerge/>
            <w:tcBorders>
              <w:bottom w:val="single" w:sz="4" w:space="0" w:color="auto"/>
            </w:tcBorders>
          </w:tcPr>
          <w:p w14:paraId="79C5F2E4" w14:textId="77777777" w:rsidR="00951B02" w:rsidRPr="00951B02" w:rsidRDefault="00951B02" w:rsidP="007013FF">
            <w:pPr>
              <w:ind w:leftChars="0" w:left="0" w:firstLineChars="0" w:firstLine="0"/>
              <w:jc w:val="both"/>
              <w:rPr>
                <w:rFonts w:asciiTheme="majorHAnsi" w:hAnsiTheme="majorHAnsi" w:cstheme="majorHAnsi"/>
                <w:b/>
                <w:bCs/>
              </w:rPr>
            </w:pPr>
          </w:p>
        </w:tc>
        <w:tc>
          <w:tcPr>
            <w:tcW w:w="802" w:type="dxa"/>
            <w:vMerge/>
            <w:tcBorders>
              <w:bottom w:val="single" w:sz="4" w:space="0" w:color="auto"/>
            </w:tcBorders>
          </w:tcPr>
          <w:p w14:paraId="3A041F4C" w14:textId="77777777" w:rsidR="00951B02" w:rsidRPr="00951B02" w:rsidRDefault="00951B02" w:rsidP="007013FF">
            <w:pPr>
              <w:ind w:leftChars="0" w:left="0" w:firstLineChars="0" w:firstLine="0"/>
              <w:jc w:val="both"/>
              <w:rPr>
                <w:rFonts w:asciiTheme="majorHAnsi" w:hAnsiTheme="majorHAnsi" w:cstheme="majorHAnsi"/>
              </w:rPr>
            </w:pPr>
          </w:p>
        </w:tc>
        <w:tc>
          <w:tcPr>
            <w:tcW w:w="829" w:type="dxa"/>
            <w:vMerge/>
            <w:tcBorders>
              <w:bottom w:val="single" w:sz="4" w:space="0" w:color="auto"/>
            </w:tcBorders>
          </w:tcPr>
          <w:p w14:paraId="4B3173DC" w14:textId="77777777" w:rsidR="00951B02" w:rsidRPr="00951B02" w:rsidRDefault="00951B02" w:rsidP="007013FF">
            <w:pPr>
              <w:ind w:leftChars="0" w:left="0" w:firstLineChars="0" w:firstLine="0"/>
              <w:jc w:val="both"/>
              <w:rPr>
                <w:rFonts w:asciiTheme="majorHAnsi" w:hAnsiTheme="majorHAnsi" w:cstheme="majorHAnsi"/>
              </w:rPr>
            </w:pPr>
          </w:p>
        </w:tc>
        <w:tc>
          <w:tcPr>
            <w:tcW w:w="1092" w:type="dxa"/>
            <w:vMerge/>
            <w:tcBorders>
              <w:bottom w:val="single" w:sz="4" w:space="0" w:color="auto"/>
            </w:tcBorders>
          </w:tcPr>
          <w:p w14:paraId="4336A32D" w14:textId="77777777" w:rsidR="00951B02" w:rsidRPr="00951B02" w:rsidRDefault="00951B02" w:rsidP="007013FF">
            <w:pPr>
              <w:ind w:leftChars="0" w:left="0" w:firstLineChars="0" w:firstLine="0"/>
              <w:jc w:val="both"/>
              <w:rPr>
                <w:rFonts w:asciiTheme="majorHAnsi" w:hAnsiTheme="majorHAnsi" w:cstheme="majorHAnsi"/>
              </w:rPr>
            </w:pPr>
          </w:p>
        </w:tc>
        <w:tc>
          <w:tcPr>
            <w:tcW w:w="980" w:type="dxa"/>
            <w:tcBorders>
              <w:bottom w:val="single" w:sz="4" w:space="0" w:color="auto"/>
            </w:tcBorders>
          </w:tcPr>
          <w:p w14:paraId="221ED08A" w14:textId="77777777" w:rsidR="00951B02" w:rsidRPr="00951B02" w:rsidRDefault="00951B02" w:rsidP="007013FF">
            <w:pPr>
              <w:ind w:leftChars="0" w:left="0" w:firstLineChars="0" w:firstLine="0"/>
              <w:jc w:val="both"/>
              <w:rPr>
                <w:rFonts w:asciiTheme="majorHAnsi" w:hAnsiTheme="majorHAnsi" w:cstheme="majorHAnsi"/>
              </w:rPr>
            </w:pPr>
            <w:proofErr w:type="spellStart"/>
            <w:r w:rsidRPr="00951B02">
              <w:rPr>
                <w:rFonts w:asciiTheme="majorHAnsi" w:hAnsiTheme="majorHAnsi" w:cstheme="majorHAnsi"/>
              </w:rPr>
              <w:t>Inf</w:t>
            </w:r>
            <w:proofErr w:type="spellEnd"/>
          </w:p>
        </w:tc>
        <w:tc>
          <w:tcPr>
            <w:tcW w:w="839" w:type="dxa"/>
            <w:tcBorders>
              <w:bottom w:val="single" w:sz="4" w:space="0" w:color="auto"/>
            </w:tcBorders>
          </w:tcPr>
          <w:p w14:paraId="1332F3C9" w14:textId="77777777" w:rsidR="00951B02" w:rsidRPr="00951B02" w:rsidRDefault="00951B02" w:rsidP="007013FF">
            <w:pPr>
              <w:ind w:leftChars="0" w:left="0" w:firstLineChars="0" w:firstLine="0"/>
              <w:jc w:val="both"/>
              <w:rPr>
                <w:rFonts w:asciiTheme="majorHAnsi" w:hAnsiTheme="majorHAnsi" w:cstheme="majorHAnsi"/>
              </w:rPr>
            </w:pPr>
            <w:proofErr w:type="spellStart"/>
            <w:r w:rsidRPr="00951B02">
              <w:rPr>
                <w:rFonts w:asciiTheme="majorHAnsi" w:hAnsiTheme="majorHAnsi" w:cstheme="majorHAnsi"/>
              </w:rPr>
              <w:t>Sup</w:t>
            </w:r>
            <w:proofErr w:type="spellEnd"/>
          </w:p>
        </w:tc>
        <w:tc>
          <w:tcPr>
            <w:tcW w:w="786" w:type="dxa"/>
            <w:vMerge/>
            <w:tcBorders>
              <w:bottom w:val="single" w:sz="4" w:space="0" w:color="auto"/>
            </w:tcBorders>
          </w:tcPr>
          <w:p w14:paraId="24BF1B98" w14:textId="77777777" w:rsidR="00951B02" w:rsidRPr="00951B02" w:rsidRDefault="00951B02" w:rsidP="007013FF">
            <w:pPr>
              <w:ind w:leftChars="0" w:left="0" w:firstLineChars="0" w:firstLine="0"/>
              <w:jc w:val="both"/>
              <w:rPr>
                <w:rFonts w:asciiTheme="majorHAnsi" w:hAnsiTheme="majorHAnsi" w:cstheme="majorHAnsi"/>
              </w:rPr>
            </w:pPr>
          </w:p>
        </w:tc>
        <w:tc>
          <w:tcPr>
            <w:tcW w:w="440" w:type="dxa"/>
            <w:vMerge/>
            <w:tcBorders>
              <w:bottom w:val="single" w:sz="4" w:space="0" w:color="auto"/>
            </w:tcBorders>
          </w:tcPr>
          <w:p w14:paraId="52926B30" w14:textId="77777777" w:rsidR="00951B02" w:rsidRPr="00951B02" w:rsidRDefault="00951B02" w:rsidP="007013FF">
            <w:pPr>
              <w:ind w:leftChars="0" w:left="0" w:firstLineChars="0" w:firstLine="0"/>
              <w:jc w:val="both"/>
              <w:rPr>
                <w:rFonts w:asciiTheme="majorHAnsi" w:hAnsiTheme="majorHAnsi" w:cstheme="majorHAnsi"/>
              </w:rPr>
            </w:pPr>
          </w:p>
        </w:tc>
        <w:tc>
          <w:tcPr>
            <w:tcW w:w="606" w:type="dxa"/>
            <w:vMerge/>
            <w:tcBorders>
              <w:bottom w:val="single" w:sz="4" w:space="0" w:color="auto"/>
            </w:tcBorders>
          </w:tcPr>
          <w:p w14:paraId="5626E987" w14:textId="77777777" w:rsidR="00951B02" w:rsidRPr="00951B02" w:rsidRDefault="00951B02" w:rsidP="007013FF">
            <w:pPr>
              <w:ind w:leftChars="0" w:left="0" w:firstLineChars="0" w:firstLine="0"/>
              <w:jc w:val="both"/>
              <w:rPr>
                <w:rFonts w:asciiTheme="majorHAnsi" w:hAnsiTheme="majorHAnsi" w:cstheme="majorHAnsi"/>
              </w:rPr>
            </w:pPr>
          </w:p>
        </w:tc>
      </w:tr>
      <w:tr w:rsidR="00951B02" w:rsidRPr="00951B02" w14:paraId="78491396" w14:textId="77777777" w:rsidTr="007013FF">
        <w:tc>
          <w:tcPr>
            <w:tcW w:w="2405" w:type="dxa"/>
            <w:tcBorders>
              <w:top w:val="single" w:sz="4" w:space="0" w:color="auto"/>
              <w:bottom w:val="single" w:sz="4" w:space="0" w:color="auto"/>
            </w:tcBorders>
          </w:tcPr>
          <w:p w14:paraId="1491C6B7" w14:textId="77777777" w:rsidR="00951B02" w:rsidRPr="00951B02" w:rsidRDefault="00951B02" w:rsidP="00951B02">
            <w:pPr>
              <w:ind w:leftChars="0" w:left="0" w:firstLineChars="0" w:firstLine="0"/>
              <w:jc w:val="both"/>
              <w:rPr>
                <w:rFonts w:asciiTheme="majorHAnsi" w:hAnsiTheme="majorHAnsi" w:cstheme="majorHAnsi"/>
                <w:bCs/>
              </w:rPr>
            </w:pPr>
            <w:r w:rsidRPr="00951B02">
              <w:rPr>
                <w:rFonts w:asciiTheme="majorHAnsi" w:hAnsiTheme="majorHAnsi" w:cstheme="majorHAnsi"/>
                <w:b/>
                <w:bCs/>
              </w:rPr>
              <w:t xml:space="preserve">Puntaje PRE </w:t>
            </w:r>
            <w:r>
              <w:rPr>
                <w:rFonts w:asciiTheme="majorHAnsi" w:hAnsiTheme="majorHAnsi" w:cstheme="majorHAnsi"/>
                <w:b/>
                <w:bCs/>
              </w:rPr>
              <w:t>vs POST</w:t>
            </w:r>
          </w:p>
        </w:tc>
        <w:tc>
          <w:tcPr>
            <w:tcW w:w="802" w:type="dxa"/>
            <w:tcBorders>
              <w:top w:val="single" w:sz="4" w:space="0" w:color="auto"/>
              <w:bottom w:val="single" w:sz="4" w:space="0" w:color="auto"/>
            </w:tcBorders>
          </w:tcPr>
          <w:p w14:paraId="378124F6" w14:textId="0DE3EA03" w:rsidR="00951B02" w:rsidRPr="00951B02" w:rsidRDefault="00951B02" w:rsidP="00951B02">
            <w:pPr>
              <w:ind w:leftChars="0" w:left="0" w:firstLineChars="0" w:firstLine="0"/>
              <w:jc w:val="both"/>
              <w:rPr>
                <w:rFonts w:asciiTheme="majorHAnsi" w:hAnsiTheme="majorHAnsi" w:cstheme="majorHAnsi"/>
                <w:bCs/>
              </w:rPr>
            </w:pPr>
            <w:r w:rsidRPr="006E210A">
              <w:t>-7,071</w:t>
            </w:r>
          </w:p>
        </w:tc>
        <w:tc>
          <w:tcPr>
            <w:tcW w:w="829" w:type="dxa"/>
            <w:tcBorders>
              <w:top w:val="single" w:sz="4" w:space="0" w:color="auto"/>
              <w:bottom w:val="single" w:sz="4" w:space="0" w:color="auto"/>
            </w:tcBorders>
          </w:tcPr>
          <w:p w14:paraId="7073B9F8" w14:textId="243C549C" w:rsidR="00951B02" w:rsidRPr="00951B02" w:rsidRDefault="00951B02" w:rsidP="00951B02">
            <w:pPr>
              <w:ind w:leftChars="0" w:left="0" w:firstLineChars="0" w:firstLine="0"/>
              <w:jc w:val="both"/>
              <w:rPr>
                <w:rFonts w:asciiTheme="majorHAnsi" w:hAnsiTheme="majorHAnsi" w:cstheme="majorHAnsi"/>
                <w:bCs/>
              </w:rPr>
            </w:pPr>
            <w:r w:rsidRPr="006E210A">
              <w:t>15,304</w:t>
            </w:r>
          </w:p>
        </w:tc>
        <w:tc>
          <w:tcPr>
            <w:tcW w:w="1092" w:type="dxa"/>
            <w:tcBorders>
              <w:top w:val="single" w:sz="4" w:space="0" w:color="auto"/>
              <w:bottom w:val="single" w:sz="4" w:space="0" w:color="auto"/>
            </w:tcBorders>
          </w:tcPr>
          <w:p w14:paraId="22B25FAC" w14:textId="7CB2AE06" w:rsidR="00951B02" w:rsidRPr="00951B02" w:rsidRDefault="00951B02" w:rsidP="00951B02">
            <w:pPr>
              <w:ind w:leftChars="0" w:left="0" w:firstLineChars="0" w:firstLine="0"/>
              <w:jc w:val="both"/>
              <w:rPr>
                <w:rFonts w:asciiTheme="majorHAnsi" w:hAnsiTheme="majorHAnsi" w:cstheme="majorHAnsi"/>
                <w:bCs/>
              </w:rPr>
            </w:pPr>
            <w:r w:rsidRPr="006E210A">
              <w:t>2,892</w:t>
            </w:r>
          </w:p>
        </w:tc>
        <w:tc>
          <w:tcPr>
            <w:tcW w:w="980" w:type="dxa"/>
            <w:tcBorders>
              <w:top w:val="single" w:sz="4" w:space="0" w:color="auto"/>
              <w:bottom w:val="single" w:sz="4" w:space="0" w:color="auto"/>
            </w:tcBorders>
          </w:tcPr>
          <w:p w14:paraId="300D17A3" w14:textId="22FE7982" w:rsidR="00951B02" w:rsidRPr="00951B02" w:rsidRDefault="00951B02" w:rsidP="00951B02">
            <w:pPr>
              <w:ind w:leftChars="0" w:left="0" w:firstLineChars="0" w:firstLine="0"/>
              <w:jc w:val="both"/>
              <w:rPr>
                <w:rFonts w:asciiTheme="majorHAnsi" w:hAnsiTheme="majorHAnsi" w:cstheme="majorHAnsi"/>
                <w:bCs/>
              </w:rPr>
            </w:pPr>
            <w:r w:rsidRPr="006E210A">
              <w:t>-13,006</w:t>
            </w:r>
          </w:p>
        </w:tc>
        <w:tc>
          <w:tcPr>
            <w:tcW w:w="839" w:type="dxa"/>
            <w:tcBorders>
              <w:top w:val="single" w:sz="4" w:space="0" w:color="auto"/>
              <w:bottom w:val="single" w:sz="4" w:space="0" w:color="auto"/>
            </w:tcBorders>
          </w:tcPr>
          <w:p w14:paraId="01508D01" w14:textId="5E5B3037" w:rsidR="00951B02" w:rsidRPr="00951B02" w:rsidRDefault="00951B02" w:rsidP="00951B02">
            <w:pPr>
              <w:ind w:leftChars="0" w:left="0" w:firstLineChars="0" w:firstLine="0"/>
              <w:jc w:val="both"/>
              <w:rPr>
                <w:rFonts w:asciiTheme="majorHAnsi" w:hAnsiTheme="majorHAnsi" w:cstheme="majorHAnsi"/>
                <w:bCs/>
              </w:rPr>
            </w:pPr>
            <w:r w:rsidRPr="006E210A">
              <w:t>-1,137</w:t>
            </w:r>
          </w:p>
        </w:tc>
        <w:tc>
          <w:tcPr>
            <w:tcW w:w="786" w:type="dxa"/>
            <w:tcBorders>
              <w:top w:val="single" w:sz="4" w:space="0" w:color="auto"/>
              <w:bottom w:val="single" w:sz="4" w:space="0" w:color="auto"/>
            </w:tcBorders>
          </w:tcPr>
          <w:p w14:paraId="0A3E091A" w14:textId="4C39CA19" w:rsidR="00951B02" w:rsidRPr="00951B02" w:rsidRDefault="00951B02" w:rsidP="00951B02">
            <w:pPr>
              <w:ind w:leftChars="0" w:left="0" w:firstLineChars="0" w:firstLine="0"/>
              <w:jc w:val="both"/>
              <w:rPr>
                <w:rFonts w:asciiTheme="majorHAnsi" w:hAnsiTheme="majorHAnsi" w:cstheme="majorHAnsi"/>
                <w:bCs/>
              </w:rPr>
            </w:pPr>
            <w:r w:rsidRPr="006E210A">
              <w:t>-2,445</w:t>
            </w:r>
          </w:p>
        </w:tc>
        <w:tc>
          <w:tcPr>
            <w:tcW w:w="440" w:type="dxa"/>
            <w:tcBorders>
              <w:top w:val="single" w:sz="4" w:space="0" w:color="auto"/>
              <w:bottom w:val="single" w:sz="4" w:space="0" w:color="auto"/>
            </w:tcBorders>
          </w:tcPr>
          <w:p w14:paraId="08EFE498" w14:textId="201B037A" w:rsidR="00951B02" w:rsidRPr="00951B02" w:rsidRDefault="00951B02" w:rsidP="00951B02">
            <w:pPr>
              <w:ind w:leftChars="0" w:left="0" w:firstLineChars="0" w:firstLine="0"/>
              <w:jc w:val="both"/>
              <w:rPr>
                <w:rFonts w:asciiTheme="majorHAnsi" w:hAnsiTheme="majorHAnsi" w:cstheme="majorHAnsi"/>
                <w:bCs/>
              </w:rPr>
            </w:pPr>
            <w:r w:rsidRPr="006E210A">
              <w:t>27</w:t>
            </w:r>
          </w:p>
        </w:tc>
        <w:tc>
          <w:tcPr>
            <w:tcW w:w="606" w:type="dxa"/>
            <w:tcBorders>
              <w:top w:val="single" w:sz="4" w:space="0" w:color="auto"/>
              <w:bottom w:val="single" w:sz="4" w:space="0" w:color="auto"/>
            </w:tcBorders>
          </w:tcPr>
          <w:p w14:paraId="76215865" w14:textId="7DB2A776" w:rsidR="00951B02" w:rsidRPr="00951B02" w:rsidRDefault="00951B02" w:rsidP="00951B02">
            <w:pPr>
              <w:ind w:leftChars="0" w:left="0" w:firstLineChars="0" w:firstLine="0"/>
              <w:jc w:val="both"/>
              <w:rPr>
                <w:rFonts w:asciiTheme="majorHAnsi" w:hAnsiTheme="majorHAnsi" w:cstheme="majorHAnsi"/>
                <w:bCs/>
              </w:rPr>
            </w:pPr>
            <w:r w:rsidRPr="006E210A">
              <w:t>,021</w:t>
            </w:r>
            <w:r>
              <w:t>*</w:t>
            </w:r>
          </w:p>
        </w:tc>
      </w:tr>
    </w:tbl>
    <w:p w14:paraId="26815183" w14:textId="28530B9A" w:rsidR="00951B02" w:rsidRDefault="00951B02" w:rsidP="00951B02">
      <w:pPr>
        <w:ind w:leftChars="0" w:left="0" w:firstLineChars="0" w:firstLine="0"/>
        <w:jc w:val="both"/>
        <w:rPr>
          <w:rFonts w:asciiTheme="majorHAnsi" w:hAnsiTheme="majorHAnsi" w:cstheme="majorHAnsi"/>
          <w:bCs/>
        </w:rPr>
      </w:pPr>
      <w:r>
        <w:rPr>
          <w:rFonts w:asciiTheme="majorHAnsi" w:hAnsiTheme="majorHAnsi" w:cstheme="majorHAnsi"/>
          <w:bCs/>
        </w:rPr>
        <w:t xml:space="preserve">DE= Desviación estándar. IC 95% = Intervalo de confianza al 95%. t= valor t. </w:t>
      </w:r>
      <w:proofErr w:type="spellStart"/>
      <w:r>
        <w:rPr>
          <w:rFonts w:asciiTheme="majorHAnsi" w:hAnsiTheme="majorHAnsi" w:cstheme="majorHAnsi"/>
          <w:bCs/>
        </w:rPr>
        <w:t>gl</w:t>
      </w:r>
      <w:proofErr w:type="spellEnd"/>
      <w:r>
        <w:rPr>
          <w:rFonts w:asciiTheme="majorHAnsi" w:hAnsiTheme="majorHAnsi" w:cstheme="majorHAnsi"/>
          <w:bCs/>
        </w:rPr>
        <w:t xml:space="preserve"> = Grados de libertad. Sig. = Significancia. </w:t>
      </w:r>
      <w:r w:rsidRPr="00951B02">
        <w:rPr>
          <w:rFonts w:asciiTheme="majorHAnsi" w:hAnsiTheme="majorHAnsi" w:cstheme="majorHAnsi"/>
          <w:bCs/>
        </w:rPr>
        <w:t xml:space="preserve">* = p &lt; </w:t>
      </w:r>
      <w:r>
        <w:rPr>
          <w:rFonts w:asciiTheme="majorHAnsi" w:hAnsiTheme="majorHAnsi" w:cstheme="majorHAnsi"/>
          <w:bCs/>
        </w:rPr>
        <w:t>0,</w:t>
      </w:r>
      <w:r w:rsidRPr="00951B02">
        <w:rPr>
          <w:rFonts w:asciiTheme="majorHAnsi" w:hAnsiTheme="majorHAnsi" w:cstheme="majorHAnsi"/>
          <w:bCs/>
        </w:rPr>
        <w:t>0</w:t>
      </w:r>
      <w:r>
        <w:rPr>
          <w:rFonts w:asciiTheme="majorHAnsi" w:hAnsiTheme="majorHAnsi" w:cstheme="majorHAnsi"/>
          <w:bCs/>
        </w:rPr>
        <w:t>5.</w:t>
      </w:r>
    </w:p>
    <w:p w14:paraId="5D5DCCE8" w14:textId="7C042A9D" w:rsidR="008735F2" w:rsidRDefault="008735F2" w:rsidP="008735F2">
      <w:pPr>
        <w:ind w:leftChars="0" w:left="0" w:firstLineChars="0" w:firstLine="0"/>
        <w:jc w:val="both"/>
        <w:rPr>
          <w:rFonts w:asciiTheme="majorHAnsi" w:hAnsiTheme="majorHAnsi" w:cstheme="majorHAnsi"/>
          <w:bCs/>
        </w:rPr>
      </w:pPr>
      <w:r w:rsidRPr="008735F2">
        <w:rPr>
          <w:rFonts w:asciiTheme="majorHAnsi" w:hAnsiTheme="majorHAnsi" w:cstheme="majorHAnsi"/>
          <w:bCs/>
        </w:rPr>
        <w:lastRenderedPageBreak/>
        <w:t>Desde el punto de vista clasificatorio de esta escala</w:t>
      </w:r>
      <w:r>
        <w:rPr>
          <w:rFonts w:asciiTheme="majorHAnsi" w:hAnsiTheme="majorHAnsi" w:cstheme="majorHAnsi"/>
          <w:bCs/>
        </w:rPr>
        <w:t xml:space="preserve"> la Tabla 7 evidencia que los estudiantes modificaron sus categorías de asertividad post uso del traje GERT, aumentando el </w:t>
      </w:r>
      <w:r w:rsidR="000E50B5">
        <w:rPr>
          <w:rFonts w:asciiTheme="majorHAnsi" w:hAnsiTheme="majorHAnsi" w:cstheme="majorHAnsi"/>
          <w:bCs/>
        </w:rPr>
        <w:t>número</w:t>
      </w:r>
      <w:r>
        <w:rPr>
          <w:rFonts w:asciiTheme="majorHAnsi" w:hAnsiTheme="majorHAnsi" w:cstheme="majorHAnsi"/>
          <w:bCs/>
        </w:rPr>
        <w:t xml:space="preserve"> de sujetos asertivos.</w:t>
      </w:r>
    </w:p>
    <w:p w14:paraId="55E489DA" w14:textId="710B663B" w:rsidR="008735F2" w:rsidRDefault="008735F2" w:rsidP="008735F2">
      <w:pPr>
        <w:ind w:leftChars="0" w:left="0" w:firstLineChars="0" w:firstLine="0"/>
        <w:jc w:val="both"/>
        <w:rPr>
          <w:rFonts w:asciiTheme="majorHAnsi" w:hAnsiTheme="majorHAnsi" w:cstheme="majorHAnsi"/>
          <w:bCs/>
        </w:rPr>
      </w:pPr>
      <w:r w:rsidRPr="004B72CD">
        <w:rPr>
          <w:rFonts w:asciiTheme="majorHAnsi" w:hAnsiTheme="majorHAnsi" w:cstheme="majorHAnsi"/>
          <w:b/>
        </w:rPr>
        <w:t xml:space="preserve">Tabla </w:t>
      </w:r>
      <w:r>
        <w:rPr>
          <w:rFonts w:asciiTheme="majorHAnsi" w:hAnsiTheme="majorHAnsi" w:cstheme="majorHAnsi"/>
          <w:b/>
        </w:rPr>
        <w:t>7</w:t>
      </w:r>
      <w:r w:rsidRPr="004B72CD">
        <w:rPr>
          <w:rFonts w:asciiTheme="majorHAnsi" w:hAnsiTheme="majorHAnsi" w:cstheme="majorHAnsi"/>
          <w:b/>
        </w:rPr>
        <w:t>.</w:t>
      </w:r>
      <w:r w:rsidRPr="004B72CD">
        <w:rPr>
          <w:rFonts w:asciiTheme="majorHAnsi" w:hAnsiTheme="majorHAnsi" w:cstheme="majorHAnsi"/>
          <w:bCs/>
        </w:rPr>
        <w:t xml:space="preserve"> </w:t>
      </w:r>
      <w:r>
        <w:rPr>
          <w:rFonts w:asciiTheme="majorHAnsi" w:hAnsiTheme="majorHAnsi" w:cstheme="majorHAnsi"/>
          <w:bCs/>
        </w:rPr>
        <w:t xml:space="preserve">Categorización </w:t>
      </w:r>
      <w:r w:rsidRPr="004B72CD">
        <w:rPr>
          <w:rFonts w:asciiTheme="majorHAnsi" w:hAnsiTheme="majorHAnsi" w:cstheme="majorHAnsi"/>
          <w:bCs/>
        </w:rPr>
        <w:t xml:space="preserve">periodos PRE y POST para la escala </w:t>
      </w:r>
      <w:r>
        <w:rPr>
          <w:rFonts w:asciiTheme="majorHAnsi" w:hAnsiTheme="majorHAnsi" w:cstheme="majorHAnsi"/>
          <w:bCs/>
        </w:rPr>
        <w:t>RATHUS.</w:t>
      </w:r>
    </w:p>
    <w:tbl>
      <w:tblPr>
        <w:tblStyle w:val="Tablanormal2"/>
        <w:tblW w:w="7797" w:type="dxa"/>
        <w:tblLayout w:type="fixed"/>
        <w:tblLook w:val="0000" w:firstRow="0" w:lastRow="0" w:firstColumn="0" w:lastColumn="0" w:noHBand="0" w:noVBand="0"/>
      </w:tblPr>
      <w:tblGrid>
        <w:gridCol w:w="1134"/>
        <w:gridCol w:w="2047"/>
        <w:gridCol w:w="1230"/>
        <w:gridCol w:w="1199"/>
        <w:gridCol w:w="2187"/>
      </w:tblGrid>
      <w:tr w:rsidR="008735F2" w:rsidRPr="00890580" w14:paraId="5D9F6C36" w14:textId="77777777" w:rsidTr="007013F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81" w:type="dxa"/>
            <w:gridSpan w:val="2"/>
          </w:tcPr>
          <w:p w14:paraId="79C158BC" w14:textId="77777777" w:rsidR="008735F2" w:rsidRPr="00890580" w:rsidRDefault="008735F2" w:rsidP="007013FF">
            <w:pPr>
              <w:ind w:left="0" w:hanging="2"/>
              <w:jc w:val="right"/>
            </w:pPr>
            <w:r>
              <w:t xml:space="preserve">Categoría </w:t>
            </w:r>
          </w:p>
        </w:tc>
        <w:tc>
          <w:tcPr>
            <w:cnfStyle w:val="000001000000" w:firstRow="0" w:lastRow="0" w:firstColumn="0" w:lastColumn="0" w:oddVBand="0" w:evenVBand="1" w:oddHBand="0" w:evenHBand="0" w:firstRowFirstColumn="0" w:firstRowLastColumn="0" w:lastRowFirstColumn="0" w:lastRowLastColumn="0"/>
            <w:tcW w:w="1230" w:type="dxa"/>
          </w:tcPr>
          <w:p w14:paraId="09762A7F" w14:textId="77777777" w:rsidR="008735F2" w:rsidRPr="00890580" w:rsidRDefault="008735F2" w:rsidP="007013FF">
            <w:pPr>
              <w:ind w:left="0" w:hanging="2"/>
              <w:rPr>
                <w:b/>
                <w:bCs/>
              </w:rPr>
            </w:pPr>
            <w:r w:rsidRPr="00890580">
              <w:rPr>
                <w:b/>
                <w:bCs/>
              </w:rPr>
              <w:t>Frecuencia</w:t>
            </w:r>
          </w:p>
        </w:tc>
        <w:tc>
          <w:tcPr>
            <w:cnfStyle w:val="000010000000" w:firstRow="0" w:lastRow="0" w:firstColumn="0" w:lastColumn="0" w:oddVBand="1" w:evenVBand="0" w:oddHBand="0" w:evenHBand="0" w:firstRowFirstColumn="0" w:firstRowLastColumn="0" w:lastRowFirstColumn="0" w:lastRowLastColumn="0"/>
            <w:tcW w:w="1199" w:type="dxa"/>
          </w:tcPr>
          <w:p w14:paraId="154909E7" w14:textId="77777777" w:rsidR="008735F2" w:rsidRPr="00890580" w:rsidRDefault="008735F2" w:rsidP="007013FF">
            <w:pPr>
              <w:ind w:left="0" w:hanging="2"/>
              <w:rPr>
                <w:b/>
                <w:bCs/>
              </w:rPr>
            </w:pPr>
            <w:r w:rsidRPr="00890580">
              <w:rPr>
                <w:b/>
                <w:bCs/>
              </w:rPr>
              <w:t>Porcentaje</w:t>
            </w:r>
          </w:p>
        </w:tc>
        <w:tc>
          <w:tcPr>
            <w:cnfStyle w:val="000001000000" w:firstRow="0" w:lastRow="0" w:firstColumn="0" w:lastColumn="0" w:oddVBand="0" w:evenVBand="1" w:oddHBand="0" w:evenHBand="0" w:firstRowFirstColumn="0" w:firstRowLastColumn="0" w:lastRowFirstColumn="0" w:lastRowLastColumn="0"/>
            <w:tcW w:w="2187" w:type="dxa"/>
          </w:tcPr>
          <w:p w14:paraId="2E0DAC80" w14:textId="77777777" w:rsidR="008735F2" w:rsidRPr="00890580" w:rsidRDefault="008735F2" w:rsidP="007013FF">
            <w:pPr>
              <w:ind w:left="0" w:hanging="2"/>
              <w:rPr>
                <w:b/>
                <w:bCs/>
              </w:rPr>
            </w:pPr>
            <w:r w:rsidRPr="00890580">
              <w:rPr>
                <w:b/>
                <w:bCs/>
              </w:rPr>
              <w:t>Porcentaje acumulado</w:t>
            </w:r>
          </w:p>
        </w:tc>
      </w:tr>
      <w:tr w:rsidR="008735F2" w:rsidRPr="00890580" w14:paraId="3106F302" w14:textId="77777777" w:rsidTr="007013FF">
        <w:tc>
          <w:tcPr>
            <w:cnfStyle w:val="000010000000" w:firstRow="0" w:lastRow="0" w:firstColumn="0" w:lastColumn="0" w:oddVBand="1" w:evenVBand="0" w:oddHBand="0" w:evenHBand="0" w:firstRowFirstColumn="0" w:firstRowLastColumn="0" w:lastRowFirstColumn="0" w:lastRowLastColumn="0"/>
            <w:tcW w:w="1134" w:type="dxa"/>
            <w:vMerge w:val="restart"/>
          </w:tcPr>
          <w:p w14:paraId="480738EC" w14:textId="77777777" w:rsidR="008735F2" w:rsidRPr="00890580" w:rsidRDefault="008735F2" w:rsidP="007013FF">
            <w:pPr>
              <w:ind w:left="0" w:hanging="2"/>
            </w:pPr>
            <w:r>
              <w:t>RATHUS PRE</w:t>
            </w:r>
          </w:p>
        </w:tc>
        <w:tc>
          <w:tcPr>
            <w:cnfStyle w:val="000001000000" w:firstRow="0" w:lastRow="0" w:firstColumn="0" w:lastColumn="0" w:oddVBand="0" w:evenVBand="1" w:oddHBand="0" w:evenHBand="0" w:firstRowFirstColumn="0" w:firstRowLastColumn="0" w:lastRowFirstColumn="0" w:lastRowLastColumn="0"/>
            <w:tcW w:w="2047" w:type="dxa"/>
          </w:tcPr>
          <w:p w14:paraId="581F7F63" w14:textId="77777777" w:rsidR="008735F2" w:rsidRPr="00890580" w:rsidRDefault="008735F2" w:rsidP="007013FF">
            <w:pPr>
              <w:ind w:left="0" w:hanging="2"/>
              <w:rPr>
                <w:b/>
                <w:bCs/>
              </w:rPr>
            </w:pPr>
            <w:r w:rsidRPr="00F844CB">
              <w:rPr>
                <w:b/>
                <w:bCs/>
              </w:rPr>
              <w:t>Asertivo</w:t>
            </w:r>
          </w:p>
        </w:tc>
        <w:tc>
          <w:tcPr>
            <w:cnfStyle w:val="000010000000" w:firstRow="0" w:lastRow="0" w:firstColumn="0" w:lastColumn="0" w:oddVBand="1" w:evenVBand="0" w:oddHBand="0" w:evenHBand="0" w:firstRowFirstColumn="0" w:firstRowLastColumn="0" w:lastRowFirstColumn="0" w:lastRowLastColumn="0"/>
            <w:tcW w:w="1230" w:type="dxa"/>
          </w:tcPr>
          <w:p w14:paraId="4B66E802" w14:textId="77777777" w:rsidR="008735F2" w:rsidRPr="00890580" w:rsidRDefault="008735F2" w:rsidP="007013FF">
            <w:pPr>
              <w:ind w:left="0" w:hanging="2"/>
            </w:pPr>
            <w:r w:rsidRPr="00890580">
              <w:t>1</w:t>
            </w:r>
          </w:p>
        </w:tc>
        <w:tc>
          <w:tcPr>
            <w:cnfStyle w:val="000001000000" w:firstRow="0" w:lastRow="0" w:firstColumn="0" w:lastColumn="0" w:oddVBand="0" w:evenVBand="1" w:oddHBand="0" w:evenHBand="0" w:firstRowFirstColumn="0" w:firstRowLastColumn="0" w:lastRowFirstColumn="0" w:lastRowLastColumn="0"/>
            <w:tcW w:w="1199" w:type="dxa"/>
          </w:tcPr>
          <w:p w14:paraId="45DF75E9" w14:textId="77777777" w:rsidR="008735F2" w:rsidRPr="00890580" w:rsidRDefault="008735F2" w:rsidP="007013FF">
            <w:pPr>
              <w:ind w:left="0" w:hanging="2"/>
            </w:pPr>
            <w:r w:rsidRPr="00890580">
              <w:t>3,6</w:t>
            </w:r>
          </w:p>
        </w:tc>
        <w:tc>
          <w:tcPr>
            <w:cnfStyle w:val="000010000000" w:firstRow="0" w:lastRow="0" w:firstColumn="0" w:lastColumn="0" w:oddVBand="1" w:evenVBand="0" w:oddHBand="0" w:evenHBand="0" w:firstRowFirstColumn="0" w:firstRowLastColumn="0" w:lastRowFirstColumn="0" w:lastRowLastColumn="0"/>
            <w:tcW w:w="2187" w:type="dxa"/>
          </w:tcPr>
          <w:p w14:paraId="28BB35AD" w14:textId="77777777" w:rsidR="008735F2" w:rsidRPr="00890580" w:rsidRDefault="008735F2" w:rsidP="007013FF">
            <w:pPr>
              <w:ind w:left="0" w:hanging="2"/>
            </w:pPr>
            <w:r w:rsidRPr="00890580">
              <w:t>3,6</w:t>
            </w:r>
          </w:p>
        </w:tc>
      </w:tr>
      <w:tr w:rsidR="008735F2" w:rsidRPr="00890580" w14:paraId="3B1EEE02" w14:textId="77777777" w:rsidTr="007013F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4" w:type="dxa"/>
            <w:vMerge/>
          </w:tcPr>
          <w:p w14:paraId="72A5604D" w14:textId="77777777" w:rsidR="008735F2" w:rsidRPr="00890580" w:rsidRDefault="008735F2" w:rsidP="007013FF">
            <w:pPr>
              <w:ind w:left="0" w:hanging="2"/>
            </w:pPr>
          </w:p>
        </w:tc>
        <w:tc>
          <w:tcPr>
            <w:cnfStyle w:val="000001000000" w:firstRow="0" w:lastRow="0" w:firstColumn="0" w:lastColumn="0" w:oddVBand="0" w:evenVBand="1" w:oddHBand="0" w:evenHBand="0" w:firstRowFirstColumn="0" w:firstRowLastColumn="0" w:lastRowFirstColumn="0" w:lastRowLastColumn="0"/>
            <w:tcW w:w="2047" w:type="dxa"/>
          </w:tcPr>
          <w:p w14:paraId="4D6C5C3D" w14:textId="77777777" w:rsidR="008735F2" w:rsidRPr="00890580" w:rsidRDefault="008735F2" w:rsidP="007013FF">
            <w:pPr>
              <w:ind w:left="0" w:hanging="2"/>
              <w:rPr>
                <w:b/>
                <w:bCs/>
              </w:rPr>
            </w:pPr>
            <w:r w:rsidRPr="00890580">
              <w:rPr>
                <w:b/>
                <w:bCs/>
              </w:rPr>
              <w:t>Asertividad Confrontativa</w:t>
            </w:r>
          </w:p>
        </w:tc>
        <w:tc>
          <w:tcPr>
            <w:cnfStyle w:val="000010000000" w:firstRow="0" w:lastRow="0" w:firstColumn="0" w:lastColumn="0" w:oddVBand="1" w:evenVBand="0" w:oddHBand="0" w:evenHBand="0" w:firstRowFirstColumn="0" w:firstRowLastColumn="0" w:lastRowFirstColumn="0" w:lastRowLastColumn="0"/>
            <w:tcW w:w="1230" w:type="dxa"/>
          </w:tcPr>
          <w:p w14:paraId="511B6A26" w14:textId="77777777" w:rsidR="008735F2" w:rsidRPr="00890580" w:rsidRDefault="008735F2" w:rsidP="007013FF">
            <w:pPr>
              <w:ind w:left="0" w:hanging="2"/>
            </w:pPr>
            <w:r w:rsidRPr="00890580">
              <w:t>20</w:t>
            </w:r>
          </w:p>
        </w:tc>
        <w:tc>
          <w:tcPr>
            <w:cnfStyle w:val="000001000000" w:firstRow="0" w:lastRow="0" w:firstColumn="0" w:lastColumn="0" w:oddVBand="0" w:evenVBand="1" w:oddHBand="0" w:evenHBand="0" w:firstRowFirstColumn="0" w:firstRowLastColumn="0" w:lastRowFirstColumn="0" w:lastRowLastColumn="0"/>
            <w:tcW w:w="1199" w:type="dxa"/>
          </w:tcPr>
          <w:p w14:paraId="23C4136A" w14:textId="77777777" w:rsidR="008735F2" w:rsidRPr="00890580" w:rsidRDefault="008735F2" w:rsidP="007013FF">
            <w:pPr>
              <w:ind w:left="0" w:hanging="2"/>
            </w:pPr>
            <w:r w:rsidRPr="00890580">
              <w:t>71,4</w:t>
            </w:r>
          </w:p>
        </w:tc>
        <w:tc>
          <w:tcPr>
            <w:cnfStyle w:val="000010000000" w:firstRow="0" w:lastRow="0" w:firstColumn="0" w:lastColumn="0" w:oddVBand="1" w:evenVBand="0" w:oddHBand="0" w:evenHBand="0" w:firstRowFirstColumn="0" w:firstRowLastColumn="0" w:lastRowFirstColumn="0" w:lastRowLastColumn="0"/>
            <w:tcW w:w="2187" w:type="dxa"/>
          </w:tcPr>
          <w:p w14:paraId="34299AA8" w14:textId="77777777" w:rsidR="008735F2" w:rsidRPr="00890580" w:rsidRDefault="008735F2" w:rsidP="007013FF">
            <w:pPr>
              <w:ind w:left="0" w:hanging="2"/>
            </w:pPr>
            <w:r w:rsidRPr="00890580">
              <w:t>75,0</w:t>
            </w:r>
          </w:p>
        </w:tc>
      </w:tr>
      <w:tr w:rsidR="008735F2" w:rsidRPr="00890580" w14:paraId="6528AFA0" w14:textId="77777777" w:rsidTr="007013FF">
        <w:tc>
          <w:tcPr>
            <w:cnfStyle w:val="000010000000" w:firstRow="0" w:lastRow="0" w:firstColumn="0" w:lastColumn="0" w:oddVBand="1" w:evenVBand="0" w:oddHBand="0" w:evenHBand="0" w:firstRowFirstColumn="0" w:firstRowLastColumn="0" w:lastRowFirstColumn="0" w:lastRowLastColumn="0"/>
            <w:tcW w:w="1134" w:type="dxa"/>
            <w:vMerge/>
          </w:tcPr>
          <w:p w14:paraId="2C9D8770" w14:textId="77777777" w:rsidR="008735F2" w:rsidRPr="00890580" w:rsidRDefault="008735F2" w:rsidP="007013FF">
            <w:pPr>
              <w:ind w:left="0" w:hanging="2"/>
            </w:pPr>
          </w:p>
        </w:tc>
        <w:tc>
          <w:tcPr>
            <w:cnfStyle w:val="000001000000" w:firstRow="0" w:lastRow="0" w:firstColumn="0" w:lastColumn="0" w:oddVBand="0" w:evenVBand="1" w:oddHBand="0" w:evenHBand="0" w:firstRowFirstColumn="0" w:firstRowLastColumn="0" w:lastRowFirstColumn="0" w:lastRowLastColumn="0"/>
            <w:tcW w:w="2047" w:type="dxa"/>
          </w:tcPr>
          <w:p w14:paraId="32619CD2" w14:textId="77777777" w:rsidR="008735F2" w:rsidRPr="00890580" w:rsidRDefault="008735F2" w:rsidP="007013FF">
            <w:pPr>
              <w:ind w:left="0" w:hanging="2"/>
              <w:rPr>
                <w:b/>
                <w:bCs/>
              </w:rPr>
            </w:pPr>
            <w:r w:rsidRPr="00890580">
              <w:rPr>
                <w:b/>
                <w:bCs/>
              </w:rPr>
              <w:t>Asertivo</w:t>
            </w:r>
          </w:p>
        </w:tc>
        <w:tc>
          <w:tcPr>
            <w:cnfStyle w:val="000010000000" w:firstRow="0" w:lastRow="0" w:firstColumn="0" w:lastColumn="0" w:oddVBand="1" w:evenVBand="0" w:oddHBand="0" w:evenHBand="0" w:firstRowFirstColumn="0" w:firstRowLastColumn="0" w:lastRowFirstColumn="0" w:lastRowLastColumn="0"/>
            <w:tcW w:w="1230" w:type="dxa"/>
          </w:tcPr>
          <w:p w14:paraId="65C9E28D" w14:textId="77777777" w:rsidR="008735F2" w:rsidRPr="00890580" w:rsidRDefault="008735F2" w:rsidP="007013FF">
            <w:pPr>
              <w:ind w:left="0" w:hanging="2"/>
            </w:pPr>
            <w:r w:rsidRPr="00890580">
              <w:t>2</w:t>
            </w:r>
          </w:p>
        </w:tc>
        <w:tc>
          <w:tcPr>
            <w:cnfStyle w:val="000001000000" w:firstRow="0" w:lastRow="0" w:firstColumn="0" w:lastColumn="0" w:oddVBand="0" w:evenVBand="1" w:oddHBand="0" w:evenHBand="0" w:firstRowFirstColumn="0" w:firstRowLastColumn="0" w:lastRowFirstColumn="0" w:lastRowLastColumn="0"/>
            <w:tcW w:w="1199" w:type="dxa"/>
          </w:tcPr>
          <w:p w14:paraId="0D053941" w14:textId="77777777" w:rsidR="008735F2" w:rsidRPr="00890580" w:rsidRDefault="008735F2" w:rsidP="007013FF">
            <w:pPr>
              <w:ind w:left="0" w:hanging="2"/>
            </w:pPr>
            <w:r w:rsidRPr="00890580">
              <w:t>7,1</w:t>
            </w:r>
          </w:p>
        </w:tc>
        <w:tc>
          <w:tcPr>
            <w:cnfStyle w:val="000010000000" w:firstRow="0" w:lastRow="0" w:firstColumn="0" w:lastColumn="0" w:oddVBand="1" w:evenVBand="0" w:oddHBand="0" w:evenHBand="0" w:firstRowFirstColumn="0" w:firstRowLastColumn="0" w:lastRowFirstColumn="0" w:lastRowLastColumn="0"/>
            <w:tcW w:w="2187" w:type="dxa"/>
          </w:tcPr>
          <w:p w14:paraId="1C723A06" w14:textId="77777777" w:rsidR="008735F2" w:rsidRPr="00890580" w:rsidRDefault="008735F2" w:rsidP="007013FF">
            <w:pPr>
              <w:ind w:left="0" w:hanging="2"/>
            </w:pPr>
            <w:r w:rsidRPr="00890580">
              <w:t>82,1</w:t>
            </w:r>
          </w:p>
        </w:tc>
      </w:tr>
      <w:tr w:rsidR="008735F2" w:rsidRPr="00890580" w14:paraId="101E7DBB" w14:textId="77777777" w:rsidTr="007013F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4" w:type="dxa"/>
            <w:vMerge/>
          </w:tcPr>
          <w:p w14:paraId="64E676D9" w14:textId="77777777" w:rsidR="008735F2" w:rsidRPr="00890580" w:rsidRDefault="008735F2" w:rsidP="007013FF">
            <w:pPr>
              <w:ind w:left="0" w:hanging="2"/>
            </w:pPr>
          </w:p>
        </w:tc>
        <w:tc>
          <w:tcPr>
            <w:cnfStyle w:val="000001000000" w:firstRow="0" w:lastRow="0" w:firstColumn="0" w:lastColumn="0" w:oddVBand="0" w:evenVBand="1" w:oddHBand="0" w:evenHBand="0" w:firstRowFirstColumn="0" w:firstRowLastColumn="0" w:lastRowFirstColumn="0" w:lastRowLastColumn="0"/>
            <w:tcW w:w="2047" w:type="dxa"/>
          </w:tcPr>
          <w:p w14:paraId="786A47FB" w14:textId="77777777" w:rsidR="008735F2" w:rsidRPr="00890580" w:rsidRDefault="008735F2" w:rsidP="007013FF">
            <w:pPr>
              <w:ind w:left="0" w:hanging="2"/>
              <w:rPr>
                <w:b/>
                <w:bCs/>
              </w:rPr>
            </w:pPr>
            <w:proofErr w:type="spellStart"/>
            <w:r w:rsidRPr="00890580">
              <w:rPr>
                <w:b/>
                <w:bCs/>
              </w:rPr>
              <w:t>Inasertivo</w:t>
            </w:r>
            <w:proofErr w:type="spellEnd"/>
          </w:p>
        </w:tc>
        <w:tc>
          <w:tcPr>
            <w:cnfStyle w:val="000010000000" w:firstRow="0" w:lastRow="0" w:firstColumn="0" w:lastColumn="0" w:oddVBand="1" w:evenVBand="0" w:oddHBand="0" w:evenHBand="0" w:firstRowFirstColumn="0" w:firstRowLastColumn="0" w:lastRowFirstColumn="0" w:lastRowLastColumn="0"/>
            <w:tcW w:w="1230" w:type="dxa"/>
          </w:tcPr>
          <w:p w14:paraId="205870A1" w14:textId="77777777" w:rsidR="008735F2" w:rsidRPr="00890580" w:rsidRDefault="008735F2" w:rsidP="007013FF">
            <w:pPr>
              <w:ind w:left="0" w:hanging="2"/>
            </w:pPr>
            <w:r w:rsidRPr="00890580">
              <w:t>4</w:t>
            </w:r>
          </w:p>
        </w:tc>
        <w:tc>
          <w:tcPr>
            <w:cnfStyle w:val="000001000000" w:firstRow="0" w:lastRow="0" w:firstColumn="0" w:lastColumn="0" w:oddVBand="0" w:evenVBand="1" w:oddHBand="0" w:evenHBand="0" w:firstRowFirstColumn="0" w:firstRowLastColumn="0" w:lastRowFirstColumn="0" w:lastRowLastColumn="0"/>
            <w:tcW w:w="1199" w:type="dxa"/>
          </w:tcPr>
          <w:p w14:paraId="7BE5A17C" w14:textId="77777777" w:rsidR="008735F2" w:rsidRPr="00890580" w:rsidRDefault="008735F2" w:rsidP="007013FF">
            <w:pPr>
              <w:ind w:left="0" w:hanging="2"/>
            </w:pPr>
            <w:r w:rsidRPr="00890580">
              <w:t>14,3</w:t>
            </w:r>
          </w:p>
        </w:tc>
        <w:tc>
          <w:tcPr>
            <w:cnfStyle w:val="000010000000" w:firstRow="0" w:lastRow="0" w:firstColumn="0" w:lastColumn="0" w:oddVBand="1" w:evenVBand="0" w:oddHBand="0" w:evenHBand="0" w:firstRowFirstColumn="0" w:firstRowLastColumn="0" w:lastRowFirstColumn="0" w:lastRowLastColumn="0"/>
            <w:tcW w:w="2187" w:type="dxa"/>
          </w:tcPr>
          <w:p w14:paraId="3370F973" w14:textId="77777777" w:rsidR="008735F2" w:rsidRPr="00890580" w:rsidRDefault="008735F2" w:rsidP="007013FF">
            <w:pPr>
              <w:ind w:left="0" w:hanging="2"/>
            </w:pPr>
            <w:r w:rsidRPr="00890580">
              <w:t>96,4</w:t>
            </w:r>
          </w:p>
        </w:tc>
      </w:tr>
      <w:tr w:rsidR="008735F2" w:rsidRPr="00890580" w14:paraId="3B297113" w14:textId="77777777" w:rsidTr="007013FF">
        <w:tc>
          <w:tcPr>
            <w:cnfStyle w:val="000010000000" w:firstRow="0" w:lastRow="0" w:firstColumn="0" w:lastColumn="0" w:oddVBand="1" w:evenVBand="0" w:oddHBand="0" w:evenHBand="0" w:firstRowFirstColumn="0" w:firstRowLastColumn="0" w:lastRowFirstColumn="0" w:lastRowLastColumn="0"/>
            <w:tcW w:w="1134" w:type="dxa"/>
            <w:vMerge/>
          </w:tcPr>
          <w:p w14:paraId="7CCA3750" w14:textId="77777777" w:rsidR="008735F2" w:rsidRPr="00890580" w:rsidRDefault="008735F2" w:rsidP="007013FF">
            <w:pPr>
              <w:ind w:left="0" w:hanging="2"/>
            </w:pPr>
          </w:p>
        </w:tc>
        <w:tc>
          <w:tcPr>
            <w:cnfStyle w:val="000001000000" w:firstRow="0" w:lastRow="0" w:firstColumn="0" w:lastColumn="0" w:oddVBand="0" w:evenVBand="1" w:oddHBand="0" w:evenHBand="0" w:firstRowFirstColumn="0" w:firstRowLastColumn="0" w:lastRowFirstColumn="0" w:lastRowLastColumn="0"/>
            <w:tcW w:w="2047" w:type="dxa"/>
          </w:tcPr>
          <w:p w14:paraId="74B8E3BB" w14:textId="77777777" w:rsidR="008735F2" w:rsidRPr="00890580" w:rsidRDefault="008735F2" w:rsidP="007013FF">
            <w:pPr>
              <w:ind w:left="0" w:hanging="2"/>
              <w:rPr>
                <w:b/>
                <w:bCs/>
              </w:rPr>
            </w:pPr>
            <w:r w:rsidRPr="00890580">
              <w:rPr>
                <w:b/>
                <w:bCs/>
              </w:rPr>
              <w:t>Muy asertivo</w:t>
            </w:r>
          </w:p>
        </w:tc>
        <w:tc>
          <w:tcPr>
            <w:cnfStyle w:val="000010000000" w:firstRow="0" w:lastRow="0" w:firstColumn="0" w:lastColumn="0" w:oddVBand="1" w:evenVBand="0" w:oddHBand="0" w:evenHBand="0" w:firstRowFirstColumn="0" w:firstRowLastColumn="0" w:lastRowFirstColumn="0" w:lastRowLastColumn="0"/>
            <w:tcW w:w="1230" w:type="dxa"/>
          </w:tcPr>
          <w:p w14:paraId="74057DE2" w14:textId="77777777" w:rsidR="008735F2" w:rsidRPr="00890580" w:rsidRDefault="008735F2" w:rsidP="007013FF">
            <w:pPr>
              <w:ind w:left="0" w:hanging="2"/>
            </w:pPr>
            <w:r w:rsidRPr="00890580">
              <w:t>1</w:t>
            </w:r>
          </w:p>
        </w:tc>
        <w:tc>
          <w:tcPr>
            <w:cnfStyle w:val="000001000000" w:firstRow="0" w:lastRow="0" w:firstColumn="0" w:lastColumn="0" w:oddVBand="0" w:evenVBand="1" w:oddHBand="0" w:evenHBand="0" w:firstRowFirstColumn="0" w:firstRowLastColumn="0" w:lastRowFirstColumn="0" w:lastRowLastColumn="0"/>
            <w:tcW w:w="1199" w:type="dxa"/>
          </w:tcPr>
          <w:p w14:paraId="11BB382C" w14:textId="77777777" w:rsidR="008735F2" w:rsidRPr="00890580" w:rsidRDefault="008735F2" w:rsidP="007013FF">
            <w:pPr>
              <w:ind w:left="0" w:hanging="2"/>
            </w:pPr>
            <w:r w:rsidRPr="00890580">
              <w:t>3,6</w:t>
            </w:r>
          </w:p>
        </w:tc>
        <w:tc>
          <w:tcPr>
            <w:cnfStyle w:val="000010000000" w:firstRow="0" w:lastRow="0" w:firstColumn="0" w:lastColumn="0" w:oddVBand="1" w:evenVBand="0" w:oddHBand="0" w:evenHBand="0" w:firstRowFirstColumn="0" w:firstRowLastColumn="0" w:lastRowFirstColumn="0" w:lastRowLastColumn="0"/>
            <w:tcW w:w="2187" w:type="dxa"/>
          </w:tcPr>
          <w:p w14:paraId="5666A735" w14:textId="77777777" w:rsidR="008735F2" w:rsidRPr="00890580" w:rsidRDefault="008735F2" w:rsidP="007013FF">
            <w:pPr>
              <w:ind w:left="0" w:hanging="2"/>
            </w:pPr>
            <w:r w:rsidRPr="00890580">
              <w:t>100,0</w:t>
            </w:r>
          </w:p>
        </w:tc>
      </w:tr>
      <w:tr w:rsidR="008735F2" w:rsidRPr="00890580" w14:paraId="66DCC650" w14:textId="77777777" w:rsidTr="007013F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4" w:type="dxa"/>
            <w:vMerge/>
          </w:tcPr>
          <w:p w14:paraId="3FE3B10E" w14:textId="77777777" w:rsidR="008735F2" w:rsidRPr="00890580" w:rsidRDefault="008735F2" w:rsidP="007013FF">
            <w:pPr>
              <w:ind w:left="0" w:hanging="2"/>
            </w:pPr>
          </w:p>
        </w:tc>
        <w:tc>
          <w:tcPr>
            <w:cnfStyle w:val="000001000000" w:firstRow="0" w:lastRow="0" w:firstColumn="0" w:lastColumn="0" w:oddVBand="0" w:evenVBand="1" w:oddHBand="0" w:evenHBand="0" w:firstRowFirstColumn="0" w:firstRowLastColumn="0" w:lastRowFirstColumn="0" w:lastRowLastColumn="0"/>
            <w:tcW w:w="2047" w:type="dxa"/>
          </w:tcPr>
          <w:p w14:paraId="1D0C470C" w14:textId="77777777" w:rsidR="008735F2" w:rsidRPr="00890580" w:rsidRDefault="008735F2" w:rsidP="007013FF">
            <w:pPr>
              <w:ind w:left="0" w:hanging="2"/>
              <w:rPr>
                <w:b/>
                <w:bCs/>
              </w:rPr>
            </w:pPr>
            <w:r w:rsidRPr="00890580">
              <w:rPr>
                <w:b/>
                <w:bCs/>
              </w:rPr>
              <w:t>Total</w:t>
            </w:r>
          </w:p>
        </w:tc>
        <w:tc>
          <w:tcPr>
            <w:cnfStyle w:val="000010000000" w:firstRow="0" w:lastRow="0" w:firstColumn="0" w:lastColumn="0" w:oddVBand="1" w:evenVBand="0" w:oddHBand="0" w:evenHBand="0" w:firstRowFirstColumn="0" w:firstRowLastColumn="0" w:lastRowFirstColumn="0" w:lastRowLastColumn="0"/>
            <w:tcW w:w="1230" w:type="dxa"/>
          </w:tcPr>
          <w:p w14:paraId="7B0E4C7B" w14:textId="77777777" w:rsidR="008735F2" w:rsidRPr="00890580" w:rsidRDefault="008735F2" w:rsidP="007013FF">
            <w:pPr>
              <w:ind w:left="0" w:hanging="2"/>
            </w:pPr>
            <w:r w:rsidRPr="00890580">
              <w:t>28</w:t>
            </w:r>
          </w:p>
        </w:tc>
        <w:tc>
          <w:tcPr>
            <w:cnfStyle w:val="000001000000" w:firstRow="0" w:lastRow="0" w:firstColumn="0" w:lastColumn="0" w:oddVBand="0" w:evenVBand="1" w:oddHBand="0" w:evenHBand="0" w:firstRowFirstColumn="0" w:firstRowLastColumn="0" w:lastRowFirstColumn="0" w:lastRowLastColumn="0"/>
            <w:tcW w:w="1199" w:type="dxa"/>
          </w:tcPr>
          <w:p w14:paraId="6E990291" w14:textId="77777777" w:rsidR="008735F2" w:rsidRPr="00890580" w:rsidRDefault="008735F2" w:rsidP="007013FF">
            <w:pPr>
              <w:ind w:left="0" w:hanging="2"/>
            </w:pPr>
            <w:r w:rsidRPr="00890580">
              <w:t>100,0</w:t>
            </w:r>
          </w:p>
        </w:tc>
        <w:tc>
          <w:tcPr>
            <w:cnfStyle w:val="000010000000" w:firstRow="0" w:lastRow="0" w:firstColumn="0" w:lastColumn="0" w:oddVBand="1" w:evenVBand="0" w:oddHBand="0" w:evenHBand="0" w:firstRowFirstColumn="0" w:firstRowLastColumn="0" w:lastRowFirstColumn="0" w:lastRowLastColumn="0"/>
            <w:tcW w:w="2187" w:type="dxa"/>
          </w:tcPr>
          <w:p w14:paraId="7F04667D" w14:textId="77777777" w:rsidR="008735F2" w:rsidRPr="00890580" w:rsidRDefault="008735F2" w:rsidP="007013FF">
            <w:pPr>
              <w:ind w:left="0" w:hanging="2"/>
            </w:pPr>
          </w:p>
        </w:tc>
      </w:tr>
      <w:tr w:rsidR="008735F2" w:rsidRPr="00890580" w14:paraId="169884B1" w14:textId="77777777" w:rsidTr="007013FF">
        <w:tc>
          <w:tcPr>
            <w:cnfStyle w:val="000010000000" w:firstRow="0" w:lastRow="0" w:firstColumn="0" w:lastColumn="0" w:oddVBand="1" w:evenVBand="0" w:oddHBand="0" w:evenHBand="0" w:firstRowFirstColumn="0" w:firstRowLastColumn="0" w:lastRowFirstColumn="0" w:lastRowLastColumn="0"/>
            <w:tcW w:w="1134" w:type="dxa"/>
            <w:vMerge w:val="restart"/>
          </w:tcPr>
          <w:p w14:paraId="3EB0E379" w14:textId="77777777" w:rsidR="008735F2" w:rsidRPr="00890580" w:rsidRDefault="008735F2" w:rsidP="007013FF">
            <w:pPr>
              <w:ind w:left="0" w:hanging="2"/>
            </w:pPr>
            <w:r>
              <w:t>RATHUS POST</w:t>
            </w:r>
          </w:p>
        </w:tc>
        <w:tc>
          <w:tcPr>
            <w:cnfStyle w:val="000001000000" w:firstRow="0" w:lastRow="0" w:firstColumn="0" w:lastColumn="0" w:oddVBand="0" w:evenVBand="1" w:oddHBand="0" w:evenHBand="0" w:firstRowFirstColumn="0" w:firstRowLastColumn="0" w:lastRowFirstColumn="0" w:lastRowLastColumn="0"/>
            <w:tcW w:w="2047" w:type="dxa"/>
          </w:tcPr>
          <w:p w14:paraId="23136ED4" w14:textId="77777777" w:rsidR="008735F2" w:rsidRPr="00890580" w:rsidRDefault="008735F2" w:rsidP="007013FF">
            <w:pPr>
              <w:ind w:left="0" w:hanging="2"/>
              <w:rPr>
                <w:b/>
                <w:bCs/>
              </w:rPr>
            </w:pPr>
            <w:r w:rsidRPr="00890580">
              <w:rPr>
                <w:b/>
                <w:bCs/>
              </w:rPr>
              <w:t>Asertividad confrontativo</w:t>
            </w:r>
          </w:p>
        </w:tc>
        <w:tc>
          <w:tcPr>
            <w:cnfStyle w:val="000010000000" w:firstRow="0" w:lastRow="0" w:firstColumn="0" w:lastColumn="0" w:oddVBand="1" w:evenVBand="0" w:oddHBand="0" w:evenHBand="0" w:firstRowFirstColumn="0" w:firstRowLastColumn="0" w:lastRowFirstColumn="0" w:lastRowLastColumn="0"/>
            <w:tcW w:w="1230" w:type="dxa"/>
          </w:tcPr>
          <w:p w14:paraId="3B8F74A3" w14:textId="77777777" w:rsidR="008735F2" w:rsidRPr="00890580" w:rsidRDefault="008735F2" w:rsidP="007013FF">
            <w:pPr>
              <w:ind w:left="0" w:hanging="2"/>
            </w:pPr>
            <w:r w:rsidRPr="00890580">
              <w:t>20</w:t>
            </w:r>
          </w:p>
        </w:tc>
        <w:tc>
          <w:tcPr>
            <w:cnfStyle w:val="000001000000" w:firstRow="0" w:lastRow="0" w:firstColumn="0" w:lastColumn="0" w:oddVBand="0" w:evenVBand="1" w:oddHBand="0" w:evenHBand="0" w:firstRowFirstColumn="0" w:firstRowLastColumn="0" w:lastRowFirstColumn="0" w:lastRowLastColumn="0"/>
            <w:tcW w:w="1199" w:type="dxa"/>
          </w:tcPr>
          <w:p w14:paraId="097A5ED8" w14:textId="77777777" w:rsidR="008735F2" w:rsidRPr="00890580" w:rsidRDefault="008735F2" w:rsidP="007013FF">
            <w:pPr>
              <w:ind w:left="0" w:hanging="2"/>
            </w:pPr>
            <w:r w:rsidRPr="00890580">
              <w:t>71,4</w:t>
            </w:r>
          </w:p>
        </w:tc>
        <w:tc>
          <w:tcPr>
            <w:cnfStyle w:val="000010000000" w:firstRow="0" w:lastRow="0" w:firstColumn="0" w:lastColumn="0" w:oddVBand="1" w:evenVBand="0" w:oddHBand="0" w:evenHBand="0" w:firstRowFirstColumn="0" w:firstRowLastColumn="0" w:lastRowFirstColumn="0" w:lastRowLastColumn="0"/>
            <w:tcW w:w="2187" w:type="dxa"/>
          </w:tcPr>
          <w:p w14:paraId="36953ED7" w14:textId="77777777" w:rsidR="008735F2" w:rsidRPr="00890580" w:rsidRDefault="008735F2" w:rsidP="007013FF">
            <w:pPr>
              <w:ind w:left="0" w:hanging="2"/>
            </w:pPr>
            <w:r w:rsidRPr="00890580">
              <w:t>71,4</w:t>
            </w:r>
          </w:p>
        </w:tc>
      </w:tr>
      <w:tr w:rsidR="008735F2" w:rsidRPr="00890580" w14:paraId="15139743" w14:textId="77777777" w:rsidTr="007013F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4" w:type="dxa"/>
            <w:vMerge/>
          </w:tcPr>
          <w:p w14:paraId="742731D2" w14:textId="77777777" w:rsidR="008735F2" w:rsidRPr="00890580" w:rsidRDefault="008735F2" w:rsidP="007013FF">
            <w:pPr>
              <w:ind w:left="0" w:hanging="2"/>
            </w:pPr>
          </w:p>
        </w:tc>
        <w:tc>
          <w:tcPr>
            <w:cnfStyle w:val="000001000000" w:firstRow="0" w:lastRow="0" w:firstColumn="0" w:lastColumn="0" w:oddVBand="0" w:evenVBand="1" w:oddHBand="0" w:evenHBand="0" w:firstRowFirstColumn="0" w:firstRowLastColumn="0" w:lastRowFirstColumn="0" w:lastRowLastColumn="0"/>
            <w:tcW w:w="2047" w:type="dxa"/>
          </w:tcPr>
          <w:p w14:paraId="1EAF35FC" w14:textId="77777777" w:rsidR="008735F2" w:rsidRPr="00890580" w:rsidRDefault="008735F2" w:rsidP="007013FF">
            <w:pPr>
              <w:ind w:left="0" w:hanging="2"/>
              <w:rPr>
                <w:b/>
                <w:bCs/>
              </w:rPr>
            </w:pPr>
            <w:r w:rsidRPr="00890580">
              <w:rPr>
                <w:b/>
                <w:bCs/>
              </w:rPr>
              <w:t>Asertivo</w:t>
            </w:r>
          </w:p>
        </w:tc>
        <w:tc>
          <w:tcPr>
            <w:cnfStyle w:val="000010000000" w:firstRow="0" w:lastRow="0" w:firstColumn="0" w:lastColumn="0" w:oddVBand="1" w:evenVBand="0" w:oddHBand="0" w:evenHBand="0" w:firstRowFirstColumn="0" w:firstRowLastColumn="0" w:lastRowFirstColumn="0" w:lastRowLastColumn="0"/>
            <w:tcW w:w="1230" w:type="dxa"/>
          </w:tcPr>
          <w:p w14:paraId="42B6BF37" w14:textId="77777777" w:rsidR="008735F2" w:rsidRPr="00890580" w:rsidRDefault="008735F2" w:rsidP="007013FF">
            <w:pPr>
              <w:ind w:left="0" w:hanging="2"/>
            </w:pPr>
            <w:r w:rsidRPr="00890580">
              <w:t>7</w:t>
            </w:r>
          </w:p>
        </w:tc>
        <w:tc>
          <w:tcPr>
            <w:cnfStyle w:val="000001000000" w:firstRow="0" w:lastRow="0" w:firstColumn="0" w:lastColumn="0" w:oddVBand="0" w:evenVBand="1" w:oddHBand="0" w:evenHBand="0" w:firstRowFirstColumn="0" w:firstRowLastColumn="0" w:lastRowFirstColumn="0" w:lastRowLastColumn="0"/>
            <w:tcW w:w="1199" w:type="dxa"/>
          </w:tcPr>
          <w:p w14:paraId="77D2836F" w14:textId="77777777" w:rsidR="008735F2" w:rsidRPr="00890580" w:rsidRDefault="008735F2" w:rsidP="007013FF">
            <w:pPr>
              <w:ind w:left="0" w:hanging="2"/>
            </w:pPr>
            <w:r w:rsidRPr="00890580">
              <w:t>25,0</w:t>
            </w:r>
          </w:p>
        </w:tc>
        <w:tc>
          <w:tcPr>
            <w:cnfStyle w:val="000010000000" w:firstRow="0" w:lastRow="0" w:firstColumn="0" w:lastColumn="0" w:oddVBand="1" w:evenVBand="0" w:oddHBand="0" w:evenHBand="0" w:firstRowFirstColumn="0" w:firstRowLastColumn="0" w:lastRowFirstColumn="0" w:lastRowLastColumn="0"/>
            <w:tcW w:w="2187" w:type="dxa"/>
          </w:tcPr>
          <w:p w14:paraId="62092D16" w14:textId="77777777" w:rsidR="008735F2" w:rsidRPr="00890580" w:rsidRDefault="008735F2" w:rsidP="007013FF">
            <w:pPr>
              <w:ind w:left="0" w:hanging="2"/>
            </w:pPr>
            <w:r w:rsidRPr="00890580">
              <w:t>96,4</w:t>
            </w:r>
          </w:p>
        </w:tc>
      </w:tr>
      <w:tr w:rsidR="008735F2" w:rsidRPr="00890580" w14:paraId="4B6A012E" w14:textId="77777777" w:rsidTr="007013FF">
        <w:tc>
          <w:tcPr>
            <w:cnfStyle w:val="000010000000" w:firstRow="0" w:lastRow="0" w:firstColumn="0" w:lastColumn="0" w:oddVBand="1" w:evenVBand="0" w:oddHBand="0" w:evenHBand="0" w:firstRowFirstColumn="0" w:firstRowLastColumn="0" w:lastRowFirstColumn="0" w:lastRowLastColumn="0"/>
            <w:tcW w:w="1134" w:type="dxa"/>
            <w:vMerge/>
          </w:tcPr>
          <w:p w14:paraId="2B9E98E4" w14:textId="77777777" w:rsidR="008735F2" w:rsidRPr="00890580" w:rsidRDefault="008735F2" w:rsidP="007013FF">
            <w:pPr>
              <w:ind w:left="0" w:hanging="2"/>
            </w:pPr>
          </w:p>
        </w:tc>
        <w:tc>
          <w:tcPr>
            <w:cnfStyle w:val="000001000000" w:firstRow="0" w:lastRow="0" w:firstColumn="0" w:lastColumn="0" w:oddVBand="0" w:evenVBand="1" w:oddHBand="0" w:evenHBand="0" w:firstRowFirstColumn="0" w:firstRowLastColumn="0" w:lastRowFirstColumn="0" w:lastRowLastColumn="0"/>
            <w:tcW w:w="2047" w:type="dxa"/>
          </w:tcPr>
          <w:p w14:paraId="7E5C3B77" w14:textId="77777777" w:rsidR="008735F2" w:rsidRPr="00890580" w:rsidRDefault="008735F2" w:rsidP="007013FF">
            <w:pPr>
              <w:ind w:left="0" w:hanging="2"/>
              <w:rPr>
                <w:b/>
                <w:bCs/>
              </w:rPr>
            </w:pPr>
            <w:r w:rsidRPr="00890580">
              <w:rPr>
                <w:b/>
                <w:bCs/>
              </w:rPr>
              <w:t>Muy asertivo</w:t>
            </w:r>
          </w:p>
        </w:tc>
        <w:tc>
          <w:tcPr>
            <w:cnfStyle w:val="000010000000" w:firstRow="0" w:lastRow="0" w:firstColumn="0" w:lastColumn="0" w:oddVBand="1" w:evenVBand="0" w:oddHBand="0" w:evenHBand="0" w:firstRowFirstColumn="0" w:firstRowLastColumn="0" w:lastRowFirstColumn="0" w:lastRowLastColumn="0"/>
            <w:tcW w:w="1230" w:type="dxa"/>
          </w:tcPr>
          <w:p w14:paraId="33623FDD" w14:textId="77777777" w:rsidR="008735F2" w:rsidRPr="00890580" w:rsidRDefault="008735F2" w:rsidP="007013FF">
            <w:pPr>
              <w:ind w:left="0" w:hanging="2"/>
            </w:pPr>
            <w:r w:rsidRPr="00890580">
              <w:t>1</w:t>
            </w:r>
          </w:p>
        </w:tc>
        <w:tc>
          <w:tcPr>
            <w:cnfStyle w:val="000001000000" w:firstRow="0" w:lastRow="0" w:firstColumn="0" w:lastColumn="0" w:oddVBand="0" w:evenVBand="1" w:oddHBand="0" w:evenHBand="0" w:firstRowFirstColumn="0" w:firstRowLastColumn="0" w:lastRowFirstColumn="0" w:lastRowLastColumn="0"/>
            <w:tcW w:w="1199" w:type="dxa"/>
          </w:tcPr>
          <w:p w14:paraId="5B38D009" w14:textId="77777777" w:rsidR="008735F2" w:rsidRPr="00890580" w:rsidRDefault="008735F2" w:rsidP="007013FF">
            <w:pPr>
              <w:ind w:left="0" w:hanging="2"/>
            </w:pPr>
            <w:r w:rsidRPr="00890580">
              <w:t>3,6</w:t>
            </w:r>
          </w:p>
        </w:tc>
        <w:tc>
          <w:tcPr>
            <w:cnfStyle w:val="000010000000" w:firstRow="0" w:lastRow="0" w:firstColumn="0" w:lastColumn="0" w:oddVBand="1" w:evenVBand="0" w:oddHBand="0" w:evenHBand="0" w:firstRowFirstColumn="0" w:firstRowLastColumn="0" w:lastRowFirstColumn="0" w:lastRowLastColumn="0"/>
            <w:tcW w:w="2187" w:type="dxa"/>
          </w:tcPr>
          <w:p w14:paraId="2D91BF70" w14:textId="77777777" w:rsidR="008735F2" w:rsidRPr="00890580" w:rsidRDefault="008735F2" w:rsidP="007013FF">
            <w:pPr>
              <w:ind w:left="0" w:hanging="2"/>
            </w:pPr>
            <w:r w:rsidRPr="00890580">
              <w:t>100,0</w:t>
            </w:r>
          </w:p>
        </w:tc>
      </w:tr>
      <w:tr w:rsidR="008735F2" w:rsidRPr="00890580" w14:paraId="3E1AB979" w14:textId="77777777" w:rsidTr="007013F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4" w:type="dxa"/>
            <w:vMerge/>
          </w:tcPr>
          <w:p w14:paraId="3CBC2537" w14:textId="77777777" w:rsidR="008735F2" w:rsidRPr="00890580" w:rsidRDefault="008735F2" w:rsidP="007013FF">
            <w:pPr>
              <w:ind w:left="0" w:hanging="2"/>
            </w:pPr>
          </w:p>
        </w:tc>
        <w:tc>
          <w:tcPr>
            <w:cnfStyle w:val="000001000000" w:firstRow="0" w:lastRow="0" w:firstColumn="0" w:lastColumn="0" w:oddVBand="0" w:evenVBand="1" w:oddHBand="0" w:evenHBand="0" w:firstRowFirstColumn="0" w:firstRowLastColumn="0" w:lastRowFirstColumn="0" w:lastRowLastColumn="0"/>
            <w:tcW w:w="2047" w:type="dxa"/>
          </w:tcPr>
          <w:p w14:paraId="18EC9137" w14:textId="77777777" w:rsidR="008735F2" w:rsidRPr="00890580" w:rsidRDefault="008735F2" w:rsidP="007013FF">
            <w:pPr>
              <w:ind w:left="0" w:hanging="2"/>
              <w:rPr>
                <w:b/>
                <w:bCs/>
              </w:rPr>
            </w:pPr>
            <w:r>
              <w:t>Total</w:t>
            </w:r>
          </w:p>
        </w:tc>
        <w:tc>
          <w:tcPr>
            <w:cnfStyle w:val="000010000000" w:firstRow="0" w:lastRow="0" w:firstColumn="0" w:lastColumn="0" w:oddVBand="1" w:evenVBand="0" w:oddHBand="0" w:evenHBand="0" w:firstRowFirstColumn="0" w:firstRowLastColumn="0" w:lastRowFirstColumn="0" w:lastRowLastColumn="0"/>
            <w:tcW w:w="1230" w:type="dxa"/>
          </w:tcPr>
          <w:p w14:paraId="468BA37A" w14:textId="77777777" w:rsidR="008735F2" w:rsidRPr="00890580" w:rsidRDefault="008735F2" w:rsidP="007013FF">
            <w:pPr>
              <w:ind w:left="0" w:hanging="2"/>
            </w:pPr>
            <w:r w:rsidRPr="00890580">
              <w:t>28</w:t>
            </w:r>
          </w:p>
        </w:tc>
        <w:tc>
          <w:tcPr>
            <w:cnfStyle w:val="000001000000" w:firstRow="0" w:lastRow="0" w:firstColumn="0" w:lastColumn="0" w:oddVBand="0" w:evenVBand="1" w:oddHBand="0" w:evenHBand="0" w:firstRowFirstColumn="0" w:firstRowLastColumn="0" w:lastRowFirstColumn="0" w:lastRowLastColumn="0"/>
            <w:tcW w:w="1199" w:type="dxa"/>
          </w:tcPr>
          <w:p w14:paraId="760B5782" w14:textId="77777777" w:rsidR="008735F2" w:rsidRPr="00890580" w:rsidRDefault="008735F2" w:rsidP="007013FF">
            <w:pPr>
              <w:ind w:left="0" w:hanging="2"/>
            </w:pPr>
            <w:r w:rsidRPr="00890580">
              <w:t>100,0</w:t>
            </w:r>
          </w:p>
        </w:tc>
        <w:tc>
          <w:tcPr>
            <w:cnfStyle w:val="000010000000" w:firstRow="0" w:lastRow="0" w:firstColumn="0" w:lastColumn="0" w:oddVBand="1" w:evenVBand="0" w:oddHBand="0" w:evenHBand="0" w:firstRowFirstColumn="0" w:firstRowLastColumn="0" w:lastRowFirstColumn="0" w:lastRowLastColumn="0"/>
            <w:tcW w:w="2187" w:type="dxa"/>
          </w:tcPr>
          <w:p w14:paraId="2C290E6A" w14:textId="77777777" w:rsidR="008735F2" w:rsidRPr="00890580" w:rsidRDefault="008735F2" w:rsidP="007013FF">
            <w:pPr>
              <w:ind w:left="0" w:hanging="2"/>
            </w:pPr>
          </w:p>
        </w:tc>
      </w:tr>
    </w:tbl>
    <w:p w14:paraId="0466E08E" w14:textId="77777777" w:rsidR="008735F2" w:rsidRDefault="008735F2" w:rsidP="00951B02">
      <w:pPr>
        <w:ind w:leftChars="0" w:left="0" w:firstLineChars="0" w:firstLine="0"/>
        <w:jc w:val="both"/>
        <w:rPr>
          <w:rFonts w:asciiTheme="majorHAnsi" w:hAnsiTheme="majorHAnsi" w:cstheme="majorHAnsi"/>
          <w:bCs/>
        </w:rPr>
      </w:pPr>
    </w:p>
    <w:p w14:paraId="41E6B7AD" w14:textId="1FE106F0" w:rsidR="004B72CD" w:rsidRDefault="00B86B76" w:rsidP="256BA2EC">
      <w:pPr>
        <w:ind w:leftChars="0" w:left="0" w:firstLineChars="0" w:firstLine="0"/>
        <w:jc w:val="both"/>
        <w:rPr>
          <w:rFonts w:asciiTheme="majorHAnsi" w:hAnsiTheme="majorHAnsi" w:cstheme="majorBidi"/>
        </w:rPr>
      </w:pPr>
      <w:r w:rsidRPr="256BA2EC">
        <w:rPr>
          <w:rFonts w:asciiTheme="majorHAnsi" w:hAnsiTheme="majorHAnsi" w:cstheme="majorBidi"/>
        </w:rPr>
        <w:t xml:space="preserve">Para los cuestionarios ERIP y JEFFERSON, se utilizó la prueba no paramétrica de Friedman. </w:t>
      </w:r>
      <w:r w:rsidR="00F17C14" w:rsidRPr="256BA2EC">
        <w:rPr>
          <w:rFonts w:asciiTheme="majorHAnsi" w:hAnsiTheme="majorHAnsi" w:cstheme="majorBidi"/>
        </w:rPr>
        <w:t xml:space="preserve">En la </w:t>
      </w:r>
      <w:r w:rsidR="00F17C14" w:rsidRPr="256BA2EC">
        <w:rPr>
          <w:rFonts w:asciiTheme="majorHAnsi" w:hAnsiTheme="majorHAnsi" w:cstheme="majorBidi"/>
          <w:b/>
          <w:bCs/>
        </w:rPr>
        <w:t xml:space="preserve">Tabla </w:t>
      </w:r>
      <w:r w:rsidR="008735F2" w:rsidRPr="256BA2EC">
        <w:rPr>
          <w:rFonts w:asciiTheme="majorHAnsi" w:hAnsiTheme="majorHAnsi" w:cstheme="majorBidi"/>
          <w:b/>
          <w:bCs/>
        </w:rPr>
        <w:t>8</w:t>
      </w:r>
      <w:r w:rsidR="00F17C14" w:rsidRPr="256BA2EC">
        <w:rPr>
          <w:rFonts w:asciiTheme="majorHAnsi" w:hAnsiTheme="majorHAnsi" w:cstheme="majorBidi"/>
          <w:b/>
          <w:bCs/>
        </w:rPr>
        <w:t>.</w:t>
      </w:r>
      <w:r w:rsidR="00F17C14" w:rsidRPr="256BA2EC">
        <w:rPr>
          <w:rFonts w:asciiTheme="majorHAnsi" w:hAnsiTheme="majorHAnsi" w:cstheme="majorBidi"/>
        </w:rPr>
        <w:t xml:space="preserve"> se observan los resultados obtenidos. </w:t>
      </w:r>
      <w:r w:rsidRPr="256BA2EC">
        <w:rPr>
          <w:rFonts w:asciiTheme="majorHAnsi" w:hAnsiTheme="majorHAnsi" w:cstheme="majorBidi"/>
        </w:rPr>
        <w:t>No se encontraron diferencias significativas</w:t>
      </w:r>
      <w:r w:rsidR="003175C3" w:rsidRPr="256BA2EC">
        <w:rPr>
          <w:rFonts w:asciiTheme="majorHAnsi" w:hAnsiTheme="majorHAnsi" w:cstheme="majorBidi"/>
        </w:rPr>
        <w:t xml:space="preserve"> en las distribuciones</w:t>
      </w:r>
      <w:r w:rsidRPr="256BA2EC">
        <w:rPr>
          <w:rFonts w:asciiTheme="majorHAnsi" w:hAnsiTheme="majorHAnsi" w:cstheme="majorBidi"/>
        </w:rPr>
        <w:t xml:space="preserve"> entre los periodos pre y post uso de experiencias de aprendizaje innovadoras a través del uso del simulador</w:t>
      </w:r>
      <w:r w:rsidR="003175C3" w:rsidRPr="256BA2EC">
        <w:rPr>
          <w:rFonts w:asciiTheme="majorHAnsi" w:hAnsiTheme="majorHAnsi" w:cstheme="majorBidi"/>
        </w:rPr>
        <w:t xml:space="preserve"> para los cuestionarios ERIP </w:t>
      </w:r>
      <w:r w:rsidR="009E36D6" w:rsidRPr="256BA2EC">
        <w:rPr>
          <w:rFonts w:asciiTheme="majorHAnsi" w:hAnsiTheme="majorHAnsi" w:cstheme="majorBidi"/>
        </w:rPr>
        <w:t>ni</w:t>
      </w:r>
      <w:r w:rsidR="003175C3" w:rsidRPr="256BA2EC">
        <w:rPr>
          <w:rFonts w:asciiTheme="majorHAnsi" w:hAnsiTheme="majorHAnsi" w:cstheme="majorBidi"/>
        </w:rPr>
        <w:t xml:space="preserve"> JEFFERSON, obteniendo χ2 (1) = 1,286, p = 0,257 y χ2 (1) = 0,0571, p = 0,450, respectivamente.</w:t>
      </w:r>
      <w:r w:rsidR="00715AD7" w:rsidRPr="256BA2EC">
        <w:rPr>
          <w:rFonts w:asciiTheme="majorHAnsi" w:hAnsiTheme="majorHAnsi" w:cstheme="majorBidi"/>
        </w:rPr>
        <w:t xml:space="preserve"> Los puntajes promedio para ERIP fueron </w:t>
      </w:r>
      <w:r w:rsidR="003175C3" w:rsidRPr="256BA2EC">
        <w:rPr>
          <w:rFonts w:asciiTheme="majorHAnsi" w:hAnsiTheme="majorHAnsi" w:cstheme="majorBidi"/>
        </w:rPr>
        <w:t>M = 59,25 (DE = 5,62) en la medición pre y M = 59,6</w:t>
      </w:r>
      <w:r w:rsidR="00715AD7" w:rsidRPr="256BA2EC">
        <w:rPr>
          <w:rFonts w:asciiTheme="majorHAnsi" w:hAnsiTheme="majorHAnsi" w:cstheme="majorBidi"/>
        </w:rPr>
        <w:t>4</w:t>
      </w:r>
      <w:r w:rsidR="003175C3" w:rsidRPr="256BA2EC">
        <w:rPr>
          <w:rFonts w:asciiTheme="majorHAnsi" w:hAnsiTheme="majorHAnsi" w:cstheme="majorBidi"/>
        </w:rPr>
        <w:t xml:space="preserve"> (DE = 10,59)</w:t>
      </w:r>
      <w:r w:rsidR="00715AD7" w:rsidRPr="256BA2EC">
        <w:rPr>
          <w:rFonts w:asciiTheme="majorHAnsi" w:hAnsiTheme="majorHAnsi" w:cstheme="majorBidi"/>
        </w:rPr>
        <w:t xml:space="preserve">, mientras que para JEFFERSON </w:t>
      </w:r>
      <w:r w:rsidR="003175C3" w:rsidRPr="256BA2EC">
        <w:rPr>
          <w:rFonts w:asciiTheme="majorHAnsi" w:hAnsiTheme="majorHAnsi" w:cstheme="majorBidi"/>
        </w:rPr>
        <w:t>fueron M = 83,50 (DE = 9,05) en la medición pre y M = 84,96 (DE = 6,83) para JEFFERSON.</w:t>
      </w:r>
      <w:r w:rsidR="00715AD7" w:rsidRPr="256BA2EC">
        <w:rPr>
          <w:rFonts w:asciiTheme="majorHAnsi" w:hAnsiTheme="majorHAnsi" w:cstheme="majorBidi"/>
        </w:rPr>
        <w:t xml:space="preserve"> Lo que demuestra que tanto la empatía como el respeto no mejoraron significativamente después de la experiencia de aprendizaje innovadora.</w:t>
      </w:r>
    </w:p>
    <w:p w14:paraId="5AFAA2F5" w14:textId="0C0B2F4B" w:rsidR="009E36D6" w:rsidRDefault="009E36D6" w:rsidP="009E36D6">
      <w:pPr>
        <w:ind w:leftChars="0" w:left="0" w:firstLineChars="0" w:firstLine="0"/>
        <w:jc w:val="both"/>
        <w:rPr>
          <w:rFonts w:asciiTheme="majorHAnsi" w:hAnsiTheme="majorHAnsi" w:cstheme="majorHAnsi"/>
          <w:bCs/>
        </w:rPr>
      </w:pPr>
      <w:r w:rsidRPr="004B72CD">
        <w:rPr>
          <w:rFonts w:asciiTheme="majorHAnsi" w:hAnsiTheme="majorHAnsi" w:cstheme="majorHAnsi"/>
          <w:b/>
        </w:rPr>
        <w:t xml:space="preserve">Tabla </w:t>
      </w:r>
      <w:r w:rsidR="008735F2">
        <w:rPr>
          <w:rFonts w:asciiTheme="majorHAnsi" w:hAnsiTheme="majorHAnsi" w:cstheme="majorHAnsi"/>
          <w:b/>
        </w:rPr>
        <w:t>8</w:t>
      </w:r>
      <w:r w:rsidRPr="004B72CD">
        <w:rPr>
          <w:rFonts w:asciiTheme="majorHAnsi" w:hAnsiTheme="majorHAnsi" w:cstheme="majorHAnsi"/>
          <w:b/>
        </w:rPr>
        <w:t>.</w:t>
      </w:r>
      <w:r w:rsidRPr="004B72CD">
        <w:rPr>
          <w:rFonts w:asciiTheme="majorHAnsi" w:hAnsiTheme="majorHAnsi" w:cstheme="majorHAnsi"/>
          <w:bCs/>
        </w:rPr>
        <w:t xml:space="preserve"> Diferencias</w:t>
      </w:r>
      <w:r>
        <w:rPr>
          <w:rFonts w:asciiTheme="majorHAnsi" w:hAnsiTheme="majorHAnsi" w:cstheme="majorHAnsi"/>
          <w:bCs/>
        </w:rPr>
        <w:t xml:space="preserve"> entre los periodos PRE y POST para las escalas ERIP y JEFFERSON.</w:t>
      </w:r>
    </w:p>
    <w:tbl>
      <w:tblPr>
        <w:tblStyle w:val="Tablaconcuadrcula"/>
        <w:tblW w:w="881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701"/>
        <w:gridCol w:w="1560"/>
        <w:gridCol w:w="1134"/>
        <w:gridCol w:w="837"/>
        <w:gridCol w:w="750"/>
      </w:tblGrid>
      <w:tr w:rsidR="009E36D6" w14:paraId="61B7DA5B" w14:textId="77777777" w:rsidTr="256BA2EC">
        <w:tc>
          <w:tcPr>
            <w:tcW w:w="2830" w:type="dxa"/>
            <w:tcBorders>
              <w:top w:val="single" w:sz="4" w:space="0" w:color="auto"/>
              <w:bottom w:val="single" w:sz="4" w:space="0" w:color="auto"/>
            </w:tcBorders>
            <w:vAlign w:val="center"/>
          </w:tcPr>
          <w:p w14:paraId="53226492" w14:textId="4E6B00CB" w:rsidR="009E36D6" w:rsidRPr="00F17C14" w:rsidRDefault="009E36D6" w:rsidP="00F17C14">
            <w:pPr>
              <w:ind w:leftChars="0" w:left="0" w:firstLineChars="0" w:firstLine="0"/>
              <w:rPr>
                <w:rFonts w:asciiTheme="majorHAnsi" w:hAnsiTheme="majorHAnsi" w:cstheme="majorHAnsi"/>
                <w:b/>
                <w:bCs/>
              </w:rPr>
            </w:pPr>
            <w:r w:rsidRPr="00F17C14">
              <w:rPr>
                <w:rFonts w:asciiTheme="majorHAnsi" w:hAnsiTheme="majorHAnsi" w:cstheme="majorHAnsi"/>
                <w:b/>
                <w:bCs/>
              </w:rPr>
              <w:t>Escala</w:t>
            </w:r>
          </w:p>
        </w:tc>
        <w:tc>
          <w:tcPr>
            <w:tcW w:w="1701" w:type="dxa"/>
            <w:tcBorders>
              <w:top w:val="single" w:sz="4" w:space="0" w:color="auto"/>
              <w:bottom w:val="single" w:sz="4" w:space="0" w:color="auto"/>
            </w:tcBorders>
            <w:vAlign w:val="center"/>
          </w:tcPr>
          <w:p w14:paraId="69790AD4" w14:textId="12C14DB2" w:rsidR="009E36D6" w:rsidRPr="00F17C14" w:rsidRDefault="009E36D6" w:rsidP="00F17C14">
            <w:pPr>
              <w:ind w:leftChars="0" w:left="0" w:firstLineChars="0" w:firstLine="0"/>
              <w:jc w:val="center"/>
              <w:rPr>
                <w:rFonts w:asciiTheme="majorHAnsi" w:hAnsiTheme="majorHAnsi" w:cstheme="majorHAnsi"/>
                <w:b/>
                <w:bCs/>
              </w:rPr>
            </w:pPr>
            <w:r w:rsidRPr="00F17C14">
              <w:rPr>
                <w:rFonts w:asciiTheme="majorHAnsi" w:hAnsiTheme="majorHAnsi" w:cstheme="majorHAnsi"/>
                <w:b/>
                <w:bCs/>
              </w:rPr>
              <w:t>RM PRE</w:t>
            </w:r>
          </w:p>
        </w:tc>
        <w:tc>
          <w:tcPr>
            <w:tcW w:w="1560" w:type="dxa"/>
            <w:tcBorders>
              <w:top w:val="single" w:sz="4" w:space="0" w:color="auto"/>
              <w:bottom w:val="single" w:sz="4" w:space="0" w:color="auto"/>
            </w:tcBorders>
            <w:vAlign w:val="center"/>
          </w:tcPr>
          <w:p w14:paraId="63A16664" w14:textId="16A13464" w:rsidR="009E36D6" w:rsidRPr="00F17C14" w:rsidRDefault="009E36D6" w:rsidP="00F17C14">
            <w:pPr>
              <w:ind w:leftChars="0" w:left="0" w:firstLineChars="0" w:firstLine="0"/>
              <w:jc w:val="center"/>
              <w:rPr>
                <w:rFonts w:asciiTheme="majorHAnsi" w:hAnsiTheme="majorHAnsi" w:cstheme="majorHAnsi"/>
                <w:b/>
                <w:bCs/>
              </w:rPr>
            </w:pPr>
            <w:r w:rsidRPr="00F17C14">
              <w:rPr>
                <w:rFonts w:asciiTheme="majorHAnsi" w:hAnsiTheme="majorHAnsi" w:cstheme="majorHAnsi"/>
                <w:b/>
                <w:bCs/>
              </w:rPr>
              <w:t>RM POST</w:t>
            </w:r>
          </w:p>
        </w:tc>
        <w:tc>
          <w:tcPr>
            <w:tcW w:w="1134" w:type="dxa"/>
            <w:tcBorders>
              <w:top w:val="single" w:sz="4" w:space="0" w:color="auto"/>
              <w:bottom w:val="single" w:sz="4" w:space="0" w:color="auto"/>
            </w:tcBorders>
            <w:vAlign w:val="center"/>
          </w:tcPr>
          <w:p w14:paraId="41E20270" w14:textId="6B6CCFB3" w:rsidR="009E36D6" w:rsidRPr="00F17C14" w:rsidRDefault="009E36D6" w:rsidP="00F17C14">
            <w:pPr>
              <w:ind w:leftChars="0" w:left="0" w:firstLineChars="0" w:firstLine="0"/>
              <w:jc w:val="center"/>
              <w:rPr>
                <w:rFonts w:asciiTheme="majorHAnsi" w:hAnsiTheme="majorHAnsi" w:cstheme="majorHAnsi"/>
                <w:b/>
                <w:bCs/>
              </w:rPr>
            </w:pPr>
            <w:r w:rsidRPr="00F17C14">
              <w:rPr>
                <w:rFonts w:asciiTheme="majorHAnsi" w:hAnsiTheme="majorHAnsi" w:cstheme="majorHAnsi"/>
                <w:b/>
                <w:bCs/>
              </w:rPr>
              <w:t>χ²</w:t>
            </w:r>
          </w:p>
        </w:tc>
        <w:tc>
          <w:tcPr>
            <w:tcW w:w="837" w:type="dxa"/>
            <w:tcBorders>
              <w:top w:val="single" w:sz="4" w:space="0" w:color="auto"/>
              <w:bottom w:val="single" w:sz="4" w:space="0" w:color="auto"/>
            </w:tcBorders>
            <w:vAlign w:val="center"/>
          </w:tcPr>
          <w:p w14:paraId="1684630C" w14:textId="4F46ABDD" w:rsidR="009E36D6" w:rsidRPr="00F17C14" w:rsidRDefault="009E36D6" w:rsidP="00F17C14">
            <w:pPr>
              <w:ind w:leftChars="0" w:left="0" w:firstLineChars="0" w:firstLine="0"/>
              <w:jc w:val="center"/>
              <w:rPr>
                <w:rFonts w:asciiTheme="majorHAnsi" w:hAnsiTheme="majorHAnsi" w:cstheme="majorHAnsi"/>
                <w:b/>
                <w:bCs/>
              </w:rPr>
            </w:pPr>
            <w:proofErr w:type="spellStart"/>
            <w:r w:rsidRPr="00F17C14">
              <w:rPr>
                <w:rFonts w:asciiTheme="majorHAnsi" w:hAnsiTheme="majorHAnsi" w:cstheme="majorHAnsi"/>
                <w:b/>
                <w:bCs/>
              </w:rPr>
              <w:t>Gl</w:t>
            </w:r>
            <w:proofErr w:type="spellEnd"/>
          </w:p>
        </w:tc>
        <w:tc>
          <w:tcPr>
            <w:tcW w:w="750" w:type="dxa"/>
            <w:tcBorders>
              <w:top w:val="single" w:sz="4" w:space="0" w:color="auto"/>
              <w:bottom w:val="single" w:sz="4" w:space="0" w:color="auto"/>
            </w:tcBorders>
            <w:vAlign w:val="center"/>
          </w:tcPr>
          <w:p w14:paraId="6FD88D76" w14:textId="6AF46EEC" w:rsidR="009E36D6" w:rsidRPr="00F17C14" w:rsidRDefault="009E36D6" w:rsidP="00F17C14">
            <w:pPr>
              <w:ind w:leftChars="0" w:left="0" w:firstLineChars="0" w:firstLine="0"/>
              <w:jc w:val="center"/>
              <w:rPr>
                <w:rFonts w:asciiTheme="majorHAnsi" w:hAnsiTheme="majorHAnsi" w:cstheme="majorHAnsi"/>
                <w:b/>
                <w:bCs/>
              </w:rPr>
            </w:pPr>
            <w:r w:rsidRPr="00F17C14">
              <w:rPr>
                <w:rFonts w:asciiTheme="majorHAnsi" w:hAnsiTheme="majorHAnsi" w:cstheme="majorHAnsi"/>
                <w:b/>
                <w:bCs/>
              </w:rPr>
              <w:t>Sig.</w:t>
            </w:r>
          </w:p>
        </w:tc>
      </w:tr>
      <w:tr w:rsidR="009E36D6" w14:paraId="3E368BEA" w14:textId="77777777" w:rsidTr="256BA2EC">
        <w:tc>
          <w:tcPr>
            <w:tcW w:w="2830" w:type="dxa"/>
            <w:tcBorders>
              <w:top w:val="single" w:sz="4" w:space="0" w:color="auto"/>
              <w:bottom w:val="nil"/>
            </w:tcBorders>
          </w:tcPr>
          <w:p w14:paraId="2FCE3D18" w14:textId="60269D61" w:rsidR="009E36D6" w:rsidRPr="00860ECA" w:rsidRDefault="00F17C14" w:rsidP="00C82536">
            <w:pPr>
              <w:ind w:leftChars="0" w:left="0" w:firstLineChars="0" w:firstLine="0"/>
              <w:jc w:val="both"/>
              <w:rPr>
                <w:rFonts w:asciiTheme="majorHAnsi" w:hAnsiTheme="majorHAnsi" w:cstheme="majorHAnsi"/>
                <w:bCs/>
                <w:lang w:val="en-US"/>
              </w:rPr>
            </w:pPr>
            <w:r w:rsidRPr="00860ECA">
              <w:rPr>
                <w:rFonts w:asciiTheme="majorHAnsi" w:hAnsiTheme="majorHAnsi" w:cstheme="majorHAnsi"/>
                <w:b/>
                <w:bCs/>
                <w:lang w:val="en-US"/>
              </w:rPr>
              <w:t>RM</w:t>
            </w:r>
            <w:r w:rsidR="009E36D6" w:rsidRPr="00860ECA">
              <w:rPr>
                <w:rFonts w:asciiTheme="majorHAnsi" w:hAnsiTheme="majorHAnsi" w:cstheme="majorHAnsi"/>
                <w:b/>
                <w:bCs/>
                <w:lang w:val="en-US"/>
              </w:rPr>
              <w:t xml:space="preserve"> ERIP PRE vs POST</w:t>
            </w:r>
          </w:p>
        </w:tc>
        <w:tc>
          <w:tcPr>
            <w:tcW w:w="1701" w:type="dxa"/>
            <w:tcBorders>
              <w:top w:val="single" w:sz="4" w:space="0" w:color="auto"/>
              <w:bottom w:val="nil"/>
            </w:tcBorders>
          </w:tcPr>
          <w:p w14:paraId="160A7FEA" w14:textId="02C64F83" w:rsidR="009E36D6" w:rsidRDefault="009E36D6" w:rsidP="00C82536">
            <w:pPr>
              <w:ind w:leftChars="0" w:left="0" w:firstLineChars="0" w:firstLine="0"/>
              <w:jc w:val="both"/>
              <w:rPr>
                <w:rFonts w:asciiTheme="majorHAnsi" w:hAnsiTheme="majorHAnsi" w:cstheme="majorHAnsi"/>
                <w:bCs/>
              </w:rPr>
            </w:pPr>
            <w:r>
              <w:rPr>
                <w:rFonts w:asciiTheme="majorHAnsi" w:hAnsiTheme="majorHAnsi" w:cstheme="majorHAnsi"/>
                <w:bCs/>
              </w:rPr>
              <w:t>1,39</w:t>
            </w:r>
          </w:p>
        </w:tc>
        <w:tc>
          <w:tcPr>
            <w:tcW w:w="1560" w:type="dxa"/>
            <w:tcBorders>
              <w:top w:val="single" w:sz="4" w:space="0" w:color="auto"/>
              <w:bottom w:val="nil"/>
            </w:tcBorders>
          </w:tcPr>
          <w:p w14:paraId="2BD9DE58" w14:textId="2DC222FC" w:rsidR="009E36D6" w:rsidRDefault="009E36D6" w:rsidP="00C82536">
            <w:pPr>
              <w:ind w:leftChars="0" w:left="0" w:firstLineChars="0" w:firstLine="0"/>
              <w:jc w:val="both"/>
              <w:rPr>
                <w:rFonts w:asciiTheme="majorHAnsi" w:hAnsiTheme="majorHAnsi" w:cstheme="majorHAnsi"/>
                <w:bCs/>
              </w:rPr>
            </w:pPr>
            <w:r>
              <w:rPr>
                <w:rFonts w:asciiTheme="majorHAnsi" w:hAnsiTheme="majorHAnsi" w:cstheme="majorHAnsi"/>
                <w:bCs/>
              </w:rPr>
              <w:t>1,61</w:t>
            </w:r>
          </w:p>
        </w:tc>
        <w:tc>
          <w:tcPr>
            <w:tcW w:w="1134" w:type="dxa"/>
            <w:tcBorders>
              <w:top w:val="single" w:sz="4" w:space="0" w:color="auto"/>
              <w:bottom w:val="nil"/>
            </w:tcBorders>
          </w:tcPr>
          <w:p w14:paraId="6033A17F" w14:textId="050C2ABE" w:rsidR="009E36D6" w:rsidRDefault="009E36D6" w:rsidP="00C82536">
            <w:pPr>
              <w:ind w:leftChars="0" w:left="0" w:firstLineChars="0" w:firstLine="0"/>
              <w:jc w:val="both"/>
              <w:rPr>
                <w:rFonts w:asciiTheme="majorHAnsi" w:hAnsiTheme="majorHAnsi" w:cstheme="majorHAnsi"/>
                <w:bCs/>
              </w:rPr>
            </w:pPr>
            <w:r>
              <w:rPr>
                <w:rFonts w:asciiTheme="majorHAnsi" w:hAnsiTheme="majorHAnsi" w:cstheme="majorHAnsi"/>
                <w:bCs/>
              </w:rPr>
              <w:t>1,286</w:t>
            </w:r>
          </w:p>
        </w:tc>
        <w:tc>
          <w:tcPr>
            <w:tcW w:w="837" w:type="dxa"/>
            <w:tcBorders>
              <w:top w:val="single" w:sz="4" w:space="0" w:color="auto"/>
              <w:bottom w:val="nil"/>
            </w:tcBorders>
          </w:tcPr>
          <w:p w14:paraId="37C76293" w14:textId="3ED06D73" w:rsidR="009E36D6" w:rsidRDefault="009E36D6" w:rsidP="00C82536">
            <w:pPr>
              <w:ind w:leftChars="0" w:left="0" w:firstLineChars="0" w:firstLine="0"/>
              <w:jc w:val="both"/>
              <w:rPr>
                <w:rFonts w:asciiTheme="majorHAnsi" w:hAnsiTheme="majorHAnsi" w:cstheme="majorHAnsi"/>
                <w:bCs/>
              </w:rPr>
            </w:pPr>
            <w:r>
              <w:rPr>
                <w:rFonts w:asciiTheme="majorHAnsi" w:hAnsiTheme="majorHAnsi" w:cstheme="majorHAnsi"/>
                <w:bCs/>
              </w:rPr>
              <w:t>1</w:t>
            </w:r>
          </w:p>
        </w:tc>
        <w:tc>
          <w:tcPr>
            <w:tcW w:w="750" w:type="dxa"/>
            <w:tcBorders>
              <w:top w:val="single" w:sz="4" w:space="0" w:color="auto"/>
              <w:bottom w:val="nil"/>
            </w:tcBorders>
          </w:tcPr>
          <w:p w14:paraId="771D6848" w14:textId="3AE6588E" w:rsidR="009E36D6" w:rsidRDefault="009E36D6" w:rsidP="00C82536">
            <w:pPr>
              <w:ind w:leftChars="0" w:left="0" w:firstLineChars="0" w:firstLine="0"/>
              <w:jc w:val="both"/>
              <w:rPr>
                <w:rFonts w:asciiTheme="majorHAnsi" w:hAnsiTheme="majorHAnsi" w:cstheme="majorHAnsi"/>
                <w:bCs/>
              </w:rPr>
            </w:pPr>
            <w:r>
              <w:rPr>
                <w:rFonts w:asciiTheme="majorHAnsi" w:hAnsiTheme="majorHAnsi" w:cstheme="majorHAnsi"/>
                <w:bCs/>
              </w:rPr>
              <w:t>0,257</w:t>
            </w:r>
          </w:p>
        </w:tc>
      </w:tr>
      <w:tr w:rsidR="009E36D6" w14:paraId="7702C69A" w14:textId="77777777" w:rsidTr="256BA2EC">
        <w:tc>
          <w:tcPr>
            <w:tcW w:w="2830" w:type="dxa"/>
            <w:tcBorders>
              <w:top w:val="nil"/>
              <w:bottom w:val="single" w:sz="4" w:space="0" w:color="auto"/>
            </w:tcBorders>
          </w:tcPr>
          <w:p w14:paraId="4EA2F4BD" w14:textId="3280B199" w:rsidR="009E36D6" w:rsidRPr="00860ECA" w:rsidRDefault="00F17C14" w:rsidP="009E36D6">
            <w:pPr>
              <w:ind w:leftChars="0" w:left="0" w:firstLineChars="0" w:firstLine="0"/>
              <w:jc w:val="both"/>
              <w:rPr>
                <w:rFonts w:asciiTheme="majorHAnsi" w:hAnsiTheme="majorHAnsi" w:cstheme="majorHAnsi"/>
                <w:b/>
                <w:bCs/>
                <w:lang w:val="en-US"/>
              </w:rPr>
            </w:pPr>
            <w:r w:rsidRPr="00860ECA">
              <w:rPr>
                <w:rFonts w:asciiTheme="majorHAnsi" w:hAnsiTheme="majorHAnsi" w:cstheme="majorHAnsi"/>
                <w:b/>
                <w:bCs/>
                <w:lang w:val="en-US"/>
              </w:rPr>
              <w:t>RM</w:t>
            </w:r>
            <w:r w:rsidR="009E36D6" w:rsidRPr="00860ECA">
              <w:rPr>
                <w:rFonts w:asciiTheme="majorHAnsi" w:hAnsiTheme="majorHAnsi" w:cstheme="majorHAnsi"/>
                <w:b/>
                <w:bCs/>
                <w:lang w:val="en-US"/>
              </w:rPr>
              <w:t xml:space="preserve"> JEFFERSON PRE vs POST</w:t>
            </w:r>
          </w:p>
        </w:tc>
        <w:tc>
          <w:tcPr>
            <w:tcW w:w="1701" w:type="dxa"/>
            <w:tcBorders>
              <w:top w:val="nil"/>
              <w:bottom w:val="single" w:sz="4" w:space="0" w:color="auto"/>
            </w:tcBorders>
          </w:tcPr>
          <w:p w14:paraId="5C93DFA2" w14:textId="043F34E3" w:rsidR="009E36D6" w:rsidRDefault="009E36D6" w:rsidP="009E36D6">
            <w:pPr>
              <w:ind w:leftChars="0" w:left="0" w:firstLineChars="0" w:firstLine="0"/>
              <w:jc w:val="both"/>
              <w:rPr>
                <w:rFonts w:asciiTheme="majorHAnsi" w:hAnsiTheme="majorHAnsi" w:cstheme="majorHAnsi"/>
                <w:bCs/>
              </w:rPr>
            </w:pPr>
            <w:r>
              <w:rPr>
                <w:rFonts w:asciiTheme="majorHAnsi" w:hAnsiTheme="majorHAnsi" w:cstheme="majorHAnsi"/>
                <w:bCs/>
              </w:rPr>
              <w:t>1,57</w:t>
            </w:r>
          </w:p>
        </w:tc>
        <w:tc>
          <w:tcPr>
            <w:tcW w:w="1560" w:type="dxa"/>
            <w:tcBorders>
              <w:top w:val="nil"/>
              <w:bottom w:val="single" w:sz="4" w:space="0" w:color="auto"/>
            </w:tcBorders>
          </w:tcPr>
          <w:p w14:paraId="2FF7360D" w14:textId="07DCA7DC" w:rsidR="009E36D6" w:rsidRDefault="009E36D6" w:rsidP="009E36D6">
            <w:pPr>
              <w:ind w:leftChars="0" w:left="0" w:firstLineChars="0" w:firstLine="0"/>
              <w:jc w:val="both"/>
              <w:rPr>
                <w:rFonts w:asciiTheme="majorHAnsi" w:hAnsiTheme="majorHAnsi" w:cstheme="majorHAnsi"/>
                <w:bCs/>
              </w:rPr>
            </w:pPr>
            <w:r>
              <w:rPr>
                <w:rFonts w:asciiTheme="majorHAnsi" w:hAnsiTheme="majorHAnsi" w:cstheme="majorHAnsi"/>
                <w:bCs/>
              </w:rPr>
              <w:t>1,43</w:t>
            </w:r>
          </w:p>
        </w:tc>
        <w:tc>
          <w:tcPr>
            <w:tcW w:w="1134" w:type="dxa"/>
            <w:tcBorders>
              <w:top w:val="nil"/>
              <w:bottom w:val="single" w:sz="4" w:space="0" w:color="auto"/>
            </w:tcBorders>
          </w:tcPr>
          <w:p w14:paraId="39E14F4A" w14:textId="372049A9" w:rsidR="009E36D6" w:rsidRDefault="009E36D6" w:rsidP="009E36D6">
            <w:pPr>
              <w:ind w:leftChars="0" w:left="0" w:firstLineChars="0" w:firstLine="0"/>
              <w:jc w:val="both"/>
              <w:rPr>
                <w:rFonts w:asciiTheme="majorHAnsi" w:hAnsiTheme="majorHAnsi" w:cstheme="majorHAnsi"/>
                <w:bCs/>
              </w:rPr>
            </w:pPr>
            <w:r>
              <w:rPr>
                <w:rFonts w:asciiTheme="majorHAnsi" w:hAnsiTheme="majorHAnsi" w:cstheme="majorHAnsi"/>
                <w:bCs/>
              </w:rPr>
              <w:t>0,571</w:t>
            </w:r>
          </w:p>
        </w:tc>
        <w:tc>
          <w:tcPr>
            <w:tcW w:w="837" w:type="dxa"/>
            <w:tcBorders>
              <w:top w:val="nil"/>
              <w:bottom w:val="single" w:sz="4" w:space="0" w:color="auto"/>
            </w:tcBorders>
          </w:tcPr>
          <w:p w14:paraId="13AB9710" w14:textId="6CB6AEB6" w:rsidR="009E36D6" w:rsidRDefault="009E36D6" w:rsidP="009E36D6">
            <w:pPr>
              <w:ind w:leftChars="0" w:left="0" w:firstLineChars="0" w:firstLine="0"/>
              <w:jc w:val="both"/>
              <w:rPr>
                <w:rFonts w:asciiTheme="majorHAnsi" w:hAnsiTheme="majorHAnsi" w:cstheme="majorHAnsi"/>
                <w:bCs/>
              </w:rPr>
            </w:pPr>
            <w:r>
              <w:rPr>
                <w:rFonts w:asciiTheme="majorHAnsi" w:hAnsiTheme="majorHAnsi" w:cstheme="majorHAnsi"/>
                <w:bCs/>
              </w:rPr>
              <w:t>1</w:t>
            </w:r>
          </w:p>
        </w:tc>
        <w:tc>
          <w:tcPr>
            <w:tcW w:w="750" w:type="dxa"/>
            <w:tcBorders>
              <w:top w:val="nil"/>
              <w:bottom w:val="single" w:sz="4" w:space="0" w:color="auto"/>
            </w:tcBorders>
          </w:tcPr>
          <w:p w14:paraId="38CEF7BC" w14:textId="37595F8C" w:rsidR="009E36D6" w:rsidRDefault="009E36D6" w:rsidP="009E36D6">
            <w:pPr>
              <w:ind w:leftChars="0" w:left="0" w:firstLineChars="0" w:firstLine="0"/>
              <w:jc w:val="both"/>
              <w:rPr>
                <w:rFonts w:asciiTheme="majorHAnsi" w:hAnsiTheme="majorHAnsi" w:cstheme="majorHAnsi"/>
                <w:bCs/>
              </w:rPr>
            </w:pPr>
            <w:r>
              <w:rPr>
                <w:rFonts w:asciiTheme="majorHAnsi" w:hAnsiTheme="majorHAnsi" w:cstheme="majorHAnsi"/>
                <w:bCs/>
              </w:rPr>
              <w:t>0,450</w:t>
            </w:r>
          </w:p>
        </w:tc>
      </w:tr>
    </w:tbl>
    <w:p w14:paraId="39135E73" w14:textId="4E9F6FA5" w:rsidR="00177207" w:rsidRDefault="00811A58" w:rsidP="00C82536">
      <w:pPr>
        <w:ind w:leftChars="0" w:left="0" w:firstLineChars="0" w:firstLine="0"/>
        <w:jc w:val="both"/>
        <w:rPr>
          <w:rFonts w:asciiTheme="majorHAnsi" w:hAnsiTheme="majorHAnsi" w:cstheme="majorHAnsi"/>
          <w:bCs/>
        </w:rPr>
      </w:pPr>
      <w:r>
        <w:rPr>
          <w:rFonts w:asciiTheme="majorHAnsi" w:hAnsiTheme="majorHAnsi" w:cstheme="majorHAnsi"/>
          <w:bCs/>
        </w:rPr>
        <w:t xml:space="preserve">RM= Rango medio. </w:t>
      </w:r>
      <w:r w:rsidRPr="009E36D6">
        <w:rPr>
          <w:rFonts w:asciiTheme="majorHAnsi" w:hAnsiTheme="majorHAnsi" w:cstheme="majorHAnsi"/>
          <w:bCs/>
        </w:rPr>
        <w:t>χ²</w:t>
      </w:r>
      <w:r>
        <w:rPr>
          <w:rFonts w:asciiTheme="majorHAnsi" w:hAnsiTheme="majorHAnsi" w:cstheme="majorHAnsi"/>
          <w:bCs/>
        </w:rPr>
        <w:t xml:space="preserve">= estadístico de </w:t>
      </w:r>
      <w:r w:rsidR="00F17C14">
        <w:rPr>
          <w:rFonts w:asciiTheme="majorHAnsi" w:hAnsiTheme="majorHAnsi" w:cstheme="majorHAnsi"/>
          <w:bCs/>
        </w:rPr>
        <w:t>contraste</w:t>
      </w:r>
      <w:r>
        <w:rPr>
          <w:rFonts w:asciiTheme="majorHAnsi" w:hAnsiTheme="majorHAnsi" w:cstheme="majorHAnsi"/>
          <w:bCs/>
        </w:rPr>
        <w:t xml:space="preserve">. </w:t>
      </w:r>
      <w:proofErr w:type="spellStart"/>
      <w:r>
        <w:rPr>
          <w:rFonts w:asciiTheme="majorHAnsi" w:hAnsiTheme="majorHAnsi" w:cstheme="majorHAnsi"/>
          <w:bCs/>
        </w:rPr>
        <w:t>gl</w:t>
      </w:r>
      <w:proofErr w:type="spellEnd"/>
      <w:r>
        <w:rPr>
          <w:rFonts w:asciiTheme="majorHAnsi" w:hAnsiTheme="majorHAnsi" w:cstheme="majorHAnsi"/>
          <w:bCs/>
        </w:rPr>
        <w:t xml:space="preserve"> = Grados de libertad. Sig. = Significancia. </w:t>
      </w:r>
      <w:r w:rsidRPr="00951B02">
        <w:rPr>
          <w:rFonts w:asciiTheme="majorHAnsi" w:hAnsiTheme="majorHAnsi" w:cstheme="majorHAnsi"/>
          <w:bCs/>
        </w:rPr>
        <w:t xml:space="preserve">* = p &lt; </w:t>
      </w:r>
      <w:r>
        <w:rPr>
          <w:rFonts w:asciiTheme="majorHAnsi" w:hAnsiTheme="majorHAnsi" w:cstheme="majorHAnsi"/>
          <w:bCs/>
        </w:rPr>
        <w:t>0,</w:t>
      </w:r>
      <w:r w:rsidRPr="00951B02">
        <w:rPr>
          <w:rFonts w:asciiTheme="majorHAnsi" w:hAnsiTheme="majorHAnsi" w:cstheme="majorHAnsi"/>
          <w:bCs/>
        </w:rPr>
        <w:t>0</w:t>
      </w:r>
      <w:r>
        <w:rPr>
          <w:rFonts w:asciiTheme="majorHAnsi" w:hAnsiTheme="majorHAnsi" w:cstheme="majorHAnsi"/>
          <w:bCs/>
        </w:rPr>
        <w:t>5.</w:t>
      </w:r>
    </w:p>
    <w:p w14:paraId="4EBADAA9" w14:textId="77777777" w:rsidR="004239AE" w:rsidRDefault="004239AE" w:rsidP="00C82536">
      <w:pPr>
        <w:ind w:leftChars="0" w:left="0" w:firstLineChars="0" w:firstLine="0"/>
        <w:jc w:val="both"/>
        <w:rPr>
          <w:rFonts w:asciiTheme="majorHAnsi" w:hAnsiTheme="majorHAnsi" w:cstheme="majorHAnsi"/>
          <w:bCs/>
        </w:rPr>
      </w:pPr>
    </w:p>
    <w:p w14:paraId="53C11B5E" w14:textId="77777777" w:rsidR="00336C53" w:rsidRDefault="00C82536" w:rsidP="00C82536">
      <w:pPr>
        <w:ind w:leftChars="0" w:left="0" w:firstLineChars="0" w:firstLine="0"/>
        <w:jc w:val="both"/>
        <w:rPr>
          <w:rFonts w:asciiTheme="majorHAnsi" w:hAnsiTheme="majorHAnsi" w:cstheme="majorHAnsi"/>
          <w:color w:val="000000"/>
        </w:rPr>
      </w:pPr>
      <w:r w:rsidRPr="000E113A">
        <w:rPr>
          <w:rFonts w:asciiTheme="majorHAnsi" w:hAnsiTheme="majorHAnsi" w:cstheme="majorHAnsi"/>
          <w:b/>
          <w:u w:val="single"/>
        </w:rPr>
        <w:lastRenderedPageBreak/>
        <w:t>Objetivo N°4</w:t>
      </w:r>
      <w:r w:rsidR="00336C53" w:rsidRPr="00336C53">
        <w:rPr>
          <w:rFonts w:asciiTheme="majorHAnsi" w:hAnsiTheme="majorHAnsi" w:cstheme="majorHAnsi"/>
          <w:color w:val="000000"/>
        </w:rPr>
        <w:t xml:space="preserve"> </w:t>
      </w:r>
    </w:p>
    <w:p w14:paraId="7511E284" w14:textId="61FA2097" w:rsidR="00C82536" w:rsidRPr="00336C53" w:rsidRDefault="00336C53" w:rsidP="00C82536">
      <w:pPr>
        <w:ind w:leftChars="0" w:left="0" w:firstLineChars="0" w:firstLine="0"/>
        <w:jc w:val="both"/>
        <w:rPr>
          <w:rFonts w:asciiTheme="majorHAnsi" w:hAnsiTheme="majorHAnsi" w:cstheme="majorHAnsi"/>
          <w:b/>
          <w:bCs/>
          <w:i/>
          <w:iCs/>
          <w:u w:val="single"/>
        </w:rPr>
      </w:pPr>
      <w:r w:rsidRPr="00336C53">
        <w:rPr>
          <w:rFonts w:asciiTheme="majorHAnsi" w:hAnsiTheme="majorHAnsi" w:cstheme="majorHAnsi"/>
          <w:b/>
          <w:bCs/>
          <w:i/>
          <w:iCs/>
          <w:color w:val="000000"/>
        </w:rPr>
        <w:t>Establecer necesidad de generar programas interdisciplinares en asignaturas de temáticas comunes en estudiantes de las carreras de Kinesiología, Enfermería y Nutrición y Dietética de Universidad Santo Tomás sede Antofagasta.</w:t>
      </w:r>
    </w:p>
    <w:p w14:paraId="30D200F3" w14:textId="66DA9769" w:rsidR="00995033" w:rsidRPr="000E113A" w:rsidRDefault="00DB4377" w:rsidP="00995033">
      <w:pPr>
        <w:ind w:leftChars="0" w:left="0" w:firstLineChars="0" w:firstLine="0"/>
        <w:jc w:val="both"/>
        <w:rPr>
          <w:rFonts w:asciiTheme="majorHAnsi" w:hAnsiTheme="majorHAnsi" w:cstheme="majorHAnsi"/>
        </w:rPr>
      </w:pPr>
      <w:r w:rsidRPr="000E113A">
        <w:rPr>
          <w:rFonts w:asciiTheme="majorHAnsi" w:hAnsiTheme="majorHAnsi" w:cstheme="majorHAnsi"/>
        </w:rPr>
        <w:t>Para la valoración de este objetivo</w:t>
      </w:r>
      <w:r w:rsidR="00995033" w:rsidRPr="000E113A">
        <w:rPr>
          <w:rFonts w:asciiTheme="majorHAnsi" w:hAnsiTheme="majorHAnsi" w:cstheme="majorHAnsi"/>
        </w:rPr>
        <w:t xml:space="preserve"> se recopiló la información </w:t>
      </w:r>
      <w:r w:rsidR="008C2A42" w:rsidRPr="000E113A">
        <w:rPr>
          <w:rFonts w:asciiTheme="majorHAnsi" w:hAnsiTheme="majorHAnsi" w:cstheme="majorHAnsi"/>
        </w:rPr>
        <w:t xml:space="preserve">aportada por el instrumento “Experiencia vivida” </w:t>
      </w:r>
      <w:r w:rsidR="00995033" w:rsidRPr="000E113A">
        <w:rPr>
          <w:rFonts w:asciiTheme="majorHAnsi" w:hAnsiTheme="majorHAnsi" w:cstheme="majorHAnsi"/>
        </w:rPr>
        <w:t xml:space="preserve">entregada por los estudiantes </w:t>
      </w:r>
      <w:r w:rsidR="00951948" w:rsidRPr="000E113A">
        <w:rPr>
          <w:rFonts w:asciiTheme="majorHAnsi" w:hAnsiTheme="majorHAnsi" w:cstheme="majorHAnsi"/>
        </w:rPr>
        <w:t>acorde con</w:t>
      </w:r>
      <w:r w:rsidR="00995033" w:rsidRPr="000E113A">
        <w:rPr>
          <w:rFonts w:asciiTheme="majorHAnsi" w:hAnsiTheme="majorHAnsi" w:cstheme="majorHAnsi"/>
        </w:rPr>
        <w:t xml:space="preserve"> la experiencia de simulación clínica interdisciplinar, la experiencia vivida y la participación en el proyecto en sí. Respecto a la vivencia se observan comentarios altamente positivos </w:t>
      </w:r>
      <w:r w:rsidR="00761808">
        <w:rPr>
          <w:rFonts w:asciiTheme="majorHAnsi" w:hAnsiTheme="majorHAnsi" w:cstheme="majorHAnsi"/>
        </w:rPr>
        <w:t xml:space="preserve">en </w:t>
      </w:r>
      <w:r w:rsidR="00336C53" w:rsidRPr="000E113A">
        <w:rPr>
          <w:rFonts w:asciiTheme="majorHAnsi" w:hAnsiTheme="majorHAnsi" w:cstheme="majorHAnsi"/>
        </w:rPr>
        <w:t xml:space="preserve">donde </w:t>
      </w:r>
      <w:r w:rsidR="00336C53">
        <w:rPr>
          <w:rFonts w:asciiTheme="majorHAnsi" w:hAnsiTheme="majorHAnsi" w:cstheme="majorHAnsi"/>
        </w:rPr>
        <w:t>se</w:t>
      </w:r>
      <w:r w:rsidR="00761808">
        <w:rPr>
          <w:rFonts w:asciiTheme="majorHAnsi" w:hAnsiTheme="majorHAnsi" w:cstheme="majorHAnsi"/>
        </w:rPr>
        <w:t xml:space="preserve"> reconoce</w:t>
      </w:r>
      <w:r w:rsidR="00995033" w:rsidRPr="000E113A">
        <w:rPr>
          <w:rFonts w:asciiTheme="majorHAnsi" w:hAnsiTheme="majorHAnsi" w:cstheme="majorHAnsi"/>
        </w:rPr>
        <w:t xml:space="preserve"> como una valiosa oportunidad de crecimiento personal y profesional, que no solo reforzó sus habilidades, sino que también mejoró su capacidad de empatizar con los adultos mayores. Por otra parte, </w:t>
      </w:r>
      <w:r w:rsidR="00951948" w:rsidRPr="000E113A">
        <w:rPr>
          <w:rFonts w:asciiTheme="majorHAnsi" w:hAnsiTheme="majorHAnsi" w:cstheme="majorHAnsi"/>
        </w:rPr>
        <w:t>en relación con</w:t>
      </w:r>
      <w:r w:rsidR="00995033" w:rsidRPr="000E113A">
        <w:rPr>
          <w:rFonts w:asciiTheme="majorHAnsi" w:hAnsiTheme="majorHAnsi" w:cstheme="majorHAnsi"/>
        </w:rPr>
        <w:t xml:space="preserve"> la simulación clínica interdisciplinar tuvo una alta valoración por parte de los participantes, siendo considerada una herramienta esencial para el aprendizaje y el desarrollo profesional, con muchos estudiantes expresando su deseo de que este tipo de actividades se sigan implementando en el futuro. Además, se observa que quienes utilizaron el traje destacaron el impacto positivo y el cambio en su visión hacia el envejecimiento. Finalmente, el proyecto tuvo una valoración positiva por parte de los estudiantes, valorándol</w:t>
      </w:r>
      <w:r w:rsidR="00761808">
        <w:rPr>
          <w:rFonts w:asciiTheme="majorHAnsi" w:hAnsiTheme="majorHAnsi" w:cstheme="majorHAnsi"/>
        </w:rPr>
        <w:t>o</w:t>
      </w:r>
      <w:r w:rsidR="00995033" w:rsidRPr="000E113A">
        <w:rPr>
          <w:rFonts w:asciiTheme="majorHAnsi" w:hAnsiTheme="majorHAnsi" w:cstheme="majorHAnsi"/>
        </w:rPr>
        <w:t xml:space="preserve"> como enriquecedor, que debería repetirse y ser accesible a más estudiantes, con algunas mejoras menores para maximizar su efectividad.</w:t>
      </w:r>
    </w:p>
    <w:p w14:paraId="3153209A" w14:textId="5131D0F3" w:rsidR="00A97F92" w:rsidRDefault="00C56E90" w:rsidP="00995033">
      <w:pPr>
        <w:ind w:leftChars="0" w:left="0" w:firstLineChars="0" w:firstLine="0"/>
        <w:jc w:val="both"/>
        <w:rPr>
          <w:rFonts w:asciiTheme="majorHAnsi" w:hAnsiTheme="majorHAnsi" w:cstheme="majorHAnsi"/>
        </w:rPr>
      </w:pPr>
      <w:r w:rsidRPr="000E113A">
        <w:rPr>
          <w:rFonts w:asciiTheme="majorHAnsi" w:hAnsiTheme="majorHAnsi" w:cstheme="majorHAnsi"/>
        </w:rPr>
        <w:t xml:space="preserve">En relación con la experiencia docente, </w:t>
      </w:r>
      <w:r w:rsidR="00A97F92" w:rsidRPr="000E113A">
        <w:rPr>
          <w:rFonts w:asciiTheme="majorHAnsi" w:hAnsiTheme="majorHAnsi" w:cstheme="majorHAnsi"/>
        </w:rPr>
        <w:t>se recopiló la información del instrumento “Experiencia Vivida”,</w:t>
      </w:r>
      <w:r w:rsidR="00832D04" w:rsidRPr="000E113A">
        <w:rPr>
          <w:rFonts w:asciiTheme="majorHAnsi" w:hAnsiTheme="majorHAnsi" w:cstheme="majorHAnsi"/>
        </w:rPr>
        <w:t xml:space="preserve"> </w:t>
      </w:r>
      <w:r w:rsidR="00BE0D12" w:rsidRPr="000E113A">
        <w:rPr>
          <w:rFonts w:asciiTheme="majorHAnsi" w:hAnsiTheme="majorHAnsi" w:cstheme="majorHAnsi"/>
        </w:rPr>
        <w:t>evidenciándose que</w:t>
      </w:r>
      <w:r w:rsidR="00A97F92" w:rsidRPr="000E113A">
        <w:rPr>
          <w:rFonts w:asciiTheme="majorHAnsi" w:hAnsiTheme="majorHAnsi" w:cstheme="majorHAnsi"/>
        </w:rPr>
        <w:t xml:space="preserve"> </w:t>
      </w:r>
      <w:r w:rsidR="00161A18" w:rsidRPr="000E113A">
        <w:rPr>
          <w:rFonts w:asciiTheme="majorHAnsi" w:hAnsiTheme="majorHAnsi" w:cstheme="majorHAnsi"/>
        </w:rPr>
        <w:t>la simulación</w:t>
      </w:r>
      <w:r w:rsidR="00A97F92" w:rsidRPr="000E113A">
        <w:rPr>
          <w:rFonts w:asciiTheme="majorHAnsi" w:hAnsiTheme="majorHAnsi" w:cstheme="majorHAnsi"/>
          <w:b/>
          <w:bCs/>
        </w:rPr>
        <w:t xml:space="preserve"> </w:t>
      </w:r>
      <w:r w:rsidR="00A97F92" w:rsidRPr="000E113A">
        <w:rPr>
          <w:rFonts w:asciiTheme="majorHAnsi" w:hAnsiTheme="majorHAnsi" w:cstheme="majorHAnsi"/>
        </w:rPr>
        <w:t xml:space="preserve">clínica interdisciplinaria es vista como una herramienta educativa valiosa que fomenta el aprendizaje colaborativo, la toma de decisiones, el liderazgo y el desarrollo de competencias en un entorno seguro y realista, contribuyendo a la formación integral de los estudiantes. </w:t>
      </w:r>
      <w:r w:rsidR="00BE0D12" w:rsidRPr="000E113A">
        <w:rPr>
          <w:rFonts w:asciiTheme="majorHAnsi" w:hAnsiTheme="majorHAnsi" w:cstheme="majorHAnsi"/>
        </w:rPr>
        <w:t xml:space="preserve">Los </w:t>
      </w:r>
      <w:r w:rsidR="00A97F92" w:rsidRPr="000E113A">
        <w:rPr>
          <w:rFonts w:asciiTheme="majorHAnsi" w:hAnsiTheme="majorHAnsi" w:cstheme="majorHAnsi"/>
        </w:rPr>
        <w:t>docentes</w:t>
      </w:r>
      <w:r w:rsidR="00161A18" w:rsidRPr="000E113A">
        <w:rPr>
          <w:rFonts w:asciiTheme="majorHAnsi" w:hAnsiTheme="majorHAnsi" w:cstheme="majorHAnsi"/>
        </w:rPr>
        <w:t xml:space="preserve"> </w:t>
      </w:r>
      <w:r w:rsidR="00A97F92" w:rsidRPr="000E113A">
        <w:rPr>
          <w:rFonts w:asciiTheme="majorHAnsi" w:hAnsiTheme="majorHAnsi" w:cstheme="majorHAnsi"/>
        </w:rPr>
        <w:t>mostraron un alto nivel de compromiso con los estudiantes logrando avances</w:t>
      </w:r>
      <w:r w:rsidR="00761808">
        <w:rPr>
          <w:rFonts w:asciiTheme="majorHAnsi" w:hAnsiTheme="majorHAnsi" w:cstheme="majorHAnsi"/>
        </w:rPr>
        <w:t xml:space="preserve"> y</w:t>
      </w:r>
      <w:r w:rsidR="00336C53">
        <w:rPr>
          <w:rFonts w:asciiTheme="majorHAnsi" w:hAnsiTheme="majorHAnsi" w:cstheme="majorHAnsi"/>
        </w:rPr>
        <w:t xml:space="preserve"> </w:t>
      </w:r>
      <w:r w:rsidR="00A97F92" w:rsidRPr="000E113A">
        <w:rPr>
          <w:rFonts w:asciiTheme="majorHAnsi" w:hAnsiTheme="majorHAnsi" w:cstheme="majorHAnsi"/>
        </w:rPr>
        <w:t>aportando su experiencia</w:t>
      </w:r>
      <w:r w:rsidR="00161A18" w:rsidRPr="000E113A">
        <w:rPr>
          <w:rFonts w:asciiTheme="majorHAnsi" w:hAnsiTheme="majorHAnsi" w:cstheme="majorHAnsi"/>
        </w:rPr>
        <w:t xml:space="preserve"> en el </w:t>
      </w:r>
      <w:proofErr w:type="spellStart"/>
      <w:r w:rsidR="00161A18" w:rsidRPr="000E113A">
        <w:rPr>
          <w:rFonts w:asciiTheme="majorHAnsi" w:hAnsiTheme="majorHAnsi" w:cstheme="majorHAnsi"/>
        </w:rPr>
        <w:t>debri</w:t>
      </w:r>
      <w:r w:rsidR="004F25C0" w:rsidRPr="000E113A">
        <w:rPr>
          <w:rFonts w:asciiTheme="majorHAnsi" w:hAnsiTheme="majorHAnsi" w:cstheme="majorHAnsi"/>
        </w:rPr>
        <w:t>e</w:t>
      </w:r>
      <w:r w:rsidR="00161A18" w:rsidRPr="000E113A">
        <w:rPr>
          <w:rFonts w:asciiTheme="majorHAnsi" w:hAnsiTheme="majorHAnsi" w:cstheme="majorHAnsi"/>
        </w:rPr>
        <w:t>fing</w:t>
      </w:r>
      <w:proofErr w:type="spellEnd"/>
      <w:r w:rsidR="00A97F92" w:rsidRPr="000E113A">
        <w:rPr>
          <w:rFonts w:asciiTheme="majorHAnsi" w:hAnsiTheme="majorHAnsi" w:cstheme="majorHAnsi"/>
        </w:rPr>
        <w:t xml:space="preserve">. </w:t>
      </w:r>
      <w:r w:rsidR="001E2187" w:rsidRPr="000E113A">
        <w:rPr>
          <w:rFonts w:asciiTheme="majorHAnsi" w:hAnsiTheme="majorHAnsi" w:cstheme="majorHAnsi"/>
        </w:rPr>
        <w:t xml:space="preserve">En cuando a </w:t>
      </w:r>
      <w:r w:rsidR="00A97F92" w:rsidRPr="000E113A">
        <w:rPr>
          <w:rFonts w:asciiTheme="majorHAnsi" w:hAnsiTheme="majorHAnsi" w:cstheme="majorHAnsi"/>
        </w:rPr>
        <w:t>sugerencias</w:t>
      </w:r>
      <w:r w:rsidR="00E21783" w:rsidRPr="000E113A">
        <w:rPr>
          <w:rFonts w:asciiTheme="majorHAnsi" w:hAnsiTheme="majorHAnsi" w:cstheme="majorHAnsi"/>
        </w:rPr>
        <w:t>,</w:t>
      </w:r>
      <w:r w:rsidR="00A97F92" w:rsidRPr="000E113A">
        <w:rPr>
          <w:rFonts w:asciiTheme="majorHAnsi" w:hAnsiTheme="majorHAnsi" w:cstheme="majorHAnsi"/>
        </w:rPr>
        <w:t xml:space="preserve"> incluyen desarrollar escenarios equitativos entre disciplinas, aumentar las oportunidades de simulación en momentos con menos carga académica, e incluir talleres interdisciplinarios en el currículo, reforzando el trabajo en equipo entre distintas áreas</w:t>
      </w:r>
      <w:r w:rsidR="00A229EB">
        <w:rPr>
          <w:rFonts w:asciiTheme="majorHAnsi" w:hAnsiTheme="majorHAnsi" w:cstheme="majorHAnsi"/>
        </w:rPr>
        <w:t xml:space="preserve"> (Anexo 3)</w:t>
      </w:r>
    </w:p>
    <w:p w14:paraId="0506578A" w14:textId="457AF3AA" w:rsidR="003779A4" w:rsidRDefault="003779A4" w:rsidP="00C82536">
      <w:pPr>
        <w:ind w:leftChars="0" w:left="0" w:firstLineChars="0" w:firstLine="0"/>
        <w:jc w:val="both"/>
        <w:rPr>
          <w:rFonts w:asciiTheme="majorHAnsi" w:hAnsiTheme="majorHAnsi" w:cstheme="majorHAnsi"/>
          <w:b/>
          <w:bCs/>
          <w:u w:val="single"/>
        </w:rPr>
      </w:pPr>
      <w:r>
        <w:rPr>
          <w:rFonts w:asciiTheme="majorHAnsi" w:hAnsiTheme="majorHAnsi" w:cstheme="majorHAnsi"/>
          <w:b/>
          <w:bCs/>
          <w:u w:val="single"/>
        </w:rPr>
        <w:t>Anexo: Rendimiento académico</w:t>
      </w:r>
    </w:p>
    <w:p w14:paraId="1558B891" w14:textId="668DE79C" w:rsidR="003779A4" w:rsidRPr="003779A4" w:rsidRDefault="003779A4" w:rsidP="00C82536">
      <w:pPr>
        <w:ind w:leftChars="0" w:left="0" w:firstLineChars="0" w:firstLine="0"/>
        <w:jc w:val="both"/>
      </w:pPr>
      <w:r w:rsidRPr="003779A4">
        <w:rPr>
          <w:rFonts w:asciiTheme="majorHAnsi" w:hAnsiTheme="majorHAnsi" w:cstheme="majorHAnsi"/>
        </w:rPr>
        <w:t xml:space="preserve">El análisis comparativo del rendimiento académico evidencia un impacto positivo tras la implementación del simulador geriátrico GERT en las asignaturas del primer semestre. Si bien los porcentajes de aprobación se mantuvieron en un 100% tanto en 2023 como en 2024 para todas las carreras, se observa una mejora significativa en las notas promedio. En Enfermería, la calificación promedio aumentó en 0,8 puntos (de 5,1 a 5,9), mientras que en Kinesiología subió 0,3 puntos (de 5,3 a 5,6), y en Nutrición y Dietética creció 0,2 puntos (de 5,1 a 5,3). Esta tendencia también se reflejó en las asignaturas de continuación del segundo semestre: Enfermería y Kinesiología mejoraron sus tasas de aprobación del 98% y 97% en 2023 a un 100% en 2024, eliminando completamente la reprobación. Esto sugiere no solo un mejor desempeño inmediato, sino también </w:t>
      </w:r>
      <w:r w:rsidRPr="003779A4">
        <w:rPr>
          <w:rFonts w:asciiTheme="majorHAnsi" w:hAnsiTheme="majorHAnsi" w:cstheme="majorHAnsi"/>
        </w:rPr>
        <w:lastRenderedPageBreak/>
        <w:t xml:space="preserve">una consolidación de aprendizajes a mediano plazo. Cabe destacar que no fue posible realizar este análisis en </w:t>
      </w:r>
      <w:r w:rsidRPr="003779A4">
        <w:t>Nutrición y Dietética, ya que la asignatura no cuenta con una continuación en el plan de estudios.</w:t>
      </w:r>
    </w:p>
    <w:p w14:paraId="5990F485" w14:textId="77777777" w:rsidR="003779A4" w:rsidRPr="003779A4" w:rsidRDefault="003779A4" w:rsidP="003779A4">
      <w:pPr>
        <w:pStyle w:val="Textoindependiente"/>
        <w:spacing w:line="276" w:lineRule="auto"/>
        <w:ind w:hanging="2"/>
        <w:rPr>
          <w:rFonts w:ascii="Calibri" w:hAnsi="Calibri" w:cs="Calibri"/>
          <w:sz w:val="22"/>
          <w:szCs w:val="22"/>
        </w:rPr>
      </w:pPr>
      <w:r w:rsidRPr="003779A4">
        <w:rPr>
          <w:rFonts w:ascii="Calibri" w:hAnsi="Calibri" w:cs="Calibri"/>
          <w:sz w:val="22"/>
          <w:szCs w:val="22"/>
        </w:rPr>
        <w:t>Rendimiento Académico Asignatura involucrada en Proyecto</w:t>
      </w:r>
    </w:p>
    <w:tbl>
      <w:tblPr>
        <w:tblW w:w="10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0"/>
        <w:gridCol w:w="1311"/>
        <w:gridCol w:w="1390"/>
        <w:gridCol w:w="1042"/>
        <w:gridCol w:w="1315"/>
        <w:gridCol w:w="1394"/>
        <w:gridCol w:w="1042"/>
        <w:gridCol w:w="1322"/>
      </w:tblGrid>
      <w:tr w:rsidR="003779A4" w:rsidRPr="003779A4" w14:paraId="7A1266D1" w14:textId="77777777" w:rsidTr="00607BDD">
        <w:trPr>
          <w:trHeight w:val="316"/>
          <w:jc w:val="center"/>
        </w:trPr>
        <w:tc>
          <w:tcPr>
            <w:tcW w:w="1310" w:type="dxa"/>
            <w:vMerge w:val="restart"/>
            <w:shd w:val="clear" w:color="auto" w:fill="auto"/>
            <w:noWrap/>
            <w:vAlign w:val="bottom"/>
            <w:hideMark/>
          </w:tcPr>
          <w:p w14:paraId="2901790B" w14:textId="77777777" w:rsidR="003779A4" w:rsidRPr="003779A4" w:rsidRDefault="003779A4" w:rsidP="00607BDD">
            <w:pPr>
              <w:ind w:left="0" w:hanging="2"/>
              <w:jc w:val="center"/>
              <w:rPr>
                <w:b/>
                <w:bCs/>
              </w:rPr>
            </w:pPr>
            <w:r w:rsidRPr="003779A4">
              <w:rPr>
                <w:b/>
                <w:bCs/>
              </w:rPr>
              <w:t>Carrera</w:t>
            </w:r>
          </w:p>
        </w:tc>
        <w:tc>
          <w:tcPr>
            <w:tcW w:w="3743" w:type="dxa"/>
            <w:gridSpan w:val="3"/>
            <w:shd w:val="clear" w:color="000000" w:fill="FFFF00"/>
            <w:noWrap/>
            <w:vAlign w:val="bottom"/>
            <w:hideMark/>
          </w:tcPr>
          <w:p w14:paraId="388D75F6" w14:textId="77777777" w:rsidR="003779A4" w:rsidRPr="003779A4" w:rsidRDefault="003779A4" w:rsidP="00607BDD">
            <w:pPr>
              <w:ind w:left="0" w:hanging="2"/>
              <w:jc w:val="center"/>
              <w:rPr>
                <w:b/>
                <w:bCs/>
              </w:rPr>
            </w:pPr>
            <w:r w:rsidRPr="003779A4">
              <w:rPr>
                <w:b/>
                <w:bCs/>
              </w:rPr>
              <w:t>Sin implementación traje GERT</w:t>
            </w:r>
          </w:p>
        </w:tc>
        <w:tc>
          <w:tcPr>
            <w:tcW w:w="3751" w:type="dxa"/>
            <w:gridSpan w:val="3"/>
            <w:shd w:val="clear" w:color="000000" w:fill="E49EDD"/>
            <w:noWrap/>
            <w:vAlign w:val="bottom"/>
            <w:hideMark/>
          </w:tcPr>
          <w:p w14:paraId="25F3257A" w14:textId="77777777" w:rsidR="003779A4" w:rsidRPr="003779A4" w:rsidRDefault="003779A4" w:rsidP="00607BDD">
            <w:pPr>
              <w:ind w:left="0" w:hanging="2"/>
              <w:jc w:val="center"/>
              <w:rPr>
                <w:b/>
                <w:bCs/>
              </w:rPr>
            </w:pPr>
            <w:r w:rsidRPr="003779A4">
              <w:rPr>
                <w:b/>
                <w:bCs/>
              </w:rPr>
              <w:t>Con implementación traje GERT</w:t>
            </w:r>
          </w:p>
        </w:tc>
        <w:tc>
          <w:tcPr>
            <w:tcW w:w="1240" w:type="dxa"/>
            <w:vMerge w:val="restart"/>
            <w:shd w:val="clear" w:color="000000" w:fill="F7C7AC"/>
            <w:noWrap/>
            <w:vAlign w:val="center"/>
            <w:hideMark/>
          </w:tcPr>
          <w:p w14:paraId="7BF17B41" w14:textId="77777777" w:rsidR="003779A4" w:rsidRPr="003779A4" w:rsidRDefault="003779A4" w:rsidP="00607BDD">
            <w:pPr>
              <w:ind w:left="0" w:hanging="2"/>
              <w:jc w:val="center"/>
              <w:rPr>
                <w:b/>
                <w:bCs/>
              </w:rPr>
            </w:pPr>
            <w:r w:rsidRPr="003779A4">
              <w:rPr>
                <w:b/>
                <w:bCs/>
              </w:rPr>
              <w:t>Variación Rendimiento</w:t>
            </w:r>
          </w:p>
        </w:tc>
      </w:tr>
      <w:tr w:rsidR="003779A4" w:rsidRPr="003779A4" w14:paraId="346D6259" w14:textId="77777777" w:rsidTr="00607BDD">
        <w:trPr>
          <w:trHeight w:val="296"/>
          <w:jc w:val="center"/>
        </w:trPr>
        <w:tc>
          <w:tcPr>
            <w:tcW w:w="1310" w:type="dxa"/>
            <w:vMerge/>
            <w:vAlign w:val="center"/>
            <w:hideMark/>
          </w:tcPr>
          <w:p w14:paraId="2EFF6A05" w14:textId="77777777" w:rsidR="003779A4" w:rsidRPr="00F56A30" w:rsidRDefault="003779A4" w:rsidP="00607BDD">
            <w:pPr>
              <w:ind w:left="0" w:hanging="2"/>
              <w:rPr>
                <w:b/>
                <w:bCs/>
              </w:rPr>
            </w:pPr>
          </w:p>
        </w:tc>
        <w:tc>
          <w:tcPr>
            <w:tcW w:w="1311" w:type="dxa"/>
            <w:shd w:val="clear" w:color="auto" w:fill="auto"/>
            <w:noWrap/>
            <w:vAlign w:val="bottom"/>
            <w:hideMark/>
          </w:tcPr>
          <w:p w14:paraId="179312AB" w14:textId="77777777" w:rsidR="003779A4" w:rsidRPr="00F56A30" w:rsidRDefault="003779A4" w:rsidP="00607BDD">
            <w:pPr>
              <w:ind w:left="0" w:hanging="2"/>
              <w:jc w:val="center"/>
              <w:rPr>
                <w:i/>
                <w:iCs/>
              </w:rPr>
            </w:pPr>
            <w:r w:rsidRPr="00F56A30">
              <w:rPr>
                <w:i/>
                <w:iCs/>
              </w:rPr>
              <w:t>% Aprobación I-2023</w:t>
            </w:r>
          </w:p>
        </w:tc>
        <w:tc>
          <w:tcPr>
            <w:tcW w:w="1390" w:type="dxa"/>
            <w:shd w:val="clear" w:color="auto" w:fill="auto"/>
            <w:noWrap/>
            <w:vAlign w:val="bottom"/>
            <w:hideMark/>
          </w:tcPr>
          <w:p w14:paraId="003FDD3A" w14:textId="77777777" w:rsidR="003779A4" w:rsidRPr="00F56A30" w:rsidRDefault="003779A4" w:rsidP="00607BDD">
            <w:pPr>
              <w:ind w:left="0" w:hanging="2"/>
              <w:jc w:val="center"/>
              <w:rPr>
                <w:i/>
                <w:iCs/>
              </w:rPr>
            </w:pPr>
            <w:r w:rsidRPr="00F56A30">
              <w:rPr>
                <w:i/>
                <w:iCs/>
              </w:rPr>
              <w:t>% Reprobación I-2023</w:t>
            </w:r>
          </w:p>
        </w:tc>
        <w:tc>
          <w:tcPr>
            <w:tcW w:w="1042" w:type="dxa"/>
            <w:shd w:val="clear" w:color="auto" w:fill="auto"/>
            <w:noWrap/>
            <w:vAlign w:val="bottom"/>
            <w:hideMark/>
          </w:tcPr>
          <w:p w14:paraId="2D16A8E7" w14:textId="77777777" w:rsidR="003779A4" w:rsidRPr="00F56A30" w:rsidRDefault="003779A4" w:rsidP="00607BDD">
            <w:pPr>
              <w:ind w:left="0" w:hanging="2"/>
              <w:jc w:val="center"/>
              <w:rPr>
                <w:i/>
                <w:iCs/>
              </w:rPr>
            </w:pPr>
            <w:r w:rsidRPr="00F56A30">
              <w:rPr>
                <w:i/>
                <w:iCs/>
              </w:rPr>
              <w:t>Nota Promedio</w:t>
            </w:r>
          </w:p>
        </w:tc>
        <w:tc>
          <w:tcPr>
            <w:tcW w:w="1315" w:type="dxa"/>
            <w:shd w:val="clear" w:color="auto" w:fill="auto"/>
            <w:noWrap/>
            <w:vAlign w:val="bottom"/>
            <w:hideMark/>
          </w:tcPr>
          <w:p w14:paraId="595A6D8D" w14:textId="77777777" w:rsidR="003779A4" w:rsidRPr="00F56A30" w:rsidRDefault="003779A4" w:rsidP="00607BDD">
            <w:pPr>
              <w:ind w:left="0" w:hanging="2"/>
              <w:jc w:val="center"/>
              <w:rPr>
                <w:i/>
                <w:iCs/>
              </w:rPr>
            </w:pPr>
            <w:r w:rsidRPr="00F56A30">
              <w:rPr>
                <w:i/>
                <w:iCs/>
              </w:rPr>
              <w:t>% Aprobación I-2024</w:t>
            </w:r>
          </w:p>
        </w:tc>
        <w:tc>
          <w:tcPr>
            <w:tcW w:w="1394" w:type="dxa"/>
            <w:shd w:val="clear" w:color="auto" w:fill="auto"/>
            <w:noWrap/>
            <w:vAlign w:val="bottom"/>
            <w:hideMark/>
          </w:tcPr>
          <w:p w14:paraId="7D2994F5" w14:textId="77777777" w:rsidR="003779A4" w:rsidRPr="00F56A30" w:rsidRDefault="003779A4" w:rsidP="00607BDD">
            <w:pPr>
              <w:ind w:left="0" w:hanging="2"/>
              <w:jc w:val="center"/>
              <w:rPr>
                <w:i/>
                <w:iCs/>
              </w:rPr>
            </w:pPr>
            <w:r w:rsidRPr="00F56A30">
              <w:rPr>
                <w:i/>
                <w:iCs/>
              </w:rPr>
              <w:t>% Reprobación I-2024</w:t>
            </w:r>
          </w:p>
        </w:tc>
        <w:tc>
          <w:tcPr>
            <w:tcW w:w="1042" w:type="dxa"/>
            <w:shd w:val="clear" w:color="auto" w:fill="auto"/>
            <w:noWrap/>
            <w:vAlign w:val="bottom"/>
            <w:hideMark/>
          </w:tcPr>
          <w:p w14:paraId="3F4479EF" w14:textId="77777777" w:rsidR="003779A4" w:rsidRPr="00F56A30" w:rsidRDefault="003779A4" w:rsidP="00607BDD">
            <w:pPr>
              <w:ind w:left="0" w:hanging="2"/>
              <w:jc w:val="center"/>
              <w:rPr>
                <w:i/>
                <w:iCs/>
              </w:rPr>
            </w:pPr>
            <w:r w:rsidRPr="00F56A30">
              <w:rPr>
                <w:i/>
                <w:iCs/>
              </w:rPr>
              <w:t>Nota Promedio</w:t>
            </w:r>
          </w:p>
        </w:tc>
        <w:tc>
          <w:tcPr>
            <w:tcW w:w="1240" w:type="dxa"/>
            <w:vMerge/>
            <w:vAlign w:val="center"/>
            <w:hideMark/>
          </w:tcPr>
          <w:p w14:paraId="41069420" w14:textId="77777777" w:rsidR="003779A4" w:rsidRPr="00F56A30" w:rsidRDefault="003779A4" w:rsidP="00607BDD">
            <w:pPr>
              <w:ind w:left="0" w:hanging="2"/>
              <w:rPr>
                <w:b/>
                <w:bCs/>
              </w:rPr>
            </w:pPr>
          </w:p>
        </w:tc>
      </w:tr>
      <w:tr w:rsidR="003779A4" w:rsidRPr="003779A4" w14:paraId="0FF59A9F" w14:textId="77777777" w:rsidTr="00607BDD">
        <w:trPr>
          <w:trHeight w:val="296"/>
          <w:jc w:val="center"/>
        </w:trPr>
        <w:tc>
          <w:tcPr>
            <w:tcW w:w="1310" w:type="dxa"/>
            <w:shd w:val="clear" w:color="auto" w:fill="auto"/>
            <w:noWrap/>
            <w:vAlign w:val="bottom"/>
            <w:hideMark/>
          </w:tcPr>
          <w:p w14:paraId="6362B830" w14:textId="77777777" w:rsidR="003779A4" w:rsidRPr="003779A4" w:rsidRDefault="003779A4" w:rsidP="00607BDD">
            <w:pPr>
              <w:ind w:left="0" w:hanging="2"/>
            </w:pPr>
            <w:r w:rsidRPr="003779A4">
              <w:t>Enfermería</w:t>
            </w:r>
          </w:p>
        </w:tc>
        <w:tc>
          <w:tcPr>
            <w:tcW w:w="1311" w:type="dxa"/>
            <w:shd w:val="clear" w:color="auto" w:fill="auto"/>
            <w:noWrap/>
            <w:vAlign w:val="center"/>
            <w:hideMark/>
          </w:tcPr>
          <w:p w14:paraId="5D40EAB1" w14:textId="77777777" w:rsidR="003779A4" w:rsidRPr="003779A4" w:rsidRDefault="003779A4" w:rsidP="00607BDD">
            <w:pPr>
              <w:ind w:left="0" w:hanging="2"/>
              <w:jc w:val="center"/>
            </w:pPr>
            <w:r w:rsidRPr="003779A4">
              <w:t>100%</w:t>
            </w:r>
          </w:p>
        </w:tc>
        <w:tc>
          <w:tcPr>
            <w:tcW w:w="1390" w:type="dxa"/>
            <w:shd w:val="clear" w:color="auto" w:fill="auto"/>
            <w:noWrap/>
            <w:vAlign w:val="center"/>
            <w:hideMark/>
          </w:tcPr>
          <w:p w14:paraId="1E787FAA" w14:textId="77777777" w:rsidR="003779A4" w:rsidRPr="003779A4" w:rsidRDefault="003779A4" w:rsidP="00607BDD">
            <w:pPr>
              <w:ind w:left="0" w:hanging="2"/>
              <w:jc w:val="center"/>
            </w:pPr>
            <w:r w:rsidRPr="003779A4">
              <w:t>0%</w:t>
            </w:r>
          </w:p>
        </w:tc>
        <w:tc>
          <w:tcPr>
            <w:tcW w:w="1042" w:type="dxa"/>
            <w:shd w:val="clear" w:color="auto" w:fill="auto"/>
            <w:noWrap/>
            <w:vAlign w:val="center"/>
            <w:hideMark/>
          </w:tcPr>
          <w:p w14:paraId="0FC65DCD" w14:textId="77777777" w:rsidR="003779A4" w:rsidRPr="003779A4" w:rsidRDefault="003779A4" w:rsidP="00607BDD">
            <w:pPr>
              <w:ind w:left="0" w:hanging="2"/>
              <w:jc w:val="center"/>
            </w:pPr>
            <w:r w:rsidRPr="003779A4">
              <w:t>5,1</w:t>
            </w:r>
          </w:p>
        </w:tc>
        <w:tc>
          <w:tcPr>
            <w:tcW w:w="1315" w:type="dxa"/>
            <w:shd w:val="clear" w:color="auto" w:fill="auto"/>
            <w:noWrap/>
            <w:vAlign w:val="bottom"/>
            <w:hideMark/>
          </w:tcPr>
          <w:p w14:paraId="48092810" w14:textId="77777777" w:rsidR="003779A4" w:rsidRPr="003779A4" w:rsidRDefault="003779A4" w:rsidP="00607BDD">
            <w:pPr>
              <w:ind w:left="0" w:hanging="2"/>
              <w:jc w:val="center"/>
            </w:pPr>
            <w:r w:rsidRPr="003779A4">
              <w:t>100%</w:t>
            </w:r>
          </w:p>
        </w:tc>
        <w:tc>
          <w:tcPr>
            <w:tcW w:w="1394" w:type="dxa"/>
            <w:shd w:val="clear" w:color="auto" w:fill="auto"/>
            <w:noWrap/>
            <w:vAlign w:val="bottom"/>
            <w:hideMark/>
          </w:tcPr>
          <w:p w14:paraId="2252B632" w14:textId="77777777" w:rsidR="003779A4" w:rsidRPr="003779A4" w:rsidRDefault="003779A4" w:rsidP="00607BDD">
            <w:pPr>
              <w:ind w:left="0" w:hanging="2"/>
              <w:jc w:val="center"/>
            </w:pPr>
            <w:r w:rsidRPr="003779A4">
              <w:t>0%</w:t>
            </w:r>
          </w:p>
        </w:tc>
        <w:tc>
          <w:tcPr>
            <w:tcW w:w="1042" w:type="dxa"/>
            <w:shd w:val="clear" w:color="auto" w:fill="auto"/>
            <w:noWrap/>
            <w:vAlign w:val="bottom"/>
            <w:hideMark/>
          </w:tcPr>
          <w:p w14:paraId="5A246179" w14:textId="77777777" w:rsidR="003779A4" w:rsidRPr="003779A4" w:rsidRDefault="003779A4" w:rsidP="00607BDD">
            <w:pPr>
              <w:ind w:left="0" w:hanging="2"/>
              <w:jc w:val="center"/>
            </w:pPr>
            <w:r w:rsidRPr="003779A4">
              <w:t>5,9</w:t>
            </w:r>
          </w:p>
        </w:tc>
        <w:tc>
          <w:tcPr>
            <w:tcW w:w="1240" w:type="dxa"/>
            <w:shd w:val="clear" w:color="auto" w:fill="auto"/>
            <w:noWrap/>
            <w:vAlign w:val="center"/>
            <w:hideMark/>
          </w:tcPr>
          <w:p w14:paraId="40BC3978" w14:textId="77777777" w:rsidR="003779A4" w:rsidRPr="003779A4" w:rsidRDefault="003779A4" w:rsidP="00607BDD">
            <w:pPr>
              <w:ind w:left="0" w:hanging="2"/>
              <w:jc w:val="center"/>
            </w:pPr>
            <w:r w:rsidRPr="003779A4">
              <w:t>0,8</w:t>
            </w:r>
          </w:p>
        </w:tc>
      </w:tr>
      <w:tr w:rsidR="003779A4" w:rsidRPr="003779A4" w14:paraId="01AE5B91" w14:textId="77777777" w:rsidTr="00607BDD">
        <w:trPr>
          <w:trHeight w:val="296"/>
          <w:jc w:val="center"/>
        </w:trPr>
        <w:tc>
          <w:tcPr>
            <w:tcW w:w="1310" w:type="dxa"/>
            <w:shd w:val="clear" w:color="auto" w:fill="auto"/>
            <w:noWrap/>
            <w:vAlign w:val="bottom"/>
            <w:hideMark/>
          </w:tcPr>
          <w:p w14:paraId="5C397A0F" w14:textId="77777777" w:rsidR="003779A4" w:rsidRPr="003779A4" w:rsidRDefault="003779A4" w:rsidP="00607BDD">
            <w:pPr>
              <w:ind w:left="0" w:hanging="2"/>
            </w:pPr>
            <w:r w:rsidRPr="003779A4">
              <w:t>Kinesiología</w:t>
            </w:r>
          </w:p>
        </w:tc>
        <w:tc>
          <w:tcPr>
            <w:tcW w:w="1311" w:type="dxa"/>
            <w:shd w:val="clear" w:color="auto" w:fill="auto"/>
            <w:noWrap/>
            <w:vAlign w:val="center"/>
            <w:hideMark/>
          </w:tcPr>
          <w:p w14:paraId="240C8969" w14:textId="77777777" w:rsidR="003779A4" w:rsidRPr="003779A4" w:rsidRDefault="003779A4" w:rsidP="00607BDD">
            <w:pPr>
              <w:ind w:left="0" w:hanging="2"/>
              <w:jc w:val="center"/>
            </w:pPr>
            <w:r w:rsidRPr="003779A4">
              <w:t>100%</w:t>
            </w:r>
          </w:p>
        </w:tc>
        <w:tc>
          <w:tcPr>
            <w:tcW w:w="1390" w:type="dxa"/>
            <w:shd w:val="clear" w:color="auto" w:fill="auto"/>
            <w:noWrap/>
            <w:vAlign w:val="center"/>
            <w:hideMark/>
          </w:tcPr>
          <w:p w14:paraId="10005392" w14:textId="77777777" w:rsidR="003779A4" w:rsidRPr="003779A4" w:rsidRDefault="003779A4" w:rsidP="00607BDD">
            <w:pPr>
              <w:ind w:left="0" w:hanging="2"/>
              <w:jc w:val="center"/>
            </w:pPr>
            <w:r w:rsidRPr="003779A4">
              <w:t>0%</w:t>
            </w:r>
          </w:p>
        </w:tc>
        <w:tc>
          <w:tcPr>
            <w:tcW w:w="1042" w:type="dxa"/>
            <w:shd w:val="clear" w:color="auto" w:fill="auto"/>
            <w:noWrap/>
            <w:vAlign w:val="center"/>
            <w:hideMark/>
          </w:tcPr>
          <w:p w14:paraId="7792B405" w14:textId="77777777" w:rsidR="003779A4" w:rsidRPr="003779A4" w:rsidRDefault="003779A4" w:rsidP="00607BDD">
            <w:pPr>
              <w:ind w:left="0" w:hanging="2"/>
              <w:jc w:val="center"/>
            </w:pPr>
            <w:r w:rsidRPr="003779A4">
              <w:t>5,3</w:t>
            </w:r>
          </w:p>
        </w:tc>
        <w:tc>
          <w:tcPr>
            <w:tcW w:w="1315" w:type="dxa"/>
            <w:shd w:val="clear" w:color="auto" w:fill="auto"/>
            <w:noWrap/>
            <w:vAlign w:val="bottom"/>
            <w:hideMark/>
          </w:tcPr>
          <w:p w14:paraId="5211158F" w14:textId="77777777" w:rsidR="003779A4" w:rsidRPr="003779A4" w:rsidRDefault="003779A4" w:rsidP="00607BDD">
            <w:pPr>
              <w:ind w:left="0" w:hanging="2"/>
              <w:jc w:val="center"/>
            </w:pPr>
            <w:r w:rsidRPr="003779A4">
              <w:t>100%</w:t>
            </w:r>
          </w:p>
        </w:tc>
        <w:tc>
          <w:tcPr>
            <w:tcW w:w="1394" w:type="dxa"/>
            <w:shd w:val="clear" w:color="auto" w:fill="auto"/>
            <w:noWrap/>
            <w:vAlign w:val="bottom"/>
            <w:hideMark/>
          </w:tcPr>
          <w:p w14:paraId="7474DE72" w14:textId="77777777" w:rsidR="003779A4" w:rsidRPr="003779A4" w:rsidRDefault="003779A4" w:rsidP="00607BDD">
            <w:pPr>
              <w:ind w:left="0" w:hanging="2"/>
              <w:jc w:val="center"/>
            </w:pPr>
            <w:r w:rsidRPr="003779A4">
              <w:t>0%</w:t>
            </w:r>
          </w:p>
        </w:tc>
        <w:tc>
          <w:tcPr>
            <w:tcW w:w="1042" w:type="dxa"/>
            <w:shd w:val="clear" w:color="auto" w:fill="auto"/>
            <w:noWrap/>
            <w:vAlign w:val="bottom"/>
            <w:hideMark/>
          </w:tcPr>
          <w:p w14:paraId="4286B0E7" w14:textId="77777777" w:rsidR="003779A4" w:rsidRPr="003779A4" w:rsidRDefault="003779A4" w:rsidP="00607BDD">
            <w:pPr>
              <w:ind w:left="0" w:hanging="2"/>
              <w:jc w:val="center"/>
            </w:pPr>
            <w:r w:rsidRPr="003779A4">
              <w:t>5,6</w:t>
            </w:r>
          </w:p>
        </w:tc>
        <w:tc>
          <w:tcPr>
            <w:tcW w:w="1240" w:type="dxa"/>
            <w:shd w:val="clear" w:color="auto" w:fill="auto"/>
            <w:noWrap/>
            <w:vAlign w:val="center"/>
            <w:hideMark/>
          </w:tcPr>
          <w:p w14:paraId="443D6090" w14:textId="77777777" w:rsidR="003779A4" w:rsidRPr="003779A4" w:rsidRDefault="003779A4" w:rsidP="00607BDD">
            <w:pPr>
              <w:ind w:left="0" w:hanging="2"/>
              <w:jc w:val="center"/>
            </w:pPr>
            <w:r w:rsidRPr="003779A4">
              <w:t>0,3</w:t>
            </w:r>
          </w:p>
        </w:tc>
      </w:tr>
      <w:tr w:rsidR="003779A4" w:rsidRPr="003779A4" w14:paraId="53210E3C" w14:textId="77777777" w:rsidTr="00607BDD">
        <w:trPr>
          <w:trHeight w:val="316"/>
          <w:jc w:val="center"/>
        </w:trPr>
        <w:tc>
          <w:tcPr>
            <w:tcW w:w="1310" w:type="dxa"/>
            <w:shd w:val="clear" w:color="auto" w:fill="auto"/>
            <w:noWrap/>
            <w:vAlign w:val="bottom"/>
            <w:hideMark/>
          </w:tcPr>
          <w:p w14:paraId="18FB88B1" w14:textId="77777777" w:rsidR="003779A4" w:rsidRPr="003779A4" w:rsidRDefault="003779A4" w:rsidP="00607BDD">
            <w:pPr>
              <w:ind w:left="0" w:hanging="2"/>
            </w:pPr>
            <w:r w:rsidRPr="003779A4">
              <w:t>Nutrición y Dietética</w:t>
            </w:r>
          </w:p>
        </w:tc>
        <w:tc>
          <w:tcPr>
            <w:tcW w:w="1311" w:type="dxa"/>
            <w:shd w:val="clear" w:color="auto" w:fill="auto"/>
            <w:noWrap/>
            <w:vAlign w:val="center"/>
            <w:hideMark/>
          </w:tcPr>
          <w:p w14:paraId="04B7BEEE" w14:textId="77777777" w:rsidR="003779A4" w:rsidRPr="003779A4" w:rsidRDefault="003779A4" w:rsidP="00607BDD">
            <w:pPr>
              <w:ind w:left="0" w:hanging="2"/>
              <w:jc w:val="center"/>
            </w:pPr>
            <w:r w:rsidRPr="003779A4">
              <w:t>100%</w:t>
            </w:r>
          </w:p>
        </w:tc>
        <w:tc>
          <w:tcPr>
            <w:tcW w:w="1390" w:type="dxa"/>
            <w:shd w:val="clear" w:color="auto" w:fill="auto"/>
            <w:noWrap/>
            <w:vAlign w:val="center"/>
            <w:hideMark/>
          </w:tcPr>
          <w:p w14:paraId="182465AA" w14:textId="77777777" w:rsidR="003779A4" w:rsidRPr="003779A4" w:rsidRDefault="003779A4" w:rsidP="00607BDD">
            <w:pPr>
              <w:ind w:left="0" w:hanging="2"/>
              <w:jc w:val="center"/>
            </w:pPr>
            <w:r w:rsidRPr="003779A4">
              <w:t>0%</w:t>
            </w:r>
          </w:p>
        </w:tc>
        <w:tc>
          <w:tcPr>
            <w:tcW w:w="1042" w:type="dxa"/>
            <w:shd w:val="clear" w:color="auto" w:fill="auto"/>
            <w:noWrap/>
            <w:vAlign w:val="center"/>
            <w:hideMark/>
          </w:tcPr>
          <w:p w14:paraId="475CDCE2" w14:textId="77777777" w:rsidR="003779A4" w:rsidRPr="003779A4" w:rsidRDefault="003779A4" w:rsidP="00607BDD">
            <w:pPr>
              <w:ind w:left="0" w:hanging="2"/>
              <w:jc w:val="center"/>
            </w:pPr>
            <w:r w:rsidRPr="003779A4">
              <w:t>5,1</w:t>
            </w:r>
          </w:p>
        </w:tc>
        <w:tc>
          <w:tcPr>
            <w:tcW w:w="1315" w:type="dxa"/>
            <w:shd w:val="clear" w:color="auto" w:fill="auto"/>
            <w:noWrap/>
            <w:vAlign w:val="bottom"/>
            <w:hideMark/>
          </w:tcPr>
          <w:p w14:paraId="5092B7CC" w14:textId="77777777" w:rsidR="003779A4" w:rsidRPr="003779A4" w:rsidRDefault="003779A4" w:rsidP="00607BDD">
            <w:pPr>
              <w:ind w:left="0" w:hanging="2"/>
              <w:jc w:val="center"/>
            </w:pPr>
            <w:r w:rsidRPr="003779A4">
              <w:t>100%</w:t>
            </w:r>
          </w:p>
        </w:tc>
        <w:tc>
          <w:tcPr>
            <w:tcW w:w="1394" w:type="dxa"/>
            <w:shd w:val="clear" w:color="auto" w:fill="auto"/>
            <w:noWrap/>
            <w:vAlign w:val="bottom"/>
            <w:hideMark/>
          </w:tcPr>
          <w:p w14:paraId="27A1E3F4" w14:textId="77777777" w:rsidR="003779A4" w:rsidRPr="003779A4" w:rsidRDefault="003779A4" w:rsidP="00607BDD">
            <w:pPr>
              <w:ind w:left="0" w:hanging="2"/>
              <w:jc w:val="center"/>
            </w:pPr>
            <w:r w:rsidRPr="003779A4">
              <w:t>0%</w:t>
            </w:r>
          </w:p>
        </w:tc>
        <w:tc>
          <w:tcPr>
            <w:tcW w:w="1042" w:type="dxa"/>
            <w:shd w:val="clear" w:color="auto" w:fill="auto"/>
            <w:noWrap/>
            <w:vAlign w:val="bottom"/>
            <w:hideMark/>
          </w:tcPr>
          <w:p w14:paraId="08B2CF20" w14:textId="77777777" w:rsidR="003779A4" w:rsidRPr="003779A4" w:rsidRDefault="003779A4" w:rsidP="00607BDD">
            <w:pPr>
              <w:ind w:left="0" w:hanging="2"/>
              <w:jc w:val="center"/>
            </w:pPr>
            <w:r w:rsidRPr="003779A4">
              <w:t>5,3</w:t>
            </w:r>
          </w:p>
        </w:tc>
        <w:tc>
          <w:tcPr>
            <w:tcW w:w="1240" w:type="dxa"/>
            <w:shd w:val="clear" w:color="auto" w:fill="auto"/>
            <w:noWrap/>
            <w:vAlign w:val="center"/>
            <w:hideMark/>
          </w:tcPr>
          <w:p w14:paraId="4EC0BD0A" w14:textId="77777777" w:rsidR="003779A4" w:rsidRPr="003779A4" w:rsidRDefault="003779A4" w:rsidP="00607BDD">
            <w:pPr>
              <w:ind w:left="0" w:hanging="2"/>
              <w:jc w:val="center"/>
            </w:pPr>
            <w:r w:rsidRPr="003779A4">
              <w:t>0,2</w:t>
            </w:r>
          </w:p>
        </w:tc>
      </w:tr>
    </w:tbl>
    <w:p w14:paraId="362BF953" w14:textId="77777777" w:rsidR="003779A4" w:rsidRPr="003779A4" w:rsidRDefault="003779A4" w:rsidP="003779A4">
      <w:pPr>
        <w:pStyle w:val="Textoindependiente"/>
        <w:spacing w:line="276" w:lineRule="auto"/>
        <w:ind w:hanging="2"/>
        <w:rPr>
          <w:rFonts w:ascii="Calibri" w:hAnsi="Calibri" w:cs="Calibri"/>
          <w:sz w:val="22"/>
          <w:szCs w:val="22"/>
        </w:rPr>
      </w:pPr>
    </w:p>
    <w:p w14:paraId="5008C3B6" w14:textId="77777777" w:rsidR="003779A4" w:rsidRPr="003779A4" w:rsidRDefault="003779A4" w:rsidP="003779A4">
      <w:pPr>
        <w:pStyle w:val="Textoindependiente"/>
        <w:spacing w:line="276" w:lineRule="auto"/>
        <w:ind w:hanging="2"/>
        <w:rPr>
          <w:rFonts w:ascii="Calibri" w:hAnsi="Calibri" w:cs="Calibri"/>
          <w:sz w:val="22"/>
          <w:szCs w:val="22"/>
        </w:rPr>
      </w:pPr>
      <w:r w:rsidRPr="003779A4">
        <w:rPr>
          <w:rFonts w:ascii="Calibri" w:hAnsi="Calibri" w:cs="Calibri"/>
          <w:sz w:val="22"/>
          <w:szCs w:val="22"/>
        </w:rPr>
        <w:t>Rendimiento Académico en asignaturas de continuación de la línea</w:t>
      </w:r>
    </w:p>
    <w:p w14:paraId="7B48FFCB" w14:textId="77777777" w:rsidR="003779A4" w:rsidRPr="003779A4" w:rsidRDefault="003779A4" w:rsidP="003779A4">
      <w:pPr>
        <w:pStyle w:val="Textoindependiente"/>
        <w:spacing w:line="276" w:lineRule="auto"/>
        <w:ind w:hanging="2"/>
        <w:rPr>
          <w:rFonts w:ascii="Calibri" w:hAnsi="Calibri" w:cs="Calibri"/>
          <w:sz w:val="22"/>
          <w:szCs w:val="22"/>
        </w:rPr>
      </w:pP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1"/>
        <w:gridCol w:w="1985"/>
        <w:gridCol w:w="1846"/>
        <w:gridCol w:w="1697"/>
        <w:gridCol w:w="2104"/>
      </w:tblGrid>
      <w:tr w:rsidR="003779A4" w:rsidRPr="003779A4" w14:paraId="0185C543" w14:textId="77777777" w:rsidTr="00607BDD">
        <w:trPr>
          <w:trHeight w:val="316"/>
          <w:jc w:val="center"/>
        </w:trPr>
        <w:tc>
          <w:tcPr>
            <w:tcW w:w="1271" w:type="dxa"/>
            <w:vMerge w:val="restart"/>
            <w:shd w:val="clear" w:color="auto" w:fill="auto"/>
            <w:noWrap/>
            <w:vAlign w:val="bottom"/>
            <w:hideMark/>
          </w:tcPr>
          <w:p w14:paraId="3A8A176A" w14:textId="77777777" w:rsidR="003779A4" w:rsidRPr="003779A4" w:rsidRDefault="003779A4" w:rsidP="00607BDD">
            <w:pPr>
              <w:ind w:left="0" w:hanging="2"/>
              <w:jc w:val="center"/>
              <w:rPr>
                <w:b/>
                <w:bCs/>
              </w:rPr>
            </w:pPr>
            <w:r w:rsidRPr="003779A4">
              <w:rPr>
                <w:b/>
                <w:bCs/>
              </w:rPr>
              <w:t>Carrera</w:t>
            </w:r>
          </w:p>
        </w:tc>
        <w:tc>
          <w:tcPr>
            <w:tcW w:w="3831" w:type="dxa"/>
            <w:gridSpan w:val="2"/>
            <w:shd w:val="clear" w:color="000000" w:fill="FFFF00"/>
            <w:noWrap/>
            <w:vAlign w:val="bottom"/>
            <w:hideMark/>
          </w:tcPr>
          <w:p w14:paraId="5EB12355" w14:textId="77777777" w:rsidR="003779A4" w:rsidRPr="003779A4" w:rsidRDefault="003779A4" w:rsidP="00607BDD">
            <w:pPr>
              <w:ind w:left="0" w:hanging="2"/>
              <w:jc w:val="center"/>
              <w:rPr>
                <w:b/>
                <w:bCs/>
              </w:rPr>
            </w:pPr>
            <w:r w:rsidRPr="003779A4">
              <w:rPr>
                <w:b/>
                <w:bCs/>
              </w:rPr>
              <w:t>Sin implementación traje GERT</w:t>
            </w:r>
          </w:p>
        </w:tc>
        <w:tc>
          <w:tcPr>
            <w:tcW w:w="3801" w:type="dxa"/>
            <w:gridSpan w:val="2"/>
            <w:shd w:val="clear" w:color="000000" w:fill="E49EDD"/>
            <w:noWrap/>
            <w:vAlign w:val="bottom"/>
            <w:hideMark/>
          </w:tcPr>
          <w:p w14:paraId="4CA56E50" w14:textId="77777777" w:rsidR="003779A4" w:rsidRPr="003779A4" w:rsidRDefault="003779A4" w:rsidP="00607BDD">
            <w:pPr>
              <w:ind w:left="0" w:hanging="2"/>
              <w:jc w:val="center"/>
              <w:rPr>
                <w:b/>
                <w:bCs/>
              </w:rPr>
            </w:pPr>
            <w:r w:rsidRPr="003779A4">
              <w:rPr>
                <w:b/>
                <w:bCs/>
              </w:rPr>
              <w:t>Con implementación traje GERT</w:t>
            </w:r>
          </w:p>
        </w:tc>
      </w:tr>
      <w:tr w:rsidR="003779A4" w:rsidRPr="003779A4" w14:paraId="7783771E" w14:textId="77777777" w:rsidTr="00607BDD">
        <w:trPr>
          <w:trHeight w:val="212"/>
          <w:jc w:val="center"/>
        </w:trPr>
        <w:tc>
          <w:tcPr>
            <w:tcW w:w="1271" w:type="dxa"/>
            <w:vMerge/>
            <w:vAlign w:val="center"/>
            <w:hideMark/>
          </w:tcPr>
          <w:p w14:paraId="03ED58C9" w14:textId="77777777" w:rsidR="003779A4" w:rsidRPr="00F56A30" w:rsidRDefault="003779A4" w:rsidP="00607BDD">
            <w:pPr>
              <w:ind w:left="0" w:hanging="2"/>
              <w:rPr>
                <w:b/>
                <w:bCs/>
              </w:rPr>
            </w:pPr>
          </w:p>
        </w:tc>
        <w:tc>
          <w:tcPr>
            <w:tcW w:w="1985" w:type="dxa"/>
            <w:shd w:val="clear" w:color="auto" w:fill="auto"/>
            <w:vAlign w:val="bottom"/>
            <w:hideMark/>
          </w:tcPr>
          <w:p w14:paraId="4373C866" w14:textId="77777777" w:rsidR="003779A4" w:rsidRPr="00F56A30" w:rsidRDefault="003779A4" w:rsidP="00607BDD">
            <w:pPr>
              <w:ind w:left="0" w:hanging="2"/>
              <w:jc w:val="center"/>
              <w:rPr>
                <w:i/>
                <w:iCs/>
              </w:rPr>
            </w:pPr>
            <w:r w:rsidRPr="00F56A30">
              <w:rPr>
                <w:i/>
                <w:iCs/>
              </w:rPr>
              <w:t>% Aprobación II-2023 Asignatura de Continuación</w:t>
            </w:r>
          </w:p>
        </w:tc>
        <w:tc>
          <w:tcPr>
            <w:tcW w:w="1846" w:type="dxa"/>
            <w:shd w:val="clear" w:color="auto" w:fill="auto"/>
            <w:vAlign w:val="bottom"/>
            <w:hideMark/>
          </w:tcPr>
          <w:p w14:paraId="4BDBCAEE" w14:textId="77777777" w:rsidR="003779A4" w:rsidRPr="00F56A30" w:rsidRDefault="003779A4" w:rsidP="00607BDD">
            <w:pPr>
              <w:ind w:left="0" w:hanging="2"/>
              <w:jc w:val="center"/>
              <w:rPr>
                <w:i/>
                <w:iCs/>
              </w:rPr>
            </w:pPr>
            <w:r w:rsidRPr="00F56A30">
              <w:rPr>
                <w:i/>
                <w:iCs/>
              </w:rPr>
              <w:t>% Reprobación II-2023 Asignatura de Continuación</w:t>
            </w:r>
          </w:p>
        </w:tc>
        <w:tc>
          <w:tcPr>
            <w:tcW w:w="1697" w:type="dxa"/>
            <w:shd w:val="clear" w:color="auto" w:fill="auto"/>
            <w:vAlign w:val="bottom"/>
            <w:hideMark/>
          </w:tcPr>
          <w:p w14:paraId="4A04F4D6" w14:textId="77777777" w:rsidR="003779A4" w:rsidRPr="00F56A30" w:rsidRDefault="003779A4" w:rsidP="00607BDD">
            <w:pPr>
              <w:ind w:left="0" w:hanging="2"/>
              <w:jc w:val="center"/>
              <w:rPr>
                <w:i/>
                <w:iCs/>
              </w:rPr>
            </w:pPr>
            <w:r w:rsidRPr="00F56A30">
              <w:rPr>
                <w:i/>
                <w:iCs/>
              </w:rPr>
              <w:t>% Aprobación II-2024 Asignatura de Continuación</w:t>
            </w:r>
          </w:p>
        </w:tc>
        <w:tc>
          <w:tcPr>
            <w:tcW w:w="2104" w:type="dxa"/>
            <w:shd w:val="clear" w:color="auto" w:fill="auto"/>
            <w:vAlign w:val="bottom"/>
            <w:hideMark/>
          </w:tcPr>
          <w:p w14:paraId="3B31908E" w14:textId="77777777" w:rsidR="003779A4" w:rsidRPr="00F56A30" w:rsidRDefault="003779A4" w:rsidP="00607BDD">
            <w:pPr>
              <w:ind w:left="0" w:hanging="2"/>
              <w:jc w:val="center"/>
              <w:rPr>
                <w:i/>
                <w:iCs/>
              </w:rPr>
            </w:pPr>
            <w:r w:rsidRPr="00F56A30">
              <w:rPr>
                <w:i/>
                <w:iCs/>
              </w:rPr>
              <w:t>% Reprobación II-2024 Asignatura de Continuación</w:t>
            </w:r>
          </w:p>
        </w:tc>
      </w:tr>
      <w:tr w:rsidR="003779A4" w:rsidRPr="003779A4" w14:paraId="779E977F" w14:textId="77777777" w:rsidTr="00607BDD">
        <w:trPr>
          <w:trHeight w:val="298"/>
          <w:jc w:val="center"/>
        </w:trPr>
        <w:tc>
          <w:tcPr>
            <w:tcW w:w="1271" w:type="dxa"/>
            <w:shd w:val="clear" w:color="auto" w:fill="auto"/>
            <w:noWrap/>
            <w:vAlign w:val="bottom"/>
            <w:hideMark/>
          </w:tcPr>
          <w:p w14:paraId="097DAA72" w14:textId="77777777" w:rsidR="003779A4" w:rsidRPr="003779A4" w:rsidRDefault="003779A4" w:rsidP="00607BDD">
            <w:pPr>
              <w:ind w:left="0" w:hanging="2"/>
            </w:pPr>
            <w:r w:rsidRPr="003779A4">
              <w:t>Enfermería</w:t>
            </w:r>
          </w:p>
        </w:tc>
        <w:tc>
          <w:tcPr>
            <w:tcW w:w="1985" w:type="dxa"/>
            <w:shd w:val="clear" w:color="auto" w:fill="auto"/>
            <w:noWrap/>
            <w:vAlign w:val="center"/>
            <w:hideMark/>
          </w:tcPr>
          <w:p w14:paraId="35008426" w14:textId="77777777" w:rsidR="003779A4" w:rsidRPr="003779A4" w:rsidRDefault="003779A4" w:rsidP="00607BDD">
            <w:pPr>
              <w:ind w:left="0" w:hanging="2"/>
              <w:jc w:val="center"/>
            </w:pPr>
            <w:r w:rsidRPr="003779A4">
              <w:t>98%</w:t>
            </w:r>
          </w:p>
        </w:tc>
        <w:tc>
          <w:tcPr>
            <w:tcW w:w="1846" w:type="dxa"/>
            <w:shd w:val="clear" w:color="auto" w:fill="auto"/>
            <w:noWrap/>
            <w:vAlign w:val="center"/>
            <w:hideMark/>
          </w:tcPr>
          <w:p w14:paraId="6FDA6A23" w14:textId="77777777" w:rsidR="003779A4" w:rsidRPr="003779A4" w:rsidRDefault="003779A4" w:rsidP="00607BDD">
            <w:pPr>
              <w:ind w:left="0" w:hanging="2"/>
              <w:jc w:val="center"/>
            </w:pPr>
            <w:r w:rsidRPr="003779A4">
              <w:t>2%</w:t>
            </w:r>
          </w:p>
        </w:tc>
        <w:tc>
          <w:tcPr>
            <w:tcW w:w="1697" w:type="dxa"/>
            <w:shd w:val="clear" w:color="auto" w:fill="auto"/>
            <w:noWrap/>
            <w:vAlign w:val="bottom"/>
            <w:hideMark/>
          </w:tcPr>
          <w:p w14:paraId="2926B3BB" w14:textId="77777777" w:rsidR="003779A4" w:rsidRPr="003779A4" w:rsidRDefault="003779A4" w:rsidP="00607BDD">
            <w:pPr>
              <w:ind w:left="0" w:hanging="2"/>
              <w:jc w:val="center"/>
            </w:pPr>
            <w:r w:rsidRPr="003779A4">
              <w:t>100%</w:t>
            </w:r>
          </w:p>
        </w:tc>
        <w:tc>
          <w:tcPr>
            <w:tcW w:w="2104" w:type="dxa"/>
            <w:shd w:val="clear" w:color="auto" w:fill="auto"/>
            <w:noWrap/>
            <w:vAlign w:val="bottom"/>
            <w:hideMark/>
          </w:tcPr>
          <w:p w14:paraId="4CC9DFE1" w14:textId="77777777" w:rsidR="003779A4" w:rsidRPr="003779A4" w:rsidRDefault="003779A4" w:rsidP="00607BDD">
            <w:pPr>
              <w:ind w:left="0" w:hanging="2"/>
              <w:jc w:val="center"/>
            </w:pPr>
            <w:r w:rsidRPr="003779A4">
              <w:t>0%</w:t>
            </w:r>
          </w:p>
        </w:tc>
      </w:tr>
      <w:tr w:rsidR="003779A4" w:rsidRPr="003779A4" w14:paraId="1AB8C7F7" w14:textId="77777777" w:rsidTr="00607BDD">
        <w:trPr>
          <w:trHeight w:val="316"/>
          <w:jc w:val="center"/>
        </w:trPr>
        <w:tc>
          <w:tcPr>
            <w:tcW w:w="1271" w:type="dxa"/>
            <w:shd w:val="clear" w:color="auto" w:fill="auto"/>
            <w:noWrap/>
            <w:vAlign w:val="bottom"/>
            <w:hideMark/>
          </w:tcPr>
          <w:p w14:paraId="1A26DE65" w14:textId="77777777" w:rsidR="003779A4" w:rsidRPr="003779A4" w:rsidRDefault="003779A4" w:rsidP="00607BDD">
            <w:pPr>
              <w:ind w:left="0" w:hanging="2"/>
            </w:pPr>
            <w:r w:rsidRPr="003779A4">
              <w:t>Kinesiología</w:t>
            </w:r>
          </w:p>
        </w:tc>
        <w:tc>
          <w:tcPr>
            <w:tcW w:w="1985" w:type="dxa"/>
            <w:shd w:val="clear" w:color="auto" w:fill="auto"/>
            <w:noWrap/>
            <w:vAlign w:val="center"/>
            <w:hideMark/>
          </w:tcPr>
          <w:p w14:paraId="602E9AE3" w14:textId="77777777" w:rsidR="003779A4" w:rsidRPr="003779A4" w:rsidRDefault="003779A4" w:rsidP="00607BDD">
            <w:pPr>
              <w:ind w:left="0" w:hanging="2"/>
              <w:jc w:val="center"/>
            </w:pPr>
            <w:r w:rsidRPr="003779A4">
              <w:t>97%</w:t>
            </w:r>
          </w:p>
        </w:tc>
        <w:tc>
          <w:tcPr>
            <w:tcW w:w="1846" w:type="dxa"/>
            <w:shd w:val="clear" w:color="auto" w:fill="auto"/>
            <w:noWrap/>
            <w:vAlign w:val="center"/>
            <w:hideMark/>
          </w:tcPr>
          <w:p w14:paraId="76F8DA44" w14:textId="77777777" w:rsidR="003779A4" w:rsidRPr="003779A4" w:rsidRDefault="003779A4" w:rsidP="00607BDD">
            <w:pPr>
              <w:ind w:left="0" w:hanging="2"/>
              <w:jc w:val="center"/>
            </w:pPr>
            <w:r w:rsidRPr="003779A4">
              <w:t>3%</w:t>
            </w:r>
          </w:p>
        </w:tc>
        <w:tc>
          <w:tcPr>
            <w:tcW w:w="1697" w:type="dxa"/>
            <w:shd w:val="clear" w:color="auto" w:fill="auto"/>
            <w:noWrap/>
            <w:vAlign w:val="bottom"/>
            <w:hideMark/>
          </w:tcPr>
          <w:p w14:paraId="43DA60CF" w14:textId="77777777" w:rsidR="003779A4" w:rsidRPr="003779A4" w:rsidRDefault="003779A4" w:rsidP="00607BDD">
            <w:pPr>
              <w:ind w:left="0" w:hanging="2"/>
              <w:jc w:val="center"/>
            </w:pPr>
            <w:r w:rsidRPr="003779A4">
              <w:t>100%</w:t>
            </w:r>
          </w:p>
        </w:tc>
        <w:tc>
          <w:tcPr>
            <w:tcW w:w="2104" w:type="dxa"/>
            <w:shd w:val="clear" w:color="auto" w:fill="auto"/>
            <w:noWrap/>
            <w:vAlign w:val="bottom"/>
            <w:hideMark/>
          </w:tcPr>
          <w:p w14:paraId="2BC0B3A7" w14:textId="77777777" w:rsidR="003779A4" w:rsidRPr="003779A4" w:rsidRDefault="003779A4" w:rsidP="00607BDD">
            <w:pPr>
              <w:ind w:left="0" w:hanging="2"/>
              <w:jc w:val="center"/>
            </w:pPr>
            <w:r w:rsidRPr="003779A4">
              <w:t>0%</w:t>
            </w:r>
          </w:p>
        </w:tc>
      </w:tr>
    </w:tbl>
    <w:p w14:paraId="3DDC0E58" w14:textId="77777777" w:rsidR="003779A4" w:rsidRPr="003779A4" w:rsidRDefault="003779A4" w:rsidP="003779A4">
      <w:pPr>
        <w:pStyle w:val="Textoindependiente"/>
        <w:spacing w:line="276" w:lineRule="auto"/>
        <w:ind w:hanging="2"/>
        <w:rPr>
          <w:rFonts w:ascii="Calibri" w:hAnsi="Calibri" w:cs="Calibri"/>
          <w:sz w:val="22"/>
          <w:szCs w:val="22"/>
        </w:rPr>
      </w:pPr>
    </w:p>
    <w:p w14:paraId="16129BBB" w14:textId="6D44D759" w:rsidR="00DB4377" w:rsidRDefault="00715AD7" w:rsidP="00C82536">
      <w:pPr>
        <w:ind w:leftChars="0" w:left="0" w:firstLineChars="0" w:firstLine="0"/>
        <w:jc w:val="both"/>
        <w:rPr>
          <w:rFonts w:asciiTheme="majorHAnsi" w:hAnsiTheme="majorHAnsi" w:cstheme="majorHAnsi"/>
        </w:rPr>
      </w:pPr>
      <w:r w:rsidRPr="000E113A">
        <w:rPr>
          <w:rFonts w:asciiTheme="majorHAnsi" w:hAnsiTheme="majorHAnsi" w:cstheme="majorHAnsi"/>
        </w:rPr>
        <w:t>Se realizaron todas las actividades programadas y comprometidas.</w:t>
      </w:r>
    </w:p>
    <w:p w14:paraId="067B6961" w14:textId="77777777" w:rsidR="00CD4652" w:rsidRPr="000E113A" w:rsidRDefault="00CD4652" w:rsidP="00C82536">
      <w:pPr>
        <w:ind w:leftChars="0" w:left="0" w:firstLineChars="0" w:firstLine="0"/>
        <w:jc w:val="both"/>
        <w:rPr>
          <w:rFonts w:asciiTheme="majorHAnsi" w:hAnsiTheme="majorHAnsi" w:cstheme="majorHAnsi"/>
        </w:rPr>
      </w:pPr>
    </w:p>
    <w:p w14:paraId="2E28D715" w14:textId="51B6C4D3" w:rsidR="000421AB" w:rsidRPr="00905DD8" w:rsidRDefault="008266B9" w:rsidP="000421AB">
      <w:pPr>
        <w:numPr>
          <w:ilvl w:val="0"/>
          <w:numId w:val="1"/>
        </w:numPr>
        <w:ind w:left="0" w:hanging="2"/>
        <w:jc w:val="both"/>
        <w:rPr>
          <w:rFonts w:asciiTheme="majorHAnsi" w:hAnsiTheme="majorHAnsi" w:cstheme="majorHAnsi"/>
        </w:rPr>
      </w:pPr>
      <w:r w:rsidRPr="00905DD8">
        <w:rPr>
          <w:rFonts w:asciiTheme="majorHAnsi" w:hAnsiTheme="majorHAnsi" w:cstheme="majorHAnsi"/>
          <w:b/>
        </w:rPr>
        <w:t xml:space="preserve">PRODUCTOS GENERADOS POR EL PROYECTO </w:t>
      </w:r>
    </w:p>
    <w:p w14:paraId="0E3DD3CC" w14:textId="37A3DE4C" w:rsidR="00BF31E9" w:rsidRPr="000E113A" w:rsidRDefault="000421AB" w:rsidP="00BF31E9">
      <w:pPr>
        <w:pStyle w:val="Prrafodelista"/>
        <w:numPr>
          <w:ilvl w:val="0"/>
          <w:numId w:val="7"/>
        </w:numPr>
        <w:ind w:leftChars="0" w:firstLineChars="0"/>
        <w:jc w:val="both"/>
        <w:rPr>
          <w:rFonts w:asciiTheme="majorHAnsi" w:hAnsiTheme="majorHAnsi" w:cstheme="majorHAnsi"/>
          <w:u w:val="single"/>
        </w:rPr>
      </w:pPr>
      <w:r w:rsidRPr="000E113A">
        <w:rPr>
          <w:rFonts w:asciiTheme="majorHAnsi" w:hAnsiTheme="majorHAnsi" w:cstheme="majorHAnsi"/>
          <w:b/>
          <w:bCs/>
          <w:u w:val="single"/>
        </w:rPr>
        <w:t xml:space="preserve">En relación </w:t>
      </w:r>
      <w:r w:rsidR="00D15A1D" w:rsidRPr="000E113A">
        <w:rPr>
          <w:rFonts w:asciiTheme="majorHAnsi" w:hAnsiTheme="majorHAnsi" w:cstheme="majorHAnsi"/>
          <w:b/>
          <w:bCs/>
          <w:u w:val="single"/>
        </w:rPr>
        <w:t>con el</w:t>
      </w:r>
      <w:r w:rsidRPr="000E113A">
        <w:rPr>
          <w:rFonts w:asciiTheme="majorHAnsi" w:hAnsiTheme="majorHAnsi" w:cstheme="majorHAnsi"/>
          <w:b/>
          <w:bCs/>
          <w:u w:val="single"/>
        </w:rPr>
        <w:t xml:space="preserve"> </w:t>
      </w:r>
      <w:r w:rsidR="00BF31E9" w:rsidRPr="000E113A">
        <w:rPr>
          <w:rFonts w:asciiTheme="majorHAnsi" w:hAnsiTheme="majorHAnsi" w:cstheme="majorHAnsi"/>
          <w:b/>
          <w:bCs/>
          <w:u w:val="single"/>
        </w:rPr>
        <w:t>o</w:t>
      </w:r>
      <w:r w:rsidRPr="000E113A">
        <w:rPr>
          <w:rFonts w:asciiTheme="majorHAnsi" w:hAnsiTheme="majorHAnsi" w:cstheme="majorHAnsi"/>
          <w:b/>
          <w:bCs/>
          <w:u w:val="single"/>
        </w:rPr>
        <w:t>bjetivo específico 1</w:t>
      </w:r>
      <w:r w:rsidRPr="000E113A">
        <w:rPr>
          <w:rFonts w:asciiTheme="majorHAnsi" w:hAnsiTheme="majorHAnsi" w:cstheme="majorHAnsi"/>
          <w:u w:val="single"/>
        </w:rPr>
        <w:t xml:space="preserve"> </w:t>
      </w:r>
    </w:p>
    <w:p w14:paraId="7C776115" w14:textId="37356DD8" w:rsidR="000421AB" w:rsidRPr="000E113A" w:rsidRDefault="000421AB" w:rsidP="00BF31E9">
      <w:pPr>
        <w:ind w:leftChars="0" w:left="0" w:firstLineChars="0" w:firstLine="0"/>
        <w:jc w:val="both"/>
        <w:rPr>
          <w:rFonts w:asciiTheme="majorHAnsi" w:hAnsiTheme="majorHAnsi" w:cstheme="majorHAnsi"/>
        </w:rPr>
      </w:pPr>
      <w:r w:rsidRPr="000E113A">
        <w:rPr>
          <w:rFonts w:asciiTheme="majorHAnsi" w:hAnsiTheme="majorHAnsi" w:cstheme="majorHAnsi"/>
          <w:i/>
          <w:iCs/>
        </w:rPr>
        <w:t xml:space="preserve">Generar y aplicar experiencias de aprendizaje innovadoras e interdisciplinares en estudiantes de las carreras de Kinesiología, Enfermería y Nutrición y Dietética de Universidad Santo Tomás sede Antofagasta, a través del uso de simuladores en las asignaturas Gestión del cuidado del adulto y adulto mayor hospitalizado médico, Gerontología y </w:t>
      </w:r>
      <w:proofErr w:type="spellStart"/>
      <w:r w:rsidRPr="000E113A">
        <w:rPr>
          <w:rFonts w:asciiTheme="majorHAnsi" w:hAnsiTheme="majorHAnsi" w:cstheme="majorHAnsi"/>
          <w:i/>
          <w:iCs/>
        </w:rPr>
        <w:t>Gerontogeriatría</w:t>
      </w:r>
      <w:proofErr w:type="spellEnd"/>
      <w:r w:rsidRPr="000E113A">
        <w:rPr>
          <w:rFonts w:asciiTheme="majorHAnsi" w:hAnsiTheme="majorHAnsi" w:cstheme="majorHAnsi"/>
          <w:i/>
          <w:iCs/>
        </w:rPr>
        <w:t>.</w:t>
      </w:r>
      <w:r w:rsidRPr="000E113A">
        <w:rPr>
          <w:rFonts w:asciiTheme="majorHAnsi" w:hAnsiTheme="majorHAnsi" w:cstheme="majorHAnsi"/>
        </w:rPr>
        <w:t xml:space="preserve"> Se ha</w:t>
      </w:r>
      <w:r w:rsidR="00D15A1D" w:rsidRPr="000E113A">
        <w:rPr>
          <w:rFonts w:asciiTheme="majorHAnsi" w:hAnsiTheme="majorHAnsi" w:cstheme="majorHAnsi"/>
        </w:rPr>
        <w:t>n</w:t>
      </w:r>
      <w:r w:rsidRPr="000E113A">
        <w:rPr>
          <w:rFonts w:asciiTheme="majorHAnsi" w:hAnsiTheme="majorHAnsi" w:cstheme="majorHAnsi"/>
        </w:rPr>
        <w:t xml:space="preserve"> </w:t>
      </w:r>
      <w:r w:rsidR="00D15A1D" w:rsidRPr="000E113A">
        <w:rPr>
          <w:rFonts w:asciiTheme="majorHAnsi" w:hAnsiTheme="majorHAnsi" w:cstheme="majorHAnsi"/>
        </w:rPr>
        <w:t>elaborado;</w:t>
      </w:r>
    </w:p>
    <w:p w14:paraId="776C2007" w14:textId="4B3677D5" w:rsidR="006A6E17" w:rsidRPr="000E113A" w:rsidRDefault="00A97E1E" w:rsidP="000421AB">
      <w:pPr>
        <w:ind w:leftChars="0" w:left="359" w:firstLineChars="0" w:firstLine="0"/>
        <w:jc w:val="both"/>
        <w:rPr>
          <w:rFonts w:asciiTheme="majorHAnsi" w:hAnsiTheme="majorHAnsi" w:cstheme="majorHAnsi"/>
        </w:rPr>
      </w:pPr>
      <w:r w:rsidRPr="000E113A">
        <w:rPr>
          <w:rFonts w:asciiTheme="majorHAnsi" w:hAnsiTheme="majorHAnsi" w:cstheme="majorHAnsi"/>
          <w:bCs/>
          <w:u w:val="single"/>
        </w:rPr>
        <w:lastRenderedPageBreak/>
        <w:t>Escenarios de Simulación clínica Interdisciplinar</w:t>
      </w:r>
      <w:r w:rsidR="000421AB" w:rsidRPr="000E113A">
        <w:rPr>
          <w:rFonts w:asciiTheme="majorHAnsi" w:hAnsiTheme="majorHAnsi" w:cstheme="majorHAnsi"/>
          <w:bCs/>
          <w:u w:val="single"/>
        </w:rPr>
        <w:t xml:space="preserve"> creados por el equipo investigador</w:t>
      </w:r>
    </w:p>
    <w:p w14:paraId="771CB28C" w14:textId="5062C4C2" w:rsidR="00A97E1E" w:rsidRPr="000E113A" w:rsidRDefault="00BF31E9" w:rsidP="000421AB">
      <w:pPr>
        <w:pStyle w:val="Prrafodelista"/>
        <w:numPr>
          <w:ilvl w:val="0"/>
          <w:numId w:val="4"/>
        </w:numPr>
        <w:ind w:leftChars="0" w:left="1080" w:firstLineChars="0"/>
        <w:jc w:val="both"/>
        <w:rPr>
          <w:rFonts w:asciiTheme="majorHAnsi" w:hAnsiTheme="majorHAnsi" w:cstheme="majorHAnsi"/>
          <w:bCs/>
        </w:rPr>
      </w:pPr>
      <w:r w:rsidRPr="000E113A">
        <w:rPr>
          <w:rFonts w:asciiTheme="majorHAnsi" w:hAnsiTheme="majorHAnsi" w:cstheme="majorHAnsi"/>
          <w:b/>
        </w:rPr>
        <w:t>Taller presencial N°1 (Alta Fidelidad)</w:t>
      </w:r>
      <w:r w:rsidR="00A97E1E" w:rsidRPr="000E113A">
        <w:rPr>
          <w:rFonts w:asciiTheme="majorHAnsi" w:hAnsiTheme="majorHAnsi" w:cstheme="majorHAnsi"/>
          <w:bCs/>
        </w:rPr>
        <w:t>: Educación Integral al alta hospitalaria para Persona Mayor Frágil en Unidad Geriátrica de Agudos (UGA)</w:t>
      </w:r>
    </w:p>
    <w:p w14:paraId="22FAAAAF" w14:textId="1952DCBC" w:rsidR="00A97E1E" w:rsidRPr="000E113A" w:rsidRDefault="00BF31E9" w:rsidP="000421AB">
      <w:pPr>
        <w:pStyle w:val="Prrafodelista"/>
        <w:numPr>
          <w:ilvl w:val="0"/>
          <w:numId w:val="4"/>
        </w:numPr>
        <w:ind w:leftChars="0" w:left="1080" w:firstLineChars="0"/>
        <w:jc w:val="both"/>
        <w:rPr>
          <w:rFonts w:asciiTheme="majorHAnsi" w:hAnsiTheme="majorHAnsi" w:cstheme="majorHAnsi"/>
          <w:bCs/>
        </w:rPr>
      </w:pPr>
      <w:r w:rsidRPr="000E113A">
        <w:rPr>
          <w:rFonts w:asciiTheme="majorHAnsi" w:hAnsiTheme="majorHAnsi" w:cstheme="majorHAnsi"/>
          <w:b/>
        </w:rPr>
        <w:t>Taller presencial N°2 (Alta Fidelidad)</w:t>
      </w:r>
      <w:r w:rsidR="00A97E1E" w:rsidRPr="000E113A">
        <w:rPr>
          <w:rFonts w:asciiTheme="majorHAnsi" w:hAnsiTheme="majorHAnsi" w:cstheme="majorHAnsi"/>
          <w:bCs/>
        </w:rPr>
        <w:t>: Aplicación de orientaciones interdisciplinares en paciente mayor en el marco del Examen de Funcionalidad del Adulto Mayor (EFAM)</w:t>
      </w:r>
    </w:p>
    <w:p w14:paraId="6995FA41" w14:textId="3188F896" w:rsidR="000421AB" w:rsidRPr="000E113A" w:rsidRDefault="00BF31E9" w:rsidP="000421AB">
      <w:pPr>
        <w:pStyle w:val="Prrafodelista"/>
        <w:numPr>
          <w:ilvl w:val="0"/>
          <w:numId w:val="4"/>
        </w:numPr>
        <w:ind w:leftChars="0" w:left="1080" w:firstLineChars="0"/>
        <w:jc w:val="both"/>
        <w:rPr>
          <w:rFonts w:asciiTheme="majorHAnsi" w:hAnsiTheme="majorHAnsi" w:cstheme="majorHAnsi"/>
          <w:bCs/>
        </w:rPr>
      </w:pPr>
      <w:r w:rsidRPr="000E113A">
        <w:rPr>
          <w:rFonts w:asciiTheme="majorHAnsi" w:hAnsiTheme="majorHAnsi" w:cstheme="majorHAnsi"/>
          <w:b/>
        </w:rPr>
        <w:t>Taller presencial N°3 (Alta Fidelidad)</w:t>
      </w:r>
      <w:r w:rsidR="00A97E1E" w:rsidRPr="000E113A">
        <w:rPr>
          <w:rFonts w:asciiTheme="majorHAnsi" w:hAnsiTheme="majorHAnsi" w:cstheme="majorHAnsi"/>
          <w:bCs/>
        </w:rPr>
        <w:t>: Visita Domiciliaria Integral a persona con dependencia severa y su cuidador.</w:t>
      </w:r>
    </w:p>
    <w:p w14:paraId="335F5A5D" w14:textId="418611AF" w:rsidR="00C771F1" w:rsidRDefault="000421AB" w:rsidP="002D042B">
      <w:pPr>
        <w:ind w:leftChars="0" w:left="426" w:firstLineChars="0" w:firstLine="0"/>
        <w:jc w:val="both"/>
        <w:rPr>
          <w:rFonts w:asciiTheme="majorHAnsi" w:hAnsiTheme="majorHAnsi" w:cstheme="majorHAnsi"/>
          <w:bCs/>
        </w:rPr>
      </w:pPr>
      <w:r w:rsidRPr="000E113A">
        <w:rPr>
          <w:rFonts w:asciiTheme="majorHAnsi" w:hAnsiTheme="majorHAnsi" w:cstheme="majorHAnsi"/>
          <w:bCs/>
        </w:rPr>
        <w:t>Todos los escenarios incluyen</w:t>
      </w:r>
      <w:r w:rsidR="00D15A1D" w:rsidRPr="000E113A">
        <w:rPr>
          <w:rFonts w:asciiTheme="majorHAnsi" w:hAnsiTheme="majorHAnsi" w:cstheme="majorHAnsi"/>
          <w:bCs/>
        </w:rPr>
        <w:t>,</w:t>
      </w:r>
      <w:r w:rsidRPr="000E113A">
        <w:rPr>
          <w:rFonts w:asciiTheme="majorHAnsi" w:hAnsiTheme="majorHAnsi" w:cstheme="majorHAnsi"/>
          <w:bCs/>
        </w:rPr>
        <w:t xml:space="preserve"> además del </w:t>
      </w:r>
      <w:r w:rsidR="00D15A1D" w:rsidRPr="000E113A">
        <w:rPr>
          <w:rFonts w:asciiTheme="majorHAnsi" w:hAnsiTheme="majorHAnsi" w:cstheme="majorHAnsi"/>
          <w:bCs/>
        </w:rPr>
        <w:t>t</w:t>
      </w:r>
      <w:r w:rsidRPr="000E113A">
        <w:rPr>
          <w:rFonts w:asciiTheme="majorHAnsi" w:hAnsiTheme="majorHAnsi" w:cstheme="majorHAnsi"/>
          <w:bCs/>
        </w:rPr>
        <w:t>aller</w:t>
      </w:r>
      <w:r w:rsidR="00D15A1D" w:rsidRPr="000E113A">
        <w:rPr>
          <w:rFonts w:asciiTheme="majorHAnsi" w:hAnsiTheme="majorHAnsi" w:cstheme="majorHAnsi"/>
          <w:bCs/>
        </w:rPr>
        <w:t>,</w:t>
      </w:r>
      <w:r w:rsidRPr="000E113A">
        <w:rPr>
          <w:rFonts w:asciiTheme="majorHAnsi" w:hAnsiTheme="majorHAnsi" w:cstheme="majorHAnsi"/>
          <w:bCs/>
        </w:rPr>
        <w:t xml:space="preserve"> </w:t>
      </w:r>
      <w:proofErr w:type="spellStart"/>
      <w:r w:rsidR="00A229EB" w:rsidRPr="000E113A">
        <w:rPr>
          <w:rFonts w:asciiTheme="majorHAnsi" w:hAnsiTheme="majorHAnsi" w:cstheme="majorHAnsi"/>
          <w:bCs/>
        </w:rPr>
        <w:t>gui</w:t>
      </w:r>
      <w:r w:rsidR="00CD4652">
        <w:rPr>
          <w:rFonts w:asciiTheme="majorHAnsi" w:hAnsiTheme="majorHAnsi" w:cstheme="majorHAnsi"/>
          <w:bCs/>
        </w:rPr>
        <w:t>ó</w:t>
      </w:r>
      <w:r w:rsidR="00A229EB" w:rsidRPr="000E113A">
        <w:rPr>
          <w:rFonts w:asciiTheme="majorHAnsi" w:hAnsiTheme="majorHAnsi" w:cstheme="majorHAnsi"/>
          <w:bCs/>
        </w:rPr>
        <w:t>n</w:t>
      </w:r>
      <w:proofErr w:type="spellEnd"/>
      <w:r w:rsidRPr="000E113A">
        <w:rPr>
          <w:rFonts w:asciiTheme="majorHAnsi" w:hAnsiTheme="majorHAnsi" w:cstheme="majorHAnsi"/>
          <w:bCs/>
        </w:rPr>
        <w:t xml:space="preserve"> paciente simulado, </w:t>
      </w:r>
      <w:r w:rsidR="00D15A1D" w:rsidRPr="000E113A">
        <w:rPr>
          <w:rFonts w:asciiTheme="majorHAnsi" w:hAnsiTheme="majorHAnsi" w:cstheme="majorHAnsi"/>
          <w:bCs/>
        </w:rPr>
        <w:t>r</w:t>
      </w:r>
      <w:r w:rsidRPr="000E113A">
        <w:rPr>
          <w:rFonts w:asciiTheme="majorHAnsi" w:hAnsiTheme="majorHAnsi" w:cstheme="majorHAnsi"/>
          <w:bCs/>
        </w:rPr>
        <w:t xml:space="preserve">úbrica </w:t>
      </w:r>
      <w:r w:rsidR="00D15A1D" w:rsidRPr="000E113A">
        <w:rPr>
          <w:rFonts w:asciiTheme="majorHAnsi" w:hAnsiTheme="majorHAnsi" w:cstheme="majorHAnsi"/>
          <w:bCs/>
        </w:rPr>
        <w:t>f</w:t>
      </w:r>
      <w:r w:rsidRPr="000E113A">
        <w:rPr>
          <w:rFonts w:asciiTheme="majorHAnsi" w:hAnsiTheme="majorHAnsi" w:cstheme="majorHAnsi"/>
          <w:bCs/>
        </w:rPr>
        <w:t xml:space="preserve">ormativa de evaluación escenario, </w:t>
      </w:r>
      <w:r w:rsidR="00D15A1D" w:rsidRPr="000E113A">
        <w:rPr>
          <w:rFonts w:asciiTheme="majorHAnsi" w:hAnsiTheme="majorHAnsi" w:cstheme="majorHAnsi"/>
          <w:bCs/>
        </w:rPr>
        <w:t>g</w:t>
      </w:r>
      <w:r w:rsidRPr="000E113A">
        <w:rPr>
          <w:rFonts w:asciiTheme="majorHAnsi" w:hAnsiTheme="majorHAnsi" w:cstheme="majorHAnsi"/>
          <w:bCs/>
        </w:rPr>
        <w:t>uía de taller para estudiantes</w:t>
      </w:r>
      <w:r w:rsidR="00BC266F" w:rsidRPr="000E113A">
        <w:rPr>
          <w:rFonts w:asciiTheme="majorHAnsi" w:hAnsiTheme="majorHAnsi" w:cstheme="majorHAnsi"/>
          <w:bCs/>
        </w:rPr>
        <w:t>, lectura previa y</w:t>
      </w:r>
      <w:r w:rsidRPr="000E113A">
        <w:rPr>
          <w:rFonts w:asciiTheme="majorHAnsi" w:hAnsiTheme="majorHAnsi" w:cstheme="majorHAnsi"/>
          <w:bCs/>
        </w:rPr>
        <w:t xml:space="preserve"> </w:t>
      </w:r>
      <w:r w:rsidR="00D15A1D" w:rsidRPr="000E113A">
        <w:rPr>
          <w:rFonts w:asciiTheme="majorHAnsi" w:hAnsiTheme="majorHAnsi" w:cstheme="majorHAnsi"/>
          <w:bCs/>
        </w:rPr>
        <w:t>a</w:t>
      </w:r>
      <w:r w:rsidRPr="000E113A">
        <w:rPr>
          <w:rFonts w:asciiTheme="majorHAnsi" w:hAnsiTheme="majorHAnsi" w:cstheme="majorHAnsi"/>
          <w:bCs/>
        </w:rPr>
        <w:t>nexos respectivos.</w:t>
      </w:r>
      <w:r w:rsidR="00C771F1">
        <w:rPr>
          <w:rFonts w:asciiTheme="majorHAnsi" w:hAnsiTheme="majorHAnsi" w:cstheme="majorHAnsi"/>
          <w:bCs/>
        </w:rPr>
        <w:t xml:space="preserve"> Para mayor detalle revise el Anexo 4.</w:t>
      </w:r>
    </w:p>
    <w:p w14:paraId="37611E86" w14:textId="6C1A6944" w:rsidR="00D15A1D" w:rsidRPr="000E113A" w:rsidRDefault="00D15A1D" w:rsidP="002D042B">
      <w:pPr>
        <w:ind w:leftChars="0" w:left="426" w:firstLineChars="0" w:firstLine="0"/>
        <w:jc w:val="both"/>
        <w:rPr>
          <w:rFonts w:asciiTheme="majorHAnsi" w:hAnsiTheme="majorHAnsi" w:cstheme="majorHAnsi"/>
          <w:bCs/>
        </w:rPr>
      </w:pPr>
      <w:r w:rsidRPr="000E113A">
        <w:rPr>
          <w:rFonts w:asciiTheme="majorHAnsi" w:hAnsiTheme="majorHAnsi" w:cstheme="majorHAnsi"/>
          <w:bCs/>
        </w:rPr>
        <w:t xml:space="preserve">Cabe señalar que </w:t>
      </w:r>
      <w:r w:rsidR="002D652F" w:rsidRPr="000E113A">
        <w:rPr>
          <w:rFonts w:asciiTheme="majorHAnsi" w:hAnsiTheme="majorHAnsi" w:cstheme="majorHAnsi"/>
          <w:bCs/>
        </w:rPr>
        <w:t>dichos escenarios fueron registrados a través de grabación de video y audio según los protocolos establecidos por el centro de simulación clínica.</w:t>
      </w:r>
    </w:p>
    <w:p w14:paraId="66C4929D" w14:textId="74D3B912" w:rsidR="00BF31E9" w:rsidRPr="000E113A" w:rsidRDefault="00BF31E9" w:rsidP="00BF31E9">
      <w:pPr>
        <w:pStyle w:val="Prrafodelista"/>
        <w:numPr>
          <w:ilvl w:val="0"/>
          <w:numId w:val="7"/>
        </w:numPr>
        <w:ind w:leftChars="0" w:firstLineChars="0"/>
        <w:jc w:val="both"/>
        <w:rPr>
          <w:rFonts w:asciiTheme="majorHAnsi" w:hAnsiTheme="majorHAnsi" w:cstheme="majorHAnsi"/>
          <w:u w:val="single"/>
        </w:rPr>
      </w:pPr>
      <w:r w:rsidRPr="000E113A">
        <w:rPr>
          <w:rFonts w:asciiTheme="majorHAnsi" w:hAnsiTheme="majorHAnsi" w:cstheme="majorHAnsi"/>
          <w:b/>
          <w:bCs/>
          <w:u w:val="single"/>
        </w:rPr>
        <w:t xml:space="preserve">En relación </w:t>
      </w:r>
      <w:r w:rsidR="00D15A1D" w:rsidRPr="000E113A">
        <w:rPr>
          <w:rFonts w:asciiTheme="majorHAnsi" w:hAnsiTheme="majorHAnsi" w:cstheme="majorHAnsi"/>
          <w:b/>
          <w:bCs/>
          <w:u w:val="single"/>
        </w:rPr>
        <w:t>con el</w:t>
      </w:r>
      <w:r w:rsidRPr="000E113A">
        <w:rPr>
          <w:rFonts w:asciiTheme="majorHAnsi" w:hAnsiTheme="majorHAnsi" w:cstheme="majorHAnsi"/>
          <w:b/>
          <w:bCs/>
          <w:u w:val="single"/>
        </w:rPr>
        <w:t xml:space="preserve"> objetivo específico 4</w:t>
      </w:r>
      <w:r w:rsidRPr="000E113A">
        <w:rPr>
          <w:rFonts w:asciiTheme="majorHAnsi" w:hAnsiTheme="majorHAnsi" w:cstheme="majorHAnsi"/>
          <w:u w:val="single"/>
        </w:rPr>
        <w:t xml:space="preserve"> </w:t>
      </w:r>
    </w:p>
    <w:p w14:paraId="39F31392" w14:textId="135B4663" w:rsidR="00FE3CF5" w:rsidRPr="000E113A" w:rsidRDefault="000421AB" w:rsidP="00BF31E9">
      <w:pPr>
        <w:ind w:leftChars="0" w:left="0" w:firstLineChars="0" w:hanging="2"/>
        <w:jc w:val="both"/>
        <w:rPr>
          <w:rFonts w:asciiTheme="majorHAnsi" w:hAnsiTheme="majorHAnsi" w:cstheme="majorHAnsi"/>
          <w:bCs/>
        </w:rPr>
      </w:pPr>
      <w:r w:rsidRPr="000E113A">
        <w:rPr>
          <w:rFonts w:asciiTheme="majorHAnsi" w:hAnsiTheme="majorHAnsi" w:cstheme="majorHAnsi"/>
          <w:bCs/>
          <w:i/>
          <w:iCs/>
        </w:rPr>
        <w:t>Establecer necesidad de generar programas interdisciplinares en asignaturas de temáticas comunes en estudiantes de las carreras de Kinesiología, Enfermería y Nutrición y Dietética de Universidad Santo Tomás sede Antofagasta</w:t>
      </w:r>
      <w:r w:rsidRPr="000E113A">
        <w:rPr>
          <w:rFonts w:asciiTheme="majorHAnsi" w:hAnsiTheme="majorHAnsi" w:cstheme="majorHAnsi"/>
          <w:bCs/>
        </w:rPr>
        <w:t>.</w:t>
      </w:r>
    </w:p>
    <w:p w14:paraId="0B16568F" w14:textId="23E05221" w:rsidR="000421AB" w:rsidRPr="000E113A" w:rsidRDefault="000421AB" w:rsidP="000421AB">
      <w:pPr>
        <w:pStyle w:val="Prrafodelista"/>
        <w:numPr>
          <w:ilvl w:val="1"/>
          <w:numId w:val="5"/>
        </w:numPr>
        <w:ind w:leftChars="0" w:firstLineChars="0"/>
        <w:jc w:val="both"/>
        <w:rPr>
          <w:rFonts w:asciiTheme="majorHAnsi" w:hAnsiTheme="majorHAnsi" w:cstheme="majorHAnsi"/>
          <w:bCs/>
        </w:rPr>
      </w:pPr>
      <w:r w:rsidRPr="000E113A">
        <w:rPr>
          <w:rFonts w:asciiTheme="majorHAnsi" w:hAnsiTheme="majorHAnsi" w:cstheme="majorHAnsi"/>
          <w:bCs/>
        </w:rPr>
        <w:t xml:space="preserve">Se recopiló información mediante </w:t>
      </w:r>
      <w:r w:rsidR="00265CE8" w:rsidRPr="000E113A">
        <w:rPr>
          <w:rFonts w:asciiTheme="majorHAnsi" w:hAnsiTheme="majorHAnsi" w:cstheme="majorHAnsi"/>
          <w:bCs/>
        </w:rPr>
        <w:t xml:space="preserve">pool de preguntas </w:t>
      </w:r>
      <w:r w:rsidR="00A229EB">
        <w:rPr>
          <w:rFonts w:asciiTheme="majorHAnsi" w:hAnsiTheme="majorHAnsi" w:cstheme="majorHAnsi"/>
          <w:bCs/>
        </w:rPr>
        <w:t xml:space="preserve">(anexo 1) </w:t>
      </w:r>
      <w:r w:rsidR="00366E16" w:rsidRPr="000E113A">
        <w:rPr>
          <w:rFonts w:asciiTheme="majorHAnsi" w:hAnsiTheme="majorHAnsi" w:cstheme="majorHAnsi"/>
          <w:bCs/>
        </w:rPr>
        <w:t>exprofeso</w:t>
      </w:r>
      <w:r w:rsidR="002F48F1" w:rsidRPr="000E113A">
        <w:rPr>
          <w:rFonts w:asciiTheme="majorHAnsi" w:hAnsiTheme="majorHAnsi" w:cstheme="majorHAnsi"/>
          <w:bCs/>
        </w:rPr>
        <w:t xml:space="preserve"> creado por </w:t>
      </w:r>
      <w:r w:rsidR="00123C19" w:rsidRPr="000E113A">
        <w:rPr>
          <w:rFonts w:asciiTheme="majorHAnsi" w:hAnsiTheme="majorHAnsi" w:cstheme="majorHAnsi"/>
          <w:bCs/>
        </w:rPr>
        <w:t>equipo investigador y validado por grupo de expertos (</w:t>
      </w:r>
      <w:r w:rsidR="00DF5374" w:rsidRPr="000E113A">
        <w:rPr>
          <w:rFonts w:asciiTheme="majorHAnsi" w:hAnsiTheme="majorHAnsi" w:cstheme="majorHAnsi"/>
          <w:bCs/>
        </w:rPr>
        <w:t>Directora Centro de Aprendizaje</w:t>
      </w:r>
      <w:r w:rsidR="00B14791" w:rsidRPr="000E113A">
        <w:rPr>
          <w:rFonts w:asciiTheme="majorHAnsi" w:hAnsiTheme="majorHAnsi" w:cstheme="majorHAnsi"/>
          <w:bCs/>
        </w:rPr>
        <w:t xml:space="preserve"> y docentes licenciados en pedagogía</w:t>
      </w:r>
      <w:r w:rsidR="005A4C79" w:rsidRPr="000E113A">
        <w:rPr>
          <w:rFonts w:asciiTheme="majorHAnsi" w:hAnsiTheme="majorHAnsi" w:cstheme="majorHAnsi"/>
          <w:bCs/>
        </w:rPr>
        <w:t xml:space="preserve"> con magister en educación</w:t>
      </w:r>
      <w:r w:rsidR="00B14791" w:rsidRPr="000E113A">
        <w:rPr>
          <w:rFonts w:asciiTheme="majorHAnsi" w:hAnsiTheme="majorHAnsi" w:cstheme="majorHAnsi"/>
          <w:bCs/>
        </w:rPr>
        <w:t>)</w:t>
      </w:r>
      <w:r w:rsidR="00455206" w:rsidRPr="000E113A">
        <w:rPr>
          <w:rFonts w:asciiTheme="majorHAnsi" w:hAnsiTheme="majorHAnsi" w:cstheme="majorHAnsi"/>
          <w:bCs/>
        </w:rPr>
        <w:t xml:space="preserve"> aplicadas a todos los </w:t>
      </w:r>
      <w:r w:rsidR="00995033" w:rsidRPr="000E113A">
        <w:rPr>
          <w:rFonts w:asciiTheme="majorHAnsi" w:hAnsiTheme="majorHAnsi" w:cstheme="majorHAnsi"/>
          <w:bCs/>
        </w:rPr>
        <w:t>estudiantes:</w:t>
      </w:r>
    </w:p>
    <w:p w14:paraId="268E324A" w14:textId="76BE38F3" w:rsidR="00995033" w:rsidRPr="000E113A" w:rsidRDefault="00995033" w:rsidP="00995033">
      <w:pPr>
        <w:pStyle w:val="Prrafodelista"/>
        <w:numPr>
          <w:ilvl w:val="2"/>
          <w:numId w:val="5"/>
        </w:numPr>
        <w:ind w:leftChars="0" w:firstLineChars="0"/>
        <w:jc w:val="both"/>
        <w:rPr>
          <w:rFonts w:asciiTheme="majorHAnsi" w:hAnsiTheme="majorHAnsi" w:cstheme="majorHAnsi"/>
          <w:bCs/>
        </w:rPr>
      </w:pPr>
      <w:r w:rsidRPr="000E113A">
        <w:rPr>
          <w:rFonts w:asciiTheme="majorHAnsi" w:hAnsiTheme="majorHAnsi" w:cstheme="majorHAnsi"/>
          <w:bCs/>
        </w:rPr>
        <w:t>Comente la experiencia vivida</w:t>
      </w:r>
    </w:p>
    <w:p w14:paraId="420856E2" w14:textId="517DC98B" w:rsidR="00995033" w:rsidRPr="000E113A" w:rsidRDefault="00995033" w:rsidP="00995033">
      <w:pPr>
        <w:pStyle w:val="Prrafodelista"/>
        <w:numPr>
          <w:ilvl w:val="2"/>
          <w:numId w:val="5"/>
        </w:numPr>
        <w:ind w:leftChars="0" w:firstLineChars="0"/>
        <w:jc w:val="both"/>
        <w:rPr>
          <w:rFonts w:asciiTheme="majorHAnsi" w:hAnsiTheme="majorHAnsi" w:cstheme="majorHAnsi"/>
          <w:bCs/>
        </w:rPr>
      </w:pPr>
      <w:r w:rsidRPr="000E113A">
        <w:rPr>
          <w:rFonts w:asciiTheme="majorHAnsi" w:hAnsiTheme="majorHAnsi" w:cstheme="majorHAnsi"/>
          <w:bCs/>
        </w:rPr>
        <w:t>Comente su opinión sobre la simulación clínica interdisciplinaria</w:t>
      </w:r>
    </w:p>
    <w:p w14:paraId="4779CE98" w14:textId="36FE402E" w:rsidR="00995033" w:rsidRPr="000E113A" w:rsidRDefault="00995033" w:rsidP="00995033">
      <w:pPr>
        <w:pStyle w:val="Prrafodelista"/>
        <w:numPr>
          <w:ilvl w:val="2"/>
          <w:numId w:val="5"/>
        </w:numPr>
        <w:ind w:leftChars="0" w:firstLineChars="0"/>
        <w:jc w:val="both"/>
        <w:rPr>
          <w:rFonts w:asciiTheme="majorHAnsi" w:hAnsiTheme="majorHAnsi" w:cstheme="majorHAnsi"/>
          <w:bCs/>
        </w:rPr>
      </w:pPr>
      <w:r w:rsidRPr="000E113A">
        <w:rPr>
          <w:rFonts w:asciiTheme="majorHAnsi" w:hAnsiTheme="majorHAnsi" w:cstheme="majorHAnsi"/>
          <w:bCs/>
        </w:rPr>
        <w:t>¿</w:t>
      </w:r>
      <w:r w:rsidR="00185F6E">
        <w:rPr>
          <w:rFonts w:asciiTheme="majorHAnsi" w:hAnsiTheme="majorHAnsi" w:cstheme="majorHAnsi"/>
          <w:bCs/>
        </w:rPr>
        <w:t>S</w:t>
      </w:r>
      <w:r w:rsidRPr="000E113A">
        <w:rPr>
          <w:rFonts w:asciiTheme="majorHAnsi" w:hAnsiTheme="majorHAnsi" w:cstheme="majorHAnsi"/>
          <w:bCs/>
        </w:rPr>
        <w:t xml:space="preserve">us percepciones sobre el envejecimiento han cambiado luego de usar el traje y Experimentar la </w:t>
      </w:r>
      <w:r w:rsidR="00CE42A5" w:rsidRPr="000E113A">
        <w:rPr>
          <w:rFonts w:asciiTheme="majorHAnsi" w:hAnsiTheme="majorHAnsi" w:cstheme="majorHAnsi"/>
          <w:bCs/>
        </w:rPr>
        <w:t>personificación?</w:t>
      </w:r>
      <w:r w:rsidRPr="000E113A">
        <w:rPr>
          <w:rFonts w:asciiTheme="majorHAnsi" w:hAnsiTheme="majorHAnsi" w:cstheme="majorHAnsi"/>
          <w:bCs/>
        </w:rPr>
        <w:t xml:space="preserve"> Si no lo utilizó colocar No lo utilicé</w:t>
      </w:r>
    </w:p>
    <w:p w14:paraId="7E9F776E" w14:textId="66F62122" w:rsidR="00995033" w:rsidRPr="000E113A" w:rsidRDefault="00995033" w:rsidP="00995033">
      <w:pPr>
        <w:pStyle w:val="Prrafodelista"/>
        <w:numPr>
          <w:ilvl w:val="2"/>
          <w:numId w:val="5"/>
        </w:numPr>
        <w:ind w:leftChars="0" w:firstLineChars="0"/>
        <w:jc w:val="both"/>
        <w:rPr>
          <w:rFonts w:asciiTheme="majorHAnsi" w:hAnsiTheme="majorHAnsi" w:cstheme="majorHAnsi"/>
          <w:bCs/>
        </w:rPr>
      </w:pPr>
      <w:r w:rsidRPr="000E113A">
        <w:rPr>
          <w:rFonts w:asciiTheme="majorHAnsi" w:hAnsiTheme="majorHAnsi" w:cstheme="majorHAnsi"/>
          <w:bCs/>
        </w:rPr>
        <w:t>¿Algún/algunos Comentarios Adicionales sobre la participación y ejecución del proyecto en sí?</w:t>
      </w:r>
    </w:p>
    <w:p w14:paraId="16F741A4" w14:textId="04E5B027" w:rsidR="00BF31E9" w:rsidRPr="000E113A" w:rsidRDefault="00995033" w:rsidP="00BF31E9">
      <w:pPr>
        <w:pStyle w:val="Prrafodelista"/>
        <w:ind w:leftChars="0" w:left="1079" w:firstLineChars="0" w:firstLine="0"/>
        <w:jc w:val="both"/>
        <w:rPr>
          <w:rFonts w:asciiTheme="majorHAnsi" w:hAnsiTheme="majorHAnsi" w:cstheme="majorHAnsi"/>
          <w:bCs/>
        </w:rPr>
      </w:pPr>
      <w:r w:rsidRPr="000E113A">
        <w:rPr>
          <w:rFonts w:asciiTheme="majorHAnsi" w:hAnsiTheme="majorHAnsi" w:cstheme="majorHAnsi"/>
          <w:bCs/>
        </w:rPr>
        <w:t xml:space="preserve">De forma paralela fue aplicada a los docentes que lideraban las asignaturas involucradas, así como el equipo investigador. Estas preguntas tuvieron una ligera variación </w:t>
      </w:r>
      <w:r w:rsidR="00CE42A5" w:rsidRPr="000E113A">
        <w:rPr>
          <w:rFonts w:asciiTheme="majorHAnsi" w:hAnsiTheme="majorHAnsi" w:cstheme="majorHAnsi"/>
          <w:bCs/>
        </w:rPr>
        <w:t>en relación con</w:t>
      </w:r>
      <w:r w:rsidRPr="000E113A">
        <w:rPr>
          <w:rFonts w:asciiTheme="majorHAnsi" w:hAnsiTheme="majorHAnsi" w:cstheme="majorHAnsi"/>
          <w:bCs/>
        </w:rPr>
        <w:t xml:space="preserve"> las anteriores:</w:t>
      </w:r>
    </w:p>
    <w:p w14:paraId="43167610" w14:textId="18CB2428" w:rsidR="00995033" w:rsidRPr="000E113A" w:rsidRDefault="00995033" w:rsidP="00CE42A5">
      <w:pPr>
        <w:numPr>
          <w:ilvl w:val="0"/>
          <w:numId w:val="12"/>
        </w:numPr>
        <w:suppressAutoHyphens w:val="0"/>
        <w:spacing w:after="0" w:line="240" w:lineRule="auto"/>
        <w:ind w:leftChars="0" w:left="1701" w:firstLineChars="0"/>
        <w:jc w:val="both"/>
        <w:textDirection w:val="lrTb"/>
        <w:textAlignment w:val="auto"/>
        <w:outlineLvl w:val="9"/>
        <w:rPr>
          <w:rFonts w:asciiTheme="majorHAnsi" w:eastAsia="Times New Roman" w:hAnsiTheme="majorHAnsi" w:cstheme="majorHAnsi"/>
          <w:position w:val="0"/>
          <w:lang w:eastAsia="es-ES_tradnl"/>
        </w:rPr>
      </w:pPr>
      <w:r w:rsidRPr="000E113A">
        <w:rPr>
          <w:rFonts w:asciiTheme="majorHAnsi" w:eastAsia="Times New Roman" w:hAnsiTheme="majorHAnsi" w:cstheme="majorHAnsi"/>
          <w:position w:val="0"/>
          <w:lang w:eastAsia="es-ES_tradnl"/>
        </w:rPr>
        <w:t>Comente su opinión sobre la simulación clínica interdisciplinaria                     </w:t>
      </w:r>
    </w:p>
    <w:p w14:paraId="4FBC1A94" w14:textId="6DF90D08" w:rsidR="00995033" w:rsidRPr="000E113A" w:rsidRDefault="00995033" w:rsidP="00CE42A5">
      <w:pPr>
        <w:numPr>
          <w:ilvl w:val="0"/>
          <w:numId w:val="12"/>
        </w:numPr>
        <w:suppressAutoHyphens w:val="0"/>
        <w:spacing w:after="0" w:line="240" w:lineRule="auto"/>
        <w:ind w:leftChars="0" w:left="1701" w:firstLineChars="0"/>
        <w:jc w:val="both"/>
        <w:textDirection w:val="lrTb"/>
        <w:textAlignment w:val="auto"/>
        <w:outlineLvl w:val="9"/>
        <w:rPr>
          <w:rFonts w:asciiTheme="majorHAnsi" w:eastAsia="Times New Roman" w:hAnsiTheme="majorHAnsi" w:cstheme="majorHAnsi"/>
          <w:position w:val="0"/>
          <w:lang w:eastAsia="es-ES_tradnl"/>
        </w:rPr>
      </w:pPr>
      <w:r w:rsidRPr="000E113A">
        <w:rPr>
          <w:rFonts w:asciiTheme="majorHAnsi" w:eastAsia="Times New Roman" w:hAnsiTheme="majorHAnsi" w:cstheme="majorHAnsi"/>
          <w:position w:val="0"/>
          <w:lang w:eastAsia="es-ES_tradnl"/>
        </w:rPr>
        <w:t xml:space="preserve">Comente su visión sobre la participación de los docentes </w:t>
      </w:r>
      <w:r w:rsidR="00CE42A5" w:rsidRPr="000E113A">
        <w:rPr>
          <w:rFonts w:asciiTheme="majorHAnsi" w:eastAsia="Times New Roman" w:hAnsiTheme="majorHAnsi" w:cstheme="majorHAnsi"/>
          <w:position w:val="0"/>
          <w:lang w:eastAsia="es-ES_tradnl"/>
        </w:rPr>
        <w:t>y estudiantes</w:t>
      </w:r>
      <w:r w:rsidRPr="000E113A">
        <w:rPr>
          <w:rFonts w:asciiTheme="majorHAnsi" w:eastAsia="Times New Roman" w:hAnsiTheme="majorHAnsi" w:cstheme="majorHAnsi"/>
          <w:position w:val="0"/>
          <w:lang w:eastAsia="es-ES_tradnl"/>
        </w:rPr>
        <w:t xml:space="preserve"> en el proyecto </w:t>
      </w:r>
    </w:p>
    <w:p w14:paraId="079B02A5" w14:textId="7B8F7798" w:rsidR="00995033" w:rsidRPr="000E113A" w:rsidRDefault="00995033" w:rsidP="00CE42A5">
      <w:pPr>
        <w:numPr>
          <w:ilvl w:val="0"/>
          <w:numId w:val="12"/>
        </w:numPr>
        <w:suppressAutoHyphens w:val="0"/>
        <w:spacing w:after="0" w:line="240" w:lineRule="auto"/>
        <w:ind w:leftChars="0" w:left="1701" w:firstLineChars="0"/>
        <w:jc w:val="both"/>
        <w:textDirection w:val="lrTb"/>
        <w:textAlignment w:val="auto"/>
        <w:outlineLvl w:val="9"/>
        <w:rPr>
          <w:rFonts w:asciiTheme="majorHAnsi" w:eastAsia="Times New Roman" w:hAnsiTheme="majorHAnsi" w:cstheme="majorHAnsi"/>
          <w:position w:val="0"/>
          <w:lang w:eastAsia="es-ES_tradnl"/>
        </w:rPr>
      </w:pPr>
      <w:r w:rsidRPr="000E113A">
        <w:rPr>
          <w:rFonts w:asciiTheme="majorHAnsi" w:eastAsia="Times New Roman" w:hAnsiTheme="majorHAnsi" w:cstheme="majorHAnsi"/>
          <w:position w:val="0"/>
          <w:lang w:eastAsia="es-ES_tradnl"/>
        </w:rPr>
        <w:t>Indique algún comentario, sugerencia o mejoras que pudiera considerarse a futuro</w:t>
      </w:r>
    </w:p>
    <w:p w14:paraId="20E7261F" w14:textId="77777777" w:rsidR="00C771F1" w:rsidRDefault="00C771F1" w:rsidP="00C771F1">
      <w:pPr>
        <w:suppressAutoHyphens w:val="0"/>
        <w:spacing w:after="0" w:line="240" w:lineRule="auto"/>
        <w:ind w:leftChars="0" w:left="0" w:firstLineChars="0" w:firstLine="0"/>
        <w:jc w:val="both"/>
        <w:textDirection w:val="lrTb"/>
        <w:textAlignment w:val="auto"/>
        <w:outlineLvl w:val="9"/>
        <w:rPr>
          <w:rFonts w:asciiTheme="majorHAnsi" w:eastAsia="Times New Roman" w:hAnsiTheme="majorHAnsi" w:cstheme="majorHAnsi"/>
          <w:color w:val="212121"/>
          <w:position w:val="0"/>
          <w:lang w:eastAsia="es-ES_tradnl"/>
        </w:rPr>
      </w:pPr>
    </w:p>
    <w:p w14:paraId="06402922" w14:textId="77777777" w:rsidR="00CD4652" w:rsidRPr="000E113A" w:rsidRDefault="00CD4652" w:rsidP="00C771F1">
      <w:pPr>
        <w:suppressAutoHyphens w:val="0"/>
        <w:spacing w:after="0" w:line="240" w:lineRule="auto"/>
        <w:ind w:leftChars="0" w:left="0" w:firstLineChars="0" w:firstLine="0"/>
        <w:jc w:val="both"/>
        <w:textDirection w:val="lrTb"/>
        <w:textAlignment w:val="auto"/>
        <w:outlineLvl w:val="9"/>
        <w:rPr>
          <w:rFonts w:asciiTheme="majorHAnsi" w:eastAsia="Times New Roman" w:hAnsiTheme="majorHAnsi" w:cstheme="majorHAnsi"/>
          <w:color w:val="212121"/>
          <w:position w:val="0"/>
          <w:lang w:eastAsia="es-ES_tradnl"/>
        </w:rPr>
      </w:pPr>
    </w:p>
    <w:p w14:paraId="211CF73B" w14:textId="0382B917" w:rsidR="00BF31E9" w:rsidRPr="000E113A" w:rsidRDefault="00BF31E9" w:rsidP="00BF31E9">
      <w:pPr>
        <w:pStyle w:val="Prrafodelista"/>
        <w:numPr>
          <w:ilvl w:val="0"/>
          <w:numId w:val="5"/>
        </w:numPr>
        <w:ind w:leftChars="0" w:firstLineChars="0"/>
        <w:jc w:val="both"/>
        <w:rPr>
          <w:rFonts w:asciiTheme="majorHAnsi" w:hAnsiTheme="majorHAnsi" w:cstheme="majorHAnsi"/>
          <w:u w:val="single"/>
        </w:rPr>
      </w:pPr>
      <w:r w:rsidRPr="000E113A">
        <w:rPr>
          <w:rFonts w:asciiTheme="majorHAnsi" w:hAnsiTheme="majorHAnsi" w:cstheme="majorHAnsi"/>
          <w:b/>
          <w:bCs/>
          <w:u w:val="single"/>
        </w:rPr>
        <w:lastRenderedPageBreak/>
        <w:t>En relación con la difusión de la experiencia</w:t>
      </w:r>
      <w:r w:rsidRPr="000E113A">
        <w:rPr>
          <w:rFonts w:asciiTheme="majorHAnsi" w:hAnsiTheme="majorHAnsi" w:cstheme="majorHAnsi"/>
          <w:u w:val="single"/>
        </w:rPr>
        <w:t xml:space="preserve"> </w:t>
      </w:r>
    </w:p>
    <w:p w14:paraId="6047554E" w14:textId="6EF007CC" w:rsidR="00322042" w:rsidRPr="000E113A" w:rsidRDefault="00103CC8" w:rsidP="00322042">
      <w:pPr>
        <w:ind w:leftChars="0" w:left="0" w:firstLineChars="0" w:firstLine="0"/>
        <w:jc w:val="both"/>
        <w:rPr>
          <w:rFonts w:asciiTheme="majorHAnsi" w:hAnsiTheme="majorHAnsi" w:cstheme="majorHAnsi"/>
          <w:bCs/>
        </w:rPr>
      </w:pPr>
      <w:r w:rsidRPr="000E113A">
        <w:rPr>
          <w:rFonts w:asciiTheme="majorHAnsi" w:hAnsiTheme="majorHAnsi" w:cstheme="majorHAnsi"/>
          <w:bCs/>
        </w:rPr>
        <w:t xml:space="preserve">Por parte del equipo de Extensión y Comunicaciones de sede, se realizaron </w:t>
      </w:r>
      <w:r w:rsidR="002F07B5" w:rsidRPr="000E113A">
        <w:rPr>
          <w:rFonts w:asciiTheme="majorHAnsi" w:hAnsiTheme="majorHAnsi" w:cstheme="majorHAnsi"/>
          <w:bCs/>
        </w:rPr>
        <w:t xml:space="preserve">diversas notas </w:t>
      </w:r>
      <w:r w:rsidR="00E46063" w:rsidRPr="000E113A">
        <w:rPr>
          <w:rFonts w:asciiTheme="majorHAnsi" w:hAnsiTheme="majorHAnsi" w:cstheme="majorHAnsi"/>
          <w:bCs/>
        </w:rPr>
        <w:t>periodísticas asociadas:</w:t>
      </w:r>
    </w:p>
    <w:tbl>
      <w:tblPr>
        <w:tblStyle w:val="Tablaconcuadrcula"/>
        <w:tblW w:w="9937" w:type="dxa"/>
        <w:tblLayout w:type="fixed"/>
        <w:tblLook w:val="04A0" w:firstRow="1" w:lastRow="0" w:firstColumn="1" w:lastColumn="0" w:noHBand="0" w:noVBand="1"/>
      </w:tblPr>
      <w:tblGrid>
        <w:gridCol w:w="2263"/>
        <w:gridCol w:w="1825"/>
        <w:gridCol w:w="1152"/>
        <w:gridCol w:w="4697"/>
      </w:tblGrid>
      <w:tr w:rsidR="00253937" w:rsidRPr="00253937" w14:paraId="2613A4D8" w14:textId="77777777" w:rsidTr="00253937">
        <w:trPr>
          <w:trHeight w:val="1143"/>
        </w:trPr>
        <w:tc>
          <w:tcPr>
            <w:tcW w:w="2263" w:type="dxa"/>
            <w:hideMark/>
          </w:tcPr>
          <w:p w14:paraId="7827DED9" w14:textId="77777777" w:rsidR="002C2D91" w:rsidRPr="00253937" w:rsidRDefault="002C2D91">
            <w:pPr>
              <w:ind w:left="0" w:hanging="2"/>
              <w:jc w:val="center"/>
              <w:rPr>
                <w:rFonts w:asciiTheme="majorHAnsi" w:hAnsiTheme="majorHAnsi" w:cstheme="majorHAnsi"/>
                <w:b/>
                <w:bCs/>
                <w:position w:val="0"/>
                <w:sz w:val="20"/>
                <w:szCs w:val="20"/>
                <w:lang w:eastAsia="es-CL"/>
              </w:rPr>
            </w:pPr>
            <w:r w:rsidRPr="00253937">
              <w:rPr>
                <w:rFonts w:asciiTheme="majorHAnsi" w:hAnsiTheme="majorHAnsi" w:cstheme="majorHAnsi"/>
                <w:b/>
                <w:bCs/>
                <w:sz w:val="20"/>
                <w:szCs w:val="20"/>
                <w:lang w:val="es-ES" w:eastAsia="es-CL"/>
              </w:rPr>
              <w:t>Tipo de comunicación (vocería, columnas en medios escritos y/o digitales, radio, otros)</w:t>
            </w:r>
          </w:p>
        </w:tc>
        <w:tc>
          <w:tcPr>
            <w:tcW w:w="1825" w:type="dxa"/>
            <w:hideMark/>
          </w:tcPr>
          <w:p w14:paraId="2C9D2D5C" w14:textId="77777777" w:rsidR="002C2D91" w:rsidRPr="00253937" w:rsidRDefault="002C2D91">
            <w:pPr>
              <w:ind w:left="0" w:hanging="2"/>
              <w:jc w:val="center"/>
              <w:rPr>
                <w:rFonts w:asciiTheme="majorHAnsi" w:hAnsiTheme="majorHAnsi" w:cstheme="majorHAnsi"/>
                <w:b/>
                <w:bCs/>
                <w:sz w:val="20"/>
                <w:szCs w:val="20"/>
                <w:lang w:eastAsia="es-CL"/>
              </w:rPr>
            </w:pPr>
            <w:r w:rsidRPr="00253937">
              <w:rPr>
                <w:rFonts w:asciiTheme="majorHAnsi" w:hAnsiTheme="majorHAnsi" w:cstheme="majorHAnsi"/>
                <w:b/>
                <w:bCs/>
                <w:sz w:val="20"/>
                <w:szCs w:val="20"/>
                <w:lang w:val="es-ES" w:eastAsia="es-CL"/>
              </w:rPr>
              <w:t>Medio</w:t>
            </w:r>
          </w:p>
        </w:tc>
        <w:tc>
          <w:tcPr>
            <w:tcW w:w="1152" w:type="dxa"/>
            <w:hideMark/>
          </w:tcPr>
          <w:p w14:paraId="24E1E616" w14:textId="77777777" w:rsidR="002C2D91" w:rsidRPr="00253937" w:rsidRDefault="002C2D91">
            <w:pPr>
              <w:ind w:left="0" w:hanging="2"/>
              <w:jc w:val="center"/>
              <w:rPr>
                <w:rFonts w:asciiTheme="majorHAnsi" w:hAnsiTheme="majorHAnsi" w:cstheme="majorHAnsi"/>
                <w:b/>
                <w:bCs/>
                <w:sz w:val="20"/>
                <w:szCs w:val="20"/>
                <w:lang w:eastAsia="es-CL"/>
              </w:rPr>
            </w:pPr>
            <w:r w:rsidRPr="00253937">
              <w:rPr>
                <w:rFonts w:asciiTheme="majorHAnsi" w:hAnsiTheme="majorHAnsi" w:cstheme="majorHAnsi"/>
                <w:b/>
                <w:bCs/>
                <w:sz w:val="20"/>
                <w:szCs w:val="20"/>
                <w:lang w:val="es-ES" w:eastAsia="es-CL"/>
              </w:rPr>
              <w:t>Fecha</w:t>
            </w:r>
          </w:p>
        </w:tc>
        <w:tc>
          <w:tcPr>
            <w:tcW w:w="4697" w:type="dxa"/>
            <w:hideMark/>
          </w:tcPr>
          <w:p w14:paraId="09448E4C" w14:textId="77777777" w:rsidR="002C2D91" w:rsidRPr="00253937" w:rsidRDefault="002C2D91">
            <w:pPr>
              <w:ind w:left="0" w:hanging="2"/>
              <w:jc w:val="center"/>
              <w:rPr>
                <w:rFonts w:asciiTheme="majorHAnsi" w:hAnsiTheme="majorHAnsi" w:cstheme="majorHAnsi"/>
                <w:b/>
                <w:bCs/>
                <w:sz w:val="20"/>
                <w:szCs w:val="20"/>
                <w:lang w:eastAsia="es-CL"/>
              </w:rPr>
            </w:pPr>
            <w:r w:rsidRPr="00253937">
              <w:rPr>
                <w:rFonts w:asciiTheme="majorHAnsi" w:hAnsiTheme="majorHAnsi" w:cstheme="majorHAnsi"/>
                <w:b/>
                <w:bCs/>
                <w:sz w:val="20"/>
                <w:szCs w:val="20"/>
                <w:lang w:val="es-ES" w:eastAsia="es-CL"/>
              </w:rPr>
              <w:t>Medio de verificación (URL u otro)</w:t>
            </w:r>
          </w:p>
        </w:tc>
      </w:tr>
      <w:tr w:rsidR="00253937" w:rsidRPr="00253937" w14:paraId="452A6C7E" w14:textId="77777777" w:rsidTr="00253937">
        <w:trPr>
          <w:trHeight w:val="1059"/>
        </w:trPr>
        <w:tc>
          <w:tcPr>
            <w:tcW w:w="2263" w:type="dxa"/>
            <w:hideMark/>
          </w:tcPr>
          <w:p w14:paraId="4E71122F" w14:textId="77777777" w:rsidR="002C2D91" w:rsidRPr="00253937" w:rsidRDefault="002C2D91">
            <w:pPr>
              <w:ind w:left="0" w:hanging="2"/>
              <w:jc w:val="center"/>
              <w:rPr>
                <w:rFonts w:asciiTheme="majorHAnsi" w:hAnsiTheme="majorHAnsi" w:cstheme="majorHAnsi"/>
                <w:b/>
                <w:bCs/>
                <w:sz w:val="20"/>
                <w:szCs w:val="20"/>
                <w:lang w:eastAsia="es-CL"/>
              </w:rPr>
            </w:pPr>
            <w:r w:rsidRPr="00253937">
              <w:rPr>
                <w:rFonts w:asciiTheme="majorHAnsi" w:hAnsiTheme="majorHAnsi" w:cstheme="majorHAnsi"/>
                <w:sz w:val="20"/>
                <w:szCs w:val="20"/>
                <w:lang w:eastAsia="es-CL"/>
              </w:rPr>
              <w:t>NOTICIA PRENSA DIGITAL- Universidad Santo Tomás se adjudicó traje de simulación de edad en Antofagasta</w:t>
            </w:r>
          </w:p>
        </w:tc>
        <w:tc>
          <w:tcPr>
            <w:tcW w:w="1825" w:type="dxa"/>
            <w:hideMark/>
          </w:tcPr>
          <w:p w14:paraId="62D37D13" w14:textId="77777777" w:rsidR="002C2D91" w:rsidRPr="00253937" w:rsidRDefault="002C2D91">
            <w:pPr>
              <w:ind w:left="0" w:hanging="2"/>
              <w:jc w:val="center"/>
              <w:rPr>
                <w:rFonts w:asciiTheme="majorHAnsi" w:hAnsiTheme="majorHAnsi" w:cstheme="majorHAnsi"/>
                <w:sz w:val="20"/>
                <w:szCs w:val="20"/>
                <w:lang w:eastAsia="es-CL"/>
              </w:rPr>
            </w:pPr>
            <w:proofErr w:type="spellStart"/>
            <w:r w:rsidRPr="00253937">
              <w:rPr>
                <w:rFonts w:asciiTheme="majorHAnsi" w:hAnsiTheme="majorHAnsi" w:cstheme="majorHAnsi"/>
                <w:sz w:val="20"/>
                <w:szCs w:val="20"/>
                <w:lang w:eastAsia="es-CL"/>
              </w:rPr>
              <w:t>Antofagastanoticias</w:t>
            </w:r>
            <w:proofErr w:type="spellEnd"/>
            <w:r w:rsidRPr="00253937">
              <w:rPr>
                <w:rFonts w:asciiTheme="majorHAnsi" w:hAnsiTheme="majorHAnsi" w:cstheme="majorHAnsi"/>
                <w:sz w:val="20"/>
                <w:szCs w:val="20"/>
                <w:lang w:eastAsia="es-CL"/>
              </w:rPr>
              <w:t xml:space="preserve"> </w:t>
            </w:r>
          </w:p>
        </w:tc>
        <w:tc>
          <w:tcPr>
            <w:tcW w:w="1152" w:type="dxa"/>
            <w:hideMark/>
          </w:tcPr>
          <w:p w14:paraId="6672203C" w14:textId="77777777" w:rsidR="002C2D91" w:rsidRPr="00253937" w:rsidRDefault="002C2D91">
            <w:pPr>
              <w:ind w:left="0" w:hanging="2"/>
              <w:jc w:val="center"/>
              <w:rPr>
                <w:rFonts w:asciiTheme="majorHAnsi" w:hAnsiTheme="majorHAnsi" w:cstheme="majorHAnsi"/>
                <w:sz w:val="20"/>
                <w:szCs w:val="20"/>
                <w:lang w:eastAsia="es-CL"/>
              </w:rPr>
            </w:pPr>
            <w:r w:rsidRPr="00253937">
              <w:rPr>
                <w:rFonts w:asciiTheme="majorHAnsi" w:hAnsiTheme="majorHAnsi" w:cstheme="majorHAnsi"/>
                <w:sz w:val="20"/>
                <w:szCs w:val="20"/>
                <w:lang w:eastAsia="es-CL"/>
              </w:rPr>
              <w:t>06-09-2024</w:t>
            </w:r>
          </w:p>
        </w:tc>
        <w:tc>
          <w:tcPr>
            <w:tcW w:w="4697" w:type="dxa"/>
            <w:hideMark/>
          </w:tcPr>
          <w:p w14:paraId="434B91F0" w14:textId="77777777" w:rsidR="002C2D91" w:rsidRPr="00253937" w:rsidRDefault="002C2D91">
            <w:pPr>
              <w:ind w:left="0" w:hanging="2"/>
              <w:jc w:val="center"/>
              <w:rPr>
                <w:rFonts w:asciiTheme="majorHAnsi" w:hAnsiTheme="majorHAnsi" w:cstheme="majorHAnsi"/>
                <w:sz w:val="20"/>
                <w:szCs w:val="20"/>
                <w:u w:val="single"/>
                <w:lang w:eastAsia="es-CL"/>
              </w:rPr>
            </w:pPr>
            <w:hyperlink r:id="rId29" w:history="1">
              <w:r w:rsidRPr="00253937">
                <w:rPr>
                  <w:rStyle w:val="Hipervnculo"/>
                  <w:rFonts w:asciiTheme="majorHAnsi" w:hAnsiTheme="majorHAnsi" w:cstheme="majorHAnsi"/>
                  <w:color w:val="auto"/>
                  <w:sz w:val="20"/>
                  <w:szCs w:val="20"/>
                  <w:lang w:eastAsia="es-CL"/>
                </w:rPr>
                <w:t xml:space="preserve">https://www.antofagastanoticias.cl/2024/09/06/universidad-santo-toms-se-adjudic-traje-de-simulacin-de-edad-en-antofagasta/33100 </w:t>
              </w:r>
            </w:hyperlink>
          </w:p>
        </w:tc>
      </w:tr>
      <w:tr w:rsidR="00253937" w:rsidRPr="00253937" w14:paraId="5C889D60" w14:textId="77777777" w:rsidTr="00253937">
        <w:trPr>
          <w:trHeight w:val="1059"/>
        </w:trPr>
        <w:tc>
          <w:tcPr>
            <w:tcW w:w="2263" w:type="dxa"/>
            <w:hideMark/>
          </w:tcPr>
          <w:p w14:paraId="0791027B" w14:textId="77777777" w:rsidR="002C2D91" w:rsidRPr="00253937" w:rsidRDefault="002C2D91">
            <w:pPr>
              <w:ind w:left="0" w:hanging="2"/>
              <w:jc w:val="center"/>
              <w:rPr>
                <w:rFonts w:asciiTheme="majorHAnsi" w:hAnsiTheme="majorHAnsi" w:cstheme="majorHAnsi"/>
                <w:b/>
                <w:bCs/>
                <w:sz w:val="20"/>
                <w:szCs w:val="20"/>
                <w:lang w:eastAsia="es-CL"/>
              </w:rPr>
            </w:pPr>
            <w:r w:rsidRPr="00253937">
              <w:rPr>
                <w:rFonts w:asciiTheme="majorHAnsi" w:hAnsiTheme="majorHAnsi" w:cstheme="majorHAnsi"/>
                <w:sz w:val="20"/>
                <w:szCs w:val="20"/>
                <w:lang w:eastAsia="es-CL"/>
              </w:rPr>
              <w:t>NOTICIA PRENSA DIGITAL- En Antofagasta implementa simulador gerontológico para enseñar cuidado de personas mayores</w:t>
            </w:r>
          </w:p>
        </w:tc>
        <w:tc>
          <w:tcPr>
            <w:tcW w:w="1825" w:type="dxa"/>
            <w:hideMark/>
          </w:tcPr>
          <w:p w14:paraId="6118E0F4" w14:textId="77777777" w:rsidR="002C2D91" w:rsidRPr="00253937" w:rsidRDefault="002C2D91">
            <w:pPr>
              <w:ind w:left="0" w:hanging="2"/>
              <w:jc w:val="center"/>
              <w:rPr>
                <w:rFonts w:asciiTheme="majorHAnsi" w:hAnsiTheme="majorHAnsi" w:cstheme="majorHAnsi"/>
                <w:sz w:val="20"/>
                <w:szCs w:val="20"/>
                <w:lang w:eastAsia="es-CL"/>
              </w:rPr>
            </w:pPr>
            <w:r w:rsidRPr="00253937">
              <w:rPr>
                <w:rFonts w:asciiTheme="majorHAnsi" w:hAnsiTheme="majorHAnsi" w:cstheme="majorHAnsi"/>
                <w:sz w:val="20"/>
                <w:szCs w:val="20"/>
                <w:lang w:eastAsia="es-CL"/>
              </w:rPr>
              <w:t>El referente Noticias de Calama</w:t>
            </w:r>
          </w:p>
        </w:tc>
        <w:tc>
          <w:tcPr>
            <w:tcW w:w="1152" w:type="dxa"/>
            <w:hideMark/>
          </w:tcPr>
          <w:p w14:paraId="127ADA4B" w14:textId="77777777" w:rsidR="002C2D91" w:rsidRPr="00253937" w:rsidRDefault="002C2D91">
            <w:pPr>
              <w:ind w:left="0" w:hanging="2"/>
              <w:jc w:val="center"/>
              <w:rPr>
                <w:rFonts w:asciiTheme="majorHAnsi" w:hAnsiTheme="majorHAnsi" w:cstheme="majorHAnsi"/>
                <w:sz w:val="20"/>
                <w:szCs w:val="20"/>
                <w:lang w:eastAsia="es-CL"/>
              </w:rPr>
            </w:pPr>
            <w:r w:rsidRPr="00253937">
              <w:rPr>
                <w:rFonts w:asciiTheme="majorHAnsi" w:hAnsiTheme="majorHAnsi" w:cstheme="majorHAnsi"/>
                <w:sz w:val="20"/>
                <w:szCs w:val="20"/>
                <w:lang w:eastAsia="es-CL"/>
              </w:rPr>
              <w:t>06-09-2024</w:t>
            </w:r>
          </w:p>
        </w:tc>
        <w:tc>
          <w:tcPr>
            <w:tcW w:w="4697" w:type="dxa"/>
            <w:hideMark/>
          </w:tcPr>
          <w:p w14:paraId="0E152712" w14:textId="77777777" w:rsidR="002C2D91" w:rsidRPr="00253937" w:rsidRDefault="002C2D91">
            <w:pPr>
              <w:ind w:left="0" w:hanging="2"/>
              <w:jc w:val="center"/>
              <w:rPr>
                <w:rFonts w:asciiTheme="majorHAnsi" w:hAnsiTheme="majorHAnsi" w:cstheme="majorHAnsi"/>
                <w:sz w:val="20"/>
                <w:szCs w:val="20"/>
                <w:u w:val="single"/>
                <w:lang w:eastAsia="es-CL"/>
              </w:rPr>
            </w:pPr>
            <w:hyperlink r:id="rId30" w:history="1">
              <w:r w:rsidRPr="00253937">
                <w:rPr>
                  <w:rStyle w:val="Hipervnculo"/>
                  <w:rFonts w:asciiTheme="majorHAnsi" w:hAnsiTheme="majorHAnsi" w:cstheme="majorHAnsi"/>
                  <w:color w:val="auto"/>
                  <w:sz w:val="20"/>
                  <w:szCs w:val="20"/>
                  <w:lang w:eastAsia="es-CL"/>
                </w:rPr>
                <w:t>https://elreferente.cl/universidad-santo-tomas-implementa-simulador-gerontologico-para-ensenar-cuidado-de-personas-mayores/</w:t>
              </w:r>
            </w:hyperlink>
          </w:p>
        </w:tc>
      </w:tr>
      <w:tr w:rsidR="00253937" w:rsidRPr="00253937" w14:paraId="12F56DBC" w14:textId="77777777" w:rsidTr="00253937">
        <w:trPr>
          <w:trHeight w:val="1059"/>
        </w:trPr>
        <w:tc>
          <w:tcPr>
            <w:tcW w:w="2263" w:type="dxa"/>
            <w:hideMark/>
          </w:tcPr>
          <w:p w14:paraId="000A62CA" w14:textId="77777777" w:rsidR="002C2D91" w:rsidRPr="00253937" w:rsidRDefault="002C2D91">
            <w:pPr>
              <w:ind w:left="0" w:hanging="2"/>
              <w:jc w:val="center"/>
              <w:rPr>
                <w:rFonts w:asciiTheme="majorHAnsi" w:hAnsiTheme="majorHAnsi" w:cstheme="majorHAnsi"/>
                <w:b/>
                <w:bCs/>
                <w:sz w:val="20"/>
                <w:szCs w:val="20"/>
                <w:lang w:eastAsia="es-CL"/>
              </w:rPr>
            </w:pPr>
            <w:r w:rsidRPr="00253937">
              <w:rPr>
                <w:rFonts w:asciiTheme="majorHAnsi" w:hAnsiTheme="majorHAnsi" w:cstheme="majorHAnsi"/>
                <w:sz w:val="20"/>
                <w:szCs w:val="20"/>
                <w:lang w:eastAsia="es-CL"/>
              </w:rPr>
              <w:t>NOTICIA PRENSA DIGITAL- Universidad Santo Tomás se adjudicó traje de simulación de edad en Antofagasta</w:t>
            </w:r>
          </w:p>
        </w:tc>
        <w:tc>
          <w:tcPr>
            <w:tcW w:w="1825" w:type="dxa"/>
            <w:hideMark/>
          </w:tcPr>
          <w:p w14:paraId="297C9CFA" w14:textId="77777777" w:rsidR="002C2D91" w:rsidRPr="00253937" w:rsidRDefault="002C2D91">
            <w:pPr>
              <w:ind w:left="0" w:hanging="2"/>
              <w:jc w:val="center"/>
              <w:rPr>
                <w:rFonts w:asciiTheme="majorHAnsi" w:hAnsiTheme="majorHAnsi" w:cstheme="majorHAnsi"/>
                <w:sz w:val="20"/>
                <w:szCs w:val="20"/>
                <w:lang w:eastAsia="es-CL"/>
              </w:rPr>
            </w:pPr>
            <w:proofErr w:type="spellStart"/>
            <w:r w:rsidRPr="00253937">
              <w:rPr>
                <w:rFonts w:asciiTheme="majorHAnsi" w:hAnsiTheme="majorHAnsi" w:cstheme="majorHAnsi"/>
                <w:sz w:val="20"/>
                <w:szCs w:val="20"/>
                <w:lang w:eastAsia="es-CL"/>
              </w:rPr>
              <w:t>Regionesnoticias</w:t>
            </w:r>
            <w:proofErr w:type="spellEnd"/>
          </w:p>
        </w:tc>
        <w:tc>
          <w:tcPr>
            <w:tcW w:w="1152" w:type="dxa"/>
            <w:hideMark/>
          </w:tcPr>
          <w:p w14:paraId="2C9EE223" w14:textId="77777777" w:rsidR="002C2D91" w:rsidRPr="00253937" w:rsidRDefault="002C2D91">
            <w:pPr>
              <w:ind w:left="0" w:hanging="2"/>
              <w:jc w:val="center"/>
              <w:rPr>
                <w:rFonts w:asciiTheme="majorHAnsi" w:hAnsiTheme="majorHAnsi" w:cstheme="majorHAnsi"/>
                <w:sz w:val="20"/>
                <w:szCs w:val="20"/>
                <w:lang w:eastAsia="es-CL"/>
              </w:rPr>
            </w:pPr>
            <w:r w:rsidRPr="00253937">
              <w:rPr>
                <w:rFonts w:asciiTheme="majorHAnsi" w:hAnsiTheme="majorHAnsi" w:cstheme="majorHAnsi"/>
                <w:sz w:val="20"/>
                <w:szCs w:val="20"/>
                <w:lang w:eastAsia="es-CL"/>
              </w:rPr>
              <w:t>06-09-2024</w:t>
            </w:r>
          </w:p>
        </w:tc>
        <w:tc>
          <w:tcPr>
            <w:tcW w:w="4697" w:type="dxa"/>
            <w:hideMark/>
          </w:tcPr>
          <w:p w14:paraId="66562C7C" w14:textId="77777777" w:rsidR="002C2D91" w:rsidRPr="00253937" w:rsidRDefault="002C2D91">
            <w:pPr>
              <w:ind w:left="0" w:hanging="2"/>
              <w:jc w:val="center"/>
              <w:rPr>
                <w:rFonts w:asciiTheme="majorHAnsi" w:hAnsiTheme="majorHAnsi" w:cstheme="majorHAnsi"/>
                <w:sz w:val="20"/>
                <w:szCs w:val="20"/>
                <w:u w:val="single"/>
                <w:lang w:eastAsia="es-CL"/>
              </w:rPr>
            </w:pPr>
            <w:hyperlink r:id="rId31" w:history="1">
              <w:r w:rsidRPr="00253937">
                <w:rPr>
                  <w:rStyle w:val="Hipervnculo"/>
                  <w:rFonts w:asciiTheme="majorHAnsi" w:hAnsiTheme="majorHAnsi" w:cstheme="majorHAnsi"/>
                  <w:color w:val="auto"/>
                  <w:sz w:val="20"/>
                  <w:szCs w:val="20"/>
                  <w:lang w:eastAsia="es-CL"/>
                </w:rPr>
                <w:t>https://regionesnoticias.cl/antofagasta/2024/09/06/universidad-santo-tomas-se-adjudico-traje-de-simulacion-de-edad-en-antofagasta/45609</w:t>
              </w:r>
            </w:hyperlink>
          </w:p>
        </w:tc>
      </w:tr>
      <w:tr w:rsidR="00253937" w:rsidRPr="00253937" w14:paraId="1BCFD55E" w14:textId="77777777" w:rsidTr="00253937">
        <w:trPr>
          <w:trHeight w:val="1059"/>
        </w:trPr>
        <w:tc>
          <w:tcPr>
            <w:tcW w:w="2263" w:type="dxa"/>
            <w:hideMark/>
          </w:tcPr>
          <w:p w14:paraId="6C7F9338" w14:textId="77777777" w:rsidR="002C2D91" w:rsidRPr="00253937" w:rsidRDefault="002C2D91">
            <w:pPr>
              <w:ind w:left="0" w:hanging="2"/>
              <w:jc w:val="center"/>
              <w:rPr>
                <w:rFonts w:asciiTheme="majorHAnsi" w:hAnsiTheme="majorHAnsi" w:cstheme="majorHAnsi"/>
                <w:b/>
                <w:bCs/>
                <w:sz w:val="20"/>
                <w:szCs w:val="20"/>
                <w:lang w:eastAsia="es-CL"/>
              </w:rPr>
            </w:pPr>
            <w:r w:rsidRPr="00253937">
              <w:rPr>
                <w:rFonts w:asciiTheme="majorHAnsi" w:hAnsiTheme="majorHAnsi" w:cstheme="majorHAnsi"/>
                <w:sz w:val="20"/>
                <w:szCs w:val="20"/>
                <w:lang w:eastAsia="es-CL"/>
              </w:rPr>
              <w:t>NOTICIA PRENSA FISICA Y DIGITAL- Reciben simulador para formación sobre el cuidado de adultos mayores</w:t>
            </w:r>
          </w:p>
        </w:tc>
        <w:tc>
          <w:tcPr>
            <w:tcW w:w="1825" w:type="dxa"/>
            <w:hideMark/>
          </w:tcPr>
          <w:p w14:paraId="753FC7F2" w14:textId="77777777" w:rsidR="002C2D91" w:rsidRPr="00253937" w:rsidRDefault="002C2D91">
            <w:pPr>
              <w:ind w:left="0" w:hanging="2"/>
              <w:jc w:val="center"/>
              <w:rPr>
                <w:rFonts w:asciiTheme="majorHAnsi" w:hAnsiTheme="majorHAnsi" w:cstheme="majorHAnsi"/>
                <w:sz w:val="20"/>
                <w:szCs w:val="20"/>
                <w:lang w:eastAsia="es-CL"/>
              </w:rPr>
            </w:pPr>
            <w:r w:rsidRPr="00253937">
              <w:rPr>
                <w:rFonts w:asciiTheme="majorHAnsi" w:hAnsiTheme="majorHAnsi" w:cstheme="majorHAnsi"/>
                <w:sz w:val="20"/>
                <w:szCs w:val="20"/>
                <w:lang w:eastAsia="es-CL"/>
              </w:rPr>
              <w:t>La Estrella Antofagasta</w:t>
            </w:r>
          </w:p>
        </w:tc>
        <w:tc>
          <w:tcPr>
            <w:tcW w:w="1152" w:type="dxa"/>
            <w:hideMark/>
          </w:tcPr>
          <w:p w14:paraId="2AE691D1" w14:textId="77777777" w:rsidR="002C2D91" w:rsidRPr="00253937" w:rsidRDefault="002C2D91">
            <w:pPr>
              <w:ind w:left="0" w:hanging="2"/>
              <w:jc w:val="center"/>
              <w:rPr>
                <w:rFonts w:asciiTheme="majorHAnsi" w:hAnsiTheme="majorHAnsi" w:cstheme="majorHAnsi"/>
                <w:sz w:val="20"/>
                <w:szCs w:val="20"/>
                <w:lang w:eastAsia="es-CL"/>
              </w:rPr>
            </w:pPr>
            <w:r w:rsidRPr="00253937">
              <w:rPr>
                <w:rFonts w:asciiTheme="majorHAnsi" w:hAnsiTheme="majorHAnsi" w:cstheme="majorHAnsi"/>
                <w:sz w:val="20"/>
                <w:szCs w:val="20"/>
                <w:lang w:eastAsia="es-CL"/>
              </w:rPr>
              <w:t>11-09-2024</w:t>
            </w:r>
          </w:p>
        </w:tc>
        <w:tc>
          <w:tcPr>
            <w:tcW w:w="4697" w:type="dxa"/>
            <w:hideMark/>
          </w:tcPr>
          <w:p w14:paraId="6A74BEFD" w14:textId="77777777" w:rsidR="002C2D91" w:rsidRPr="00253937" w:rsidRDefault="002C2D91">
            <w:pPr>
              <w:ind w:left="0" w:hanging="2"/>
              <w:jc w:val="center"/>
              <w:rPr>
                <w:rFonts w:asciiTheme="majorHAnsi" w:hAnsiTheme="majorHAnsi" w:cstheme="majorHAnsi"/>
                <w:sz w:val="20"/>
                <w:szCs w:val="20"/>
                <w:u w:val="single"/>
                <w:lang w:eastAsia="es-CL"/>
              </w:rPr>
            </w:pPr>
            <w:hyperlink r:id="rId32" w:history="1">
              <w:r w:rsidRPr="00253937">
                <w:rPr>
                  <w:rStyle w:val="Hipervnculo"/>
                  <w:rFonts w:asciiTheme="majorHAnsi" w:hAnsiTheme="majorHAnsi" w:cstheme="majorHAnsi"/>
                  <w:color w:val="auto"/>
                  <w:sz w:val="20"/>
                  <w:szCs w:val="20"/>
                  <w:lang w:eastAsia="es-CL"/>
                </w:rPr>
                <w:t xml:space="preserve">https://www.estrellaantofagasta.cl/impresa/2024/09/11/papel/ </w:t>
              </w:r>
            </w:hyperlink>
          </w:p>
        </w:tc>
      </w:tr>
      <w:tr w:rsidR="00253937" w:rsidRPr="00253937" w14:paraId="2EC4144F" w14:textId="77777777" w:rsidTr="00253937">
        <w:trPr>
          <w:trHeight w:val="1059"/>
        </w:trPr>
        <w:tc>
          <w:tcPr>
            <w:tcW w:w="2263" w:type="dxa"/>
          </w:tcPr>
          <w:p w14:paraId="16BD4BD9" w14:textId="185A5226" w:rsidR="00995033" w:rsidRPr="00253937" w:rsidRDefault="00995033" w:rsidP="00995033">
            <w:pPr>
              <w:ind w:left="0" w:hanging="2"/>
              <w:jc w:val="center"/>
              <w:rPr>
                <w:rFonts w:asciiTheme="majorHAnsi" w:hAnsiTheme="majorHAnsi" w:cstheme="majorHAnsi"/>
                <w:b/>
                <w:bCs/>
                <w:sz w:val="20"/>
                <w:szCs w:val="20"/>
                <w:lang w:eastAsia="es-CL"/>
              </w:rPr>
            </w:pPr>
            <w:r w:rsidRPr="00253937">
              <w:rPr>
                <w:rFonts w:asciiTheme="majorHAnsi" w:hAnsiTheme="majorHAnsi" w:cstheme="majorHAnsi"/>
                <w:sz w:val="20"/>
                <w:szCs w:val="20"/>
                <w:lang w:eastAsia="es-CL"/>
              </w:rPr>
              <w:t>NOTICIA PRENSA FISICA Y DIGITAL - U Santo Tomás se adjudicó traje de simulación de edad en Antofagasta</w:t>
            </w:r>
          </w:p>
        </w:tc>
        <w:tc>
          <w:tcPr>
            <w:tcW w:w="1825" w:type="dxa"/>
          </w:tcPr>
          <w:p w14:paraId="77137BCD" w14:textId="7001B5CB" w:rsidR="00995033" w:rsidRPr="00253937" w:rsidRDefault="00995033" w:rsidP="00995033">
            <w:pPr>
              <w:ind w:left="0" w:hanging="2"/>
              <w:jc w:val="center"/>
              <w:rPr>
                <w:rFonts w:asciiTheme="majorHAnsi" w:hAnsiTheme="majorHAnsi" w:cstheme="majorHAnsi"/>
                <w:sz w:val="20"/>
                <w:szCs w:val="20"/>
                <w:lang w:eastAsia="es-CL"/>
              </w:rPr>
            </w:pPr>
            <w:r w:rsidRPr="00253937">
              <w:rPr>
                <w:rFonts w:asciiTheme="majorHAnsi" w:hAnsiTheme="majorHAnsi" w:cstheme="majorHAnsi"/>
                <w:sz w:val="20"/>
                <w:szCs w:val="20"/>
                <w:lang w:eastAsia="es-CL"/>
              </w:rPr>
              <w:t>El Mercurio de Antofagasta</w:t>
            </w:r>
          </w:p>
        </w:tc>
        <w:tc>
          <w:tcPr>
            <w:tcW w:w="1152" w:type="dxa"/>
          </w:tcPr>
          <w:p w14:paraId="41815B9D" w14:textId="0CA81593" w:rsidR="00995033" w:rsidRPr="00253937" w:rsidRDefault="00995033" w:rsidP="00995033">
            <w:pPr>
              <w:ind w:left="0" w:hanging="2"/>
              <w:jc w:val="center"/>
              <w:rPr>
                <w:rFonts w:asciiTheme="majorHAnsi" w:hAnsiTheme="majorHAnsi" w:cstheme="majorHAnsi"/>
                <w:sz w:val="20"/>
                <w:szCs w:val="20"/>
                <w:lang w:eastAsia="es-CL"/>
              </w:rPr>
            </w:pPr>
            <w:r w:rsidRPr="00253937">
              <w:rPr>
                <w:rFonts w:asciiTheme="majorHAnsi" w:hAnsiTheme="majorHAnsi" w:cstheme="majorHAnsi"/>
                <w:sz w:val="20"/>
                <w:szCs w:val="20"/>
                <w:lang w:eastAsia="es-CL"/>
              </w:rPr>
              <w:t>20-09-2024</w:t>
            </w:r>
          </w:p>
        </w:tc>
        <w:tc>
          <w:tcPr>
            <w:tcW w:w="4697" w:type="dxa"/>
          </w:tcPr>
          <w:p w14:paraId="1AA45E58" w14:textId="27506060" w:rsidR="00995033" w:rsidRPr="00253937" w:rsidRDefault="00995033" w:rsidP="00995033">
            <w:pPr>
              <w:ind w:left="0" w:hanging="2"/>
              <w:jc w:val="center"/>
              <w:rPr>
                <w:rFonts w:asciiTheme="majorHAnsi" w:hAnsiTheme="majorHAnsi" w:cstheme="majorHAnsi"/>
                <w:sz w:val="20"/>
                <w:szCs w:val="20"/>
              </w:rPr>
            </w:pPr>
            <w:r w:rsidRPr="00253937">
              <w:rPr>
                <w:rFonts w:asciiTheme="majorHAnsi" w:hAnsiTheme="majorHAnsi" w:cstheme="majorHAnsi"/>
                <w:sz w:val="20"/>
                <w:szCs w:val="20"/>
                <w:u w:val="single"/>
                <w:lang w:eastAsia="es-CL"/>
              </w:rPr>
              <w:t>https://www.mercurioantofagasta.cl/impresa/2024/09/20/full/cuerpo-principal/3/</w:t>
            </w:r>
          </w:p>
        </w:tc>
      </w:tr>
    </w:tbl>
    <w:p w14:paraId="46F12FDA" w14:textId="77777777" w:rsidR="00322042" w:rsidRDefault="00322042" w:rsidP="00322042">
      <w:pPr>
        <w:ind w:leftChars="0" w:left="0" w:firstLineChars="0" w:firstLine="0"/>
        <w:jc w:val="both"/>
        <w:rPr>
          <w:rFonts w:asciiTheme="majorHAnsi" w:hAnsiTheme="majorHAnsi" w:cstheme="majorHAnsi"/>
          <w:bCs/>
        </w:rPr>
      </w:pPr>
    </w:p>
    <w:p w14:paraId="51D67853" w14:textId="093587E6" w:rsidR="00EA17DE" w:rsidRDefault="007B6BA4" w:rsidP="00EA17DE">
      <w:pPr>
        <w:suppressAutoHyphens w:val="0"/>
        <w:ind w:leftChars="0" w:left="0" w:firstLineChars="0" w:firstLine="0"/>
        <w:textDirection w:val="lrTb"/>
        <w:textAlignment w:val="auto"/>
        <w:outlineLvl w:val="9"/>
        <w:rPr>
          <w:rStyle w:val="Hipervnculo"/>
        </w:rPr>
      </w:pPr>
      <w:r>
        <w:rPr>
          <w:rFonts w:asciiTheme="majorHAnsi" w:hAnsiTheme="majorHAnsi" w:cstheme="majorHAnsi"/>
          <w:bCs/>
        </w:rPr>
        <w:t xml:space="preserve">Para acceder a todos los videos e imágenes del proyecto, haga </w:t>
      </w:r>
      <w:r w:rsidR="00EA17DE">
        <w:rPr>
          <w:rFonts w:asciiTheme="majorHAnsi" w:hAnsiTheme="majorHAnsi" w:cstheme="majorHAnsi"/>
          <w:bCs/>
        </w:rPr>
        <w:t>clic</w:t>
      </w:r>
      <w:r>
        <w:rPr>
          <w:rFonts w:asciiTheme="majorHAnsi" w:hAnsiTheme="majorHAnsi" w:cstheme="majorHAnsi"/>
          <w:bCs/>
        </w:rPr>
        <w:t xml:space="preserve"> en el siguiente enlace: </w:t>
      </w:r>
      <w:hyperlink r:id="rId33" w:history="1">
        <w:r w:rsidR="00EA17DE">
          <w:rPr>
            <w:rStyle w:val="Hipervnculo"/>
          </w:rPr>
          <w:t>Evidencias Proyecto CIED Envejecimiento en Primera Persona</w:t>
        </w:r>
      </w:hyperlink>
    </w:p>
    <w:p w14:paraId="15C745A3" w14:textId="77777777" w:rsidR="00CD4652" w:rsidRDefault="00CD4652" w:rsidP="00EA17DE">
      <w:pPr>
        <w:suppressAutoHyphens w:val="0"/>
        <w:ind w:leftChars="0" w:left="0" w:firstLineChars="0" w:firstLine="0"/>
        <w:textDirection w:val="lrTb"/>
        <w:textAlignment w:val="auto"/>
        <w:outlineLvl w:val="9"/>
        <w:rPr>
          <w:position w:val="0"/>
          <w:lang w:eastAsia="es-CL"/>
        </w:rPr>
      </w:pPr>
    </w:p>
    <w:p w14:paraId="0465FCE6" w14:textId="77777777" w:rsidR="00530659" w:rsidRPr="000E113A" w:rsidRDefault="008266B9">
      <w:pPr>
        <w:numPr>
          <w:ilvl w:val="0"/>
          <w:numId w:val="1"/>
        </w:numPr>
        <w:ind w:left="0" w:hanging="2"/>
        <w:jc w:val="both"/>
        <w:rPr>
          <w:rFonts w:asciiTheme="majorHAnsi" w:hAnsiTheme="majorHAnsi" w:cstheme="majorHAnsi"/>
        </w:rPr>
      </w:pPr>
      <w:r w:rsidRPr="000E113A">
        <w:rPr>
          <w:rFonts w:asciiTheme="majorHAnsi" w:hAnsiTheme="majorHAnsi" w:cstheme="majorHAnsi"/>
          <w:b/>
        </w:rPr>
        <w:lastRenderedPageBreak/>
        <w:t>PRESUPUESTO DETALLADO SEGÚN LOS RECURSOS ASIGNADOS AL PROYECTO APROBADO Y CONSIDERANDO LAS MODIFICACIONES REALIZADOS</w:t>
      </w:r>
    </w:p>
    <w:tbl>
      <w:tblPr>
        <w:tblStyle w:val="Tablaconcuadrcula"/>
        <w:tblW w:w="10125" w:type="dxa"/>
        <w:tblLayout w:type="fixed"/>
        <w:tblLook w:val="0000" w:firstRow="0" w:lastRow="0" w:firstColumn="0" w:lastColumn="0" w:noHBand="0" w:noVBand="0"/>
      </w:tblPr>
      <w:tblGrid>
        <w:gridCol w:w="2030"/>
        <w:gridCol w:w="1567"/>
        <w:gridCol w:w="1761"/>
        <w:gridCol w:w="1820"/>
        <w:gridCol w:w="2947"/>
      </w:tblGrid>
      <w:tr w:rsidR="00530659" w:rsidRPr="000E113A" w14:paraId="10A70507" w14:textId="77777777" w:rsidTr="00253937">
        <w:trPr>
          <w:trHeight w:val="315"/>
        </w:trPr>
        <w:tc>
          <w:tcPr>
            <w:tcW w:w="3597" w:type="dxa"/>
            <w:gridSpan w:val="2"/>
          </w:tcPr>
          <w:p w14:paraId="57A3B36F" w14:textId="77777777" w:rsidR="00530659" w:rsidRPr="000E113A" w:rsidRDefault="008266B9">
            <w:pPr>
              <w:ind w:left="0" w:hanging="2"/>
              <w:jc w:val="center"/>
              <w:rPr>
                <w:rFonts w:asciiTheme="majorHAnsi" w:hAnsiTheme="majorHAnsi" w:cstheme="majorHAnsi"/>
                <w:color w:val="000000"/>
              </w:rPr>
            </w:pPr>
            <w:r w:rsidRPr="000E113A">
              <w:rPr>
                <w:rFonts w:asciiTheme="majorHAnsi" w:hAnsiTheme="majorHAnsi" w:cstheme="majorHAnsi"/>
                <w:b/>
                <w:color w:val="000000"/>
              </w:rPr>
              <w:t>PRESUPUESTO</w:t>
            </w:r>
          </w:p>
        </w:tc>
        <w:tc>
          <w:tcPr>
            <w:tcW w:w="3581" w:type="dxa"/>
            <w:gridSpan w:val="2"/>
          </w:tcPr>
          <w:p w14:paraId="3E2785C9" w14:textId="77777777" w:rsidR="00530659" w:rsidRPr="000E113A" w:rsidRDefault="008266B9">
            <w:pPr>
              <w:ind w:left="0" w:hanging="2"/>
              <w:jc w:val="center"/>
              <w:rPr>
                <w:rFonts w:asciiTheme="majorHAnsi" w:hAnsiTheme="majorHAnsi" w:cstheme="majorHAnsi"/>
                <w:color w:val="000000"/>
              </w:rPr>
            </w:pPr>
            <w:r w:rsidRPr="000E113A">
              <w:rPr>
                <w:rFonts w:asciiTheme="majorHAnsi" w:hAnsiTheme="majorHAnsi" w:cstheme="majorHAnsi"/>
                <w:b/>
                <w:color w:val="000000"/>
              </w:rPr>
              <w:t xml:space="preserve"> GASTADO  </w:t>
            </w:r>
          </w:p>
        </w:tc>
        <w:tc>
          <w:tcPr>
            <w:tcW w:w="2947" w:type="dxa"/>
          </w:tcPr>
          <w:p w14:paraId="0D444F68" w14:textId="77777777" w:rsidR="00530659" w:rsidRPr="000E113A" w:rsidRDefault="00530659">
            <w:pPr>
              <w:ind w:left="0" w:hanging="2"/>
              <w:jc w:val="center"/>
              <w:rPr>
                <w:rFonts w:asciiTheme="majorHAnsi" w:hAnsiTheme="majorHAnsi" w:cstheme="majorHAnsi"/>
                <w:color w:val="000000"/>
              </w:rPr>
            </w:pPr>
          </w:p>
        </w:tc>
      </w:tr>
      <w:tr w:rsidR="00530659" w:rsidRPr="000E113A" w14:paraId="6675BD2A" w14:textId="77777777" w:rsidTr="00253937">
        <w:trPr>
          <w:trHeight w:val="300"/>
        </w:trPr>
        <w:tc>
          <w:tcPr>
            <w:tcW w:w="2030" w:type="dxa"/>
          </w:tcPr>
          <w:p w14:paraId="72789284" w14:textId="77777777" w:rsidR="00530659" w:rsidRPr="000E113A" w:rsidRDefault="008266B9">
            <w:pPr>
              <w:ind w:left="0" w:hanging="2"/>
              <w:jc w:val="center"/>
              <w:rPr>
                <w:rFonts w:asciiTheme="majorHAnsi" w:hAnsiTheme="majorHAnsi" w:cstheme="majorHAnsi"/>
                <w:color w:val="000000"/>
              </w:rPr>
            </w:pPr>
            <w:r w:rsidRPr="000E113A">
              <w:rPr>
                <w:rFonts w:asciiTheme="majorHAnsi" w:hAnsiTheme="majorHAnsi" w:cstheme="majorHAnsi"/>
                <w:b/>
                <w:color w:val="000000"/>
              </w:rPr>
              <w:t>ITEM</w:t>
            </w:r>
          </w:p>
        </w:tc>
        <w:tc>
          <w:tcPr>
            <w:tcW w:w="1567" w:type="dxa"/>
          </w:tcPr>
          <w:p w14:paraId="1699BBE8" w14:textId="77777777" w:rsidR="00530659" w:rsidRPr="000E113A" w:rsidRDefault="008266B9">
            <w:pPr>
              <w:ind w:left="0" w:hanging="2"/>
              <w:jc w:val="center"/>
              <w:rPr>
                <w:rFonts w:asciiTheme="majorHAnsi" w:hAnsiTheme="majorHAnsi" w:cstheme="majorHAnsi"/>
                <w:color w:val="000000"/>
              </w:rPr>
            </w:pPr>
            <w:r w:rsidRPr="000E113A">
              <w:rPr>
                <w:rFonts w:asciiTheme="majorHAnsi" w:hAnsiTheme="majorHAnsi" w:cstheme="majorHAnsi"/>
                <w:b/>
                <w:color w:val="000000"/>
              </w:rPr>
              <w:t xml:space="preserve"> Aprobado </w:t>
            </w:r>
          </w:p>
        </w:tc>
        <w:tc>
          <w:tcPr>
            <w:tcW w:w="1761" w:type="dxa"/>
          </w:tcPr>
          <w:p w14:paraId="22CA60C4" w14:textId="2DA86337" w:rsidR="00530659" w:rsidRPr="000E113A" w:rsidRDefault="008266B9">
            <w:pPr>
              <w:ind w:left="0" w:hanging="2"/>
              <w:jc w:val="center"/>
              <w:rPr>
                <w:rFonts w:asciiTheme="majorHAnsi" w:hAnsiTheme="majorHAnsi" w:cstheme="majorHAnsi"/>
                <w:color w:val="000000"/>
              </w:rPr>
            </w:pPr>
            <w:r w:rsidRPr="000E113A">
              <w:rPr>
                <w:rFonts w:asciiTheme="majorHAnsi" w:hAnsiTheme="majorHAnsi" w:cstheme="majorHAnsi"/>
                <w:b/>
                <w:color w:val="000000"/>
              </w:rPr>
              <w:t>202</w:t>
            </w:r>
            <w:r w:rsidR="009E3A03" w:rsidRPr="000E113A">
              <w:rPr>
                <w:rFonts w:asciiTheme="majorHAnsi" w:hAnsiTheme="majorHAnsi" w:cstheme="majorHAnsi"/>
                <w:b/>
                <w:color w:val="000000"/>
              </w:rPr>
              <w:t>3</w:t>
            </w:r>
          </w:p>
        </w:tc>
        <w:tc>
          <w:tcPr>
            <w:tcW w:w="1820" w:type="dxa"/>
          </w:tcPr>
          <w:p w14:paraId="48EEFC7F" w14:textId="198F6B58" w:rsidR="00530659" w:rsidRPr="000E113A" w:rsidRDefault="008266B9">
            <w:pPr>
              <w:ind w:left="0" w:hanging="2"/>
              <w:jc w:val="center"/>
              <w:rPr>
                <w:rFonts w:asciiTheme="majorHAnsi" w:hAnsiTheme="majorHAnsi" w:cstheme="majorHAnsi"/>
                <w:color w:val="000000"/>
              </w:rPr>
            </w:pPr>
            <w:r w:rsidRPr="000E113A">
              <w:rPr>
                <w:rFonts w:asciiTheme="majorHAnsi" w:hAnsiTheme="majorHAnsi" w:cstheme="majorHAnsi"/>
                <w:b/>
                <w:color w:val="000000"/>
              </w:rPr>
              <w:t>202</w:t>
            </w:r>
            <w:r w:rsidR="009E3A03" w:rsidRPr="000E113A">
              <w:rPr>
                <w:rFonts w:asciiTheme="majorHAnsi" w:hAnsiTheme="majorHAnsi" w:cstheme="majorHAnsi"/>
                <w:b/>
                <w:color w:val="000000"/>
              </w:rPr>
              <w:t>4</w:t>
            </w:r>
          </w:p>
        </w:tc>
        <w:tc>
          <w:tcPr>
            <w:tcW w:w="2947" w:type="dxa"/>
          </w:tcPr>
          <w:p w14:paraId="13595DF2" w14:textId="77777777" w:rsidR="00530659" w:rsidRPr="000E113A" w:rsidRDefault="008266B9">
            <w:pPr>
              <w:ind w:left="0" w:hanging="2"/>
              <w:jc w:val="center"/>
              <w:rPr>
                <w:rFonts w:asciiTheme="majorHAnsi" w:hAnsiTheme="majorHAnsi" w:cstheme="majorHAnsi"/>
                <w:color w:val="000000"/>
              </w:rPr>
            </w:pPr>
            <w:r w:rsidRPr="000E113A">
              <w:rPr>
                <w:rFonts w:asciiTheme="majorHAnsi" w:hAnsiTheme="majorHAnsi" w:cstheme="majorHAnsi"/>
                <w:b/>
                <w:color w:val="000000"/>
              </w:rPr>
              <w:t xml:space="preserve"> Total, gastado </w:t>
            </w:r>
          </w:p>
        </w:tc>
      </w:tr>
      <w:tr w:rsidR="00530659" w:rsidRPr="000E113A" w14:paraId="511BCB5E" w14:textId="77777777" w:rsidTr="00253937">
        <w:trPr>
          <w:trHeight w:val="300"/>
        </w:trPr>
        <w:tc>
          <w:tcPr>
            <w:tcW w:w="2030" w:type="dxa"/>
          </w:tcPr>
          <w:p w14:paraId="4DE6F38F" w14:textId="77777777" w:rsidR="00530659" w:rsidRPr="000E113A" w:rsidRDefault="008266B9">
            <w:pPr>
              <w:ind w:left="0" w:hanging="2"/>
              <w:rPr>
                <w:rFonts w:asciiTheme="majorHAnsi" w:hAnsiTheme="majorHAnsi" w:cstheme="majorHAnsi"/>
                <w:color w:val="000000"/>
              </w:rPr>
            </w:pPr>
            <w:r w:rsidRPr="000E113A">
              <w:rPr>
                <w:rFonts w:asciiTheme="majorHAnsi" w:hAnsiTheme="majorHAnsi" w:cstheme="majorHAnsi"/>
                <w:color w:val="000000"/>
              </w:rPr>
              <w:t xml:space="preserve">Honorarios </w:t>
            </w:r>
          </w:p>
        </w:tc>
        <w:tc>
          <w:tcPr>
            <w:tcW w:w="1567" w:type="dxa"/>
          </w:tcPr>
          <w:p w14:paraId="301AA618" w14:textId="49036339" w:rsidR="0053065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c>
          <w:tcPr>
            <w:tcW w:w="1761" w:type="dxa"/>
          </w:tcPr>
          <w:p w14:paraId="0962A4D7" w14:textId="22026092" w:rsidR="0053065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c>
          <w:tcPr>
            <w:tcW w:w="1820" w:type="dxa"/>
          </w:tcPr>
          <w:p w14:paraId="285A6F79" w14:textId="503F72DE" w:rsidR="0053065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c>
          <w:tcPr>
            <w:tcW w:w="2947" w:type="dxa"/>
          </w:tcPr>
          <w:p w14:paraId="3073449B" w14:textId="2D268079" w:rsidR="0053065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r>
      <w:tr w:rsidR="00BF31E9" w:rsidRPr="000E113A" w14:paraId="1A687A58" w14:textId="77777777" w:rsidTr="00253937">
        <w:trPr>
          <w:trHeight w:val="300"/>
        </w:trPr>
        <w:tc>
          <w:tcPr>
            <w:tcW w:w="2030" w:type="dxa"/>
          </w:tcPr>
          <w:p w14:paraId="3255C5EB" w14:textId="77777777" w:rsidR="00BF31E9" w:rsidRPr="000E113A" w:rsidRDefault="00BF31E9" w:rsidP="00BF31E9">
            <w:pPr>
              <w:ind w:left="0" w:hanging="2"/>
              <w:rPr>
                <w:rFonts w:asciiTheme="majorHAnsi" w:hAnsiTheme="majorHAnsi" w:cstheme="majorHAnsi"/>
                <w:color w:val="000000"/>
              </w:rPr>
            </w:pPr>
            <w:r w:rsidRPr="000E113A">
              <w:rPr>
                <w:rFonts w:asciiTheme="majorHAnsi" w:hAnsiTheme="majorHAnsi" w:cstheme="majorHAnsi"/>
                <w:color w:val="000000"/>
              </w:rPr>
              <w:t>Viajes</w:t>
            </w:r>
          </w:p>
        </w:tc>
        <w:tc>
          <w:tcPr>
            <w:tcW w:w="1567" w:type="dxa"/>
          </w:tcPr>
          <w:p w14:paraId="1F968A03" w14:textId="06077DE0"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c>
          <w:tcPr>
            <w:tcW w:w="1761" w:type="dxa"/>
          </w:tcPr>
          <w:p w14:paraId="6D394D0F" w14:textId="6874AC6D"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c>
          <w:tcPr>
            <w:tcW w:w="1820" w:type="dxa"/>
          </w:tcPr>
          <w:p w14:paraId="4A4E2C96" w14:textId="5F07B853"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c>
          <w:tcPr>
            <w:tcW w:w="2947" w:type="dxa"/>
          </w:tcPr>
          <w:p w14:paraId="34116550" w14:textId="4637231E"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r>
      <w:tr w:rsidR="00C74775" w:rsidRPr="000E113A" w14:paraId="26DE5946" w14:textId="77777777" w:rsidTr="00253937">
        <w:trPr>
          <w:trHeight w:val="300"/>
        </w:trPr>
        <w:tc>
          <w:tcPr>
            <w:tcW w:w="2030" w:type="dxa"/>
          </w:tcPr>
          <w:p w14:paraId="352A3200" w14:textId="77777777" w:rsidR="00C74775" w:rsidRPr="000E113A" w:rsidRDefault="00C74775" w:rsidP="00BF31E9">
            <w:pPr>
              <w:ind w:left="0" w:hanging="2"/>
              <w:rPr>
                <w:rFonts w:asciiTheme="majorHAnsi" w:hAnsiTheme="majorHAnsi" w:cstheme="majorHAnsi"/>
                <w:color w:val="000000"/>
              </w:rPr>
            </w:pPr>
            <w:r w:rsidRPr="000E113A">
              <w:rPr>
                <w:rFonts w:asciiTheme="majorHAnsi" w:hAnsiTheme="majorHAnsi" w:cstheme="majorHAnsi"/>
                <w:color w:val="000000"/>
              </w:rPr>
              <w:t>Gastos de Operación</w:t>
            </w:r>
          </w:p>
        </w:tc>
        <w:tc>
          <w:tcPr>
            <w:tcW w:w="1567" w:type="dxa"/>
          </w:tcPr>
          <w:p w14:paraId="2ECCEE09" w14:textId="08476643" w:rsidR="00C74775" w:rsidRPr="000E113A" w:rsidRDefault="00C74775"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c>
          <w:tcPr>
            <w:tcW w:w="1761" w:type="dxa"/>
          </w:tcPr>
          <w:p w14:paraId="06D4A66A" w14:textId="362ACB4B" w:rsidR="00C74775" w:rsidRPr="000E113A" w:rsidRDefault="00C74775"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c>
          <w:tcPr>
            <w:tcW w:w="1820" w:type="dxa"/>
          </w:tcPr>
          <w:p w14:paraId="2700ED80" w14:textId="22C5C381" w:rsidR="00C74775" w:rsidRPr="000E113A" w:rsidRDefault="00C74775"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c>
          <w:tcPr>
            <w:tcW w:w="2947" w:type="dxa"/>
          </w:tcPr>
          <w:p w14:paraId="69A41BCB" w14:textId="17E9FBBD" w:rsidR="00C74775" w:rsidRPr="000E113A" w:rsidRDefault="00C74775"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w:t>
            </w:r>
          </w:p>
        </w:tc>
      </w:tr>
      <w:tr w:rsidR="00BF31E9" w:rsidRPr="000E113A" w14:paraId="6FC9B719" w14:textId="77777777" w:rsidTr="00253937">
        <w:trPr>
          <w:trHeight w:val="300"/>
        </w:trPr>
        <w:tc>
          <w:tcPr>
            <w:tcW w:w="2030" w:type="dxa"/>
          </w:tcPr>
          <w:p w14:paraId="3B13AB4C" w14:textId="77777777" w:rsidR="00BF31E9" w:rsidRPr="000E113A" w:rsidRDefault="00BF31E9" w:rsidP="00BF31E9">
            <w:pPr>
              <w:ind w:left="0" w:hanging="2"/>
              <w:rPr>
                <w:rFonts w:asciiTheme="majorHAnsi" w:hAnsiTheme="majorHAnsi" w:cstheme="majorHAnsi"/>
                <w:color w:val="000000"/>
              </w:rPr>
            </w:pPr>
            <w:r w:rsidRPr="000E113A">
              <w:rPr>
                <w:rFonts w:asciiTheme="majorHAnsi" w:hAnsiTheme="majorHAnsi" w:cstheme="majorHAnsi"/>
                <w:color w:val="000000"/>
              </w:rPr>
              <w:t>Bienes de Capital</w:t>
            </w:r>
          </w:p>
        </w:tc>
        <w:tc>
          <w:tcPr>
            <w:tcW w:w="1567" w:type="dxa"/>
          </w:tcPr>
          <w:p w14:paraId="7C9F466B" w14:textId="650F4C86"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$1.800.000</w:t>
            </w:r>
          </w:p>
        </w:tc>
        <w:tc>
          <w:tcPr>
            <w:tcW w:w="1761" w:type="dxa"/>
          </w:tcPr>
          <w:p w14:paraId="055D5F7A" w14:textId="77777777" w:rsidR="00BF31E9" w:rsidRPr="000E113A" w:rsidRDefault="00BF31E9" w:rsidP="00BF31E9">
            <w:pPr>
              <w:ind w:left="0" w:hanging="2"/>
              <w:jc w:val="center"/>
              <w:rPr>
                <w:rFonts w:asciiTheme="majorHAnsi" w:hAnsiTheme="majorHAnsi" w:cstheme="majorHAnsi"/>
                <w:color w:val="000000"/>
              </w:rPr>
            </w:pPr>
          </w:p>
        </w:tc>
        <w:tc>
          <w:tcPr>
            <w:tcW w:w="1820" w:type="dxa"/>
          </w:tcPr>
          <w:p w14:paraId="6A246E4F" w14:textId="16F7910A"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$2.484.054,75</w:t>
            </w:r>
          </w:p>
        </w:tc>
        <w:tc>
          <w:tcPr>
            <w:tcW w:w="2947" w:type="dxa"/>
          </w:tcPr>
          <w:p w14:paraId="7517A1E9" w14:textId="33C919D7"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$1.966.800,75 (€ 1915 Traje)</w:t>
            </w:r>
          </w:p>
          <w:p w14:paraId="12A8C63C" w14:textId="44F11962"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position w:val="0"/>
                <w:lang w:eastAsia="es-CL"/>
              </w:rPr>
              <w:t>$517.254 (Aduana)</w:t>
            </w:r>
          </w:p>
        </w:tc>
      </w:tr>
      <w:tr w:rsidR="00BF31E9" w:rsidRPr="000E113A" w14:paraId="31CFFA9D" w14:textId="77777777" w:rsidTr="00253937">
        <w:trPr>
          <w:trHeight w:val="300"/>
        </w:trPr>
        <w:tc>
          <w:tcPr>
            <w:tcW w:w="2030" w:type="dxa"/>
          </w:tcPr>
          <w:p w14:paraId="5419A5B2" w14:textId="77777777" w:rsidR="00BF31E9" w:rsidRPr="000E113A" w:rsidRDefault="00BF31E9" w:rsidP="00BF31E9">
            <w:pPr>
              <w:ind w:left="0" w:hanging="2"/>
              <w:jc w:val="right"/>
              <w:rPr>
                <w:rFonts w:asciiTheme="majorHAnsi" w:hAnsiTheme="majorHAnsi" w:cstheme="majorHAnsi"/>
                <w:color w:val="000000"/>
              </w:rPr>
            </w:pPr>
            <w:r w:rsidRPr="000E113A">
              <w:rPr>
                <w:rFonts w:asciiTheme="majorHAnsi" w:hAnsiTheme="majorHAnsi" w:cstheme="majorHAnsi"/>
                <w:b/>
                <w:color w:val="000000"/>
              </w:rPr>
              <w:t>TOTAL</w:t>
            </w:r>
          </w:p>
        </w:tc>
        <w:tc>
          <w:tcPr>
            <w:tcW w:w="1567" w:type="dxa"/>
          </w:tcPr>
          <w:p w14:paraId="76F67327" w14:textId="77777777" w:rsidR="00BF31E9" w:rsidRPr="000E113A" w:rsidRDefault="00BF31E9" w:rsidP="00BF31E9">
            <w:pPr>
              <w:ind w:left="0" w:hanging="2"/>
              <w:jc w:val="center"/>
              <w:rPr>
                <w:rFonts w:asciiTheme="majorHAnsi" w:hAnsiTheme="majorHAnsi" w:cstheme="majorHAnsi"/>
                <w:color w:val="000000"/>
              </w:rPr>
            </w:pPr>
          </w:p>
        </w:tc>
        <w:tc>
          <w:tcPr>
            <w:tcW w:w="1761" w:type="dxa"/>
          </w:tcPr>
          <w:p w14:paraId="67ACA909" w14:textId="77777777" w:rsidR="00BF31E9" w:rsidRPr="000E113A" w:rsidRDefault="00BF31E9" w:rsidP="00BF31E9">
            <w:pPr>
              <w:ind w:left="0" w:hanging="2"/>
              <w:jc w:val="center"/>
              <w:rPr>
                <w:rFonts w:asciiTheme="majorHAnsi" w:hAnsiTheme="majorHAnsi" w:cstheme="majorHAnsi"/>
                <w:color w:val="000000"/>
              </w:rPr>
            </w:pPr>
          </w:p>
        </w:tc>
        <w:tc>
          <w:tcPr>
            <w:tcW w:w="1820" w:type="dxa"/>
          </w:tcPr>
          <w:p w14:paraId="65DDA080" w14:textId="3283F6BD"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$2.484.054,75</w:t>
            </w:r>
          </w:p>
        </w:tc>
        <w:tc>
          <w:tcPr>
            <w:tcW w:w="2947" w:type="dxa"/>
          </w:tcPr>
          <w:p w14:paraId="02632D5D" w14:textId="70679AFE"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$2.484.054,75</w:t>
            </w:r>
          </w:p>
        </w:tc>
      </w:tr>
      <w:tr w:rsidR="00BF31E9" w:rsidRPr="000E113A" w14:paraId="5801DDAC" w14:textId="77777777" w:rsidTr="00253937">
        <w:trPr>
          <w:trHeight w:val="300"/>
        </w:trPr>
        <w:tc>
          <w:tcPr>
            <w:tcW w:w="2030" w:type="dxa"/>
          </w:tcPr>
          <w:p w14:paraId="12CE2ADD" w14:textId="77777777" w:rsidR="00BF31E9" w:rsidRPr="000E113A" w:rsidRDefault="00BF31E9" w:rsidP="00BF31E9">
            <w:pPr>
              <w:ind w:left="0" w:hanging="2"/>
              <w:jc w:val="right"/>
              <w:rPr>
                <w:rFonts w:asciiTheme="majorHAnsi" w:hAnsiTheme="majorHAnsi" w:cstheme="majorHAnsi"/>
                <w:color w:val="000000"/>
              </w:rPr>
            </w:pPr>
            <w:r w:rsidRPr="000E113A">
              <w:rPr>
                <w:rFonts w:asciiTheme="majorHAnsi" w:hAnsiTheme="majorHAnsi" w:cstheme="majorHAnsi"/>
                <w:b/>
                <w:color w:val="000000"/>
              </w:rPr>
              <w:t>Aprobado</w:t>
            </w:r>
          </w:p>
        </w:tc>
        <w:tc>
          <w:tcPr>
            <w:tcW w:w="1567" w:type="dxa"/>
          </w:tcPr>
          <w:p w14:paraId="0A4F11E4" w14:textId="77777777" w:rsidR="00BF31E9" w:rsidRPr="000E113A" w:rsidRDefault="00BF31E9" w:rsidP="00BF31E9">
            <w:pPr>
              <w:ind w:left="0" w:hanging="2"/>
              <w:jc w:val="center"/>
              <w:rPr>
                <w:rFonts w:asciiTheme="majorHAnsi" w:hAnsiTheme="majorHAnsi" w:cstheme="majorHAnsi"/>
                <w:color w:val="000000"/>
              </w:rPr>
            </w:pPr>
          </w:p>
        </w:tc>
        <w:tc>
          <w:tcPr>
            <w:tcW w:w="1761" w:type="dxa"/>
          </w:tcPr>
          <w:p w14:paraId="166E14BF" w14:textId="77777777" w:rsidR="00BF31E9" w:rsidRPr="000E113A" w:rsidRDefault="00BF31E9" w:rsidP="00BF31E9">
            <w:pPr>
              <w:ind w:left="0" w:hanging="2"/>
              <w:jc w:val="center"/>
              <w:rPr>
                <w:rFonts w:asciiTheme="majorHAnsi" w:hAnsiTheme="majorHAnsi" w:cstheme="majorHAnsi"/>
                <w:color w:val="000000"/>
              </w:rPr>
            </w:pPr>
          </w:p>
        </w:tc>
        <w:tc>
          <w:tcPr>
            <w:tcW w:w="1820" w:type="dxa"/>
          </w:tcPr>
          <w:p w14:paraId="181EB0B7" w14:textId="0B9D7CCA"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$2.484.054,75</w:t>
            </w:r>
          </w:p>
        </w:tc>
        <w:tc>
          <w:tcPr>
            <w:tcW w:w="2947" w:type="dxa"/>
          </w:tcPr>
          <w:p w14:paraId="6C6E2156" w14:textId="51B1ECAC" w:rsidR="00BF31E9" w:rsidRPr="000E113A" w:rsidRDefault="00BF31E9" w:rsidP="00BF31E9">
            <w:pPr>
              <w:ind w:left="0" w:hanging="2"/>
              <w:jc w:val="center"/>
              <w:rPr>
                <w:rFonts w:asciiTheme="majorHAnsi" w:hAnsiTheme="majorHAnsi" w:cstheme="majorHAnsi"/>
                <w:color w:val="000000"/>
              </w:rPr>
            </w:pPr>
            <w:r w:rsidRPr="000E113A">
              <w:rPr>
                <w:rFonts w:asciiTheme="majorHAnsi" w:hAnsiTheme="majorHAnsi" w:cstheme="majorHAnsi"/>
                <w:color w:val="000000"/>
              </w:rPr>
              <w:t>$2.484.054,75</w:t>
            </w:r>
          </w:p>
        </w:tc>
      </w:tr>
    </w:tbl>
    <w:p w14:paraId="03B5E924" w14:textId="77777777" w:rsidR="00C56E90" w:rsidRDefault="00C56E90" w:rsidP="00715AD7">
      <w:pPr>
        <w:spacing w:after="60"/>
        <w:ind w:leftChars="0" w:left="0" w:firstLineChars="0" w:firstLine="0"/>
        <w:jc w:val="both"/>
        <w:rPr>
          <w:rFonts w:asciiTheme="majorHAnsi" w:hAnsiTheme="majorHAnsi" w:cstheme="majorHAnsi"/>
          <w:u w:val="single"/>
        </w:rPr>
      </w:pPr>
    </w:p>
    <w:p w14:paraId="54ED67A6" w14:textId="0492F50B" w:rsidR="00F40B35" w:rsidRPr="000E113A" w:rsidRDefault="008266B9" w:rsidP="00F40B35">
      <w:pPr>
        <w:numPr>
          <w:ilvl w:val="0"/>
          <w:numId w:val="1"/>
        </w:numPr>
        <w:spacing w:after="60"/>
        <w:ind w:left="0" w:hanging="2"/>
        <w:jc w:val="both"/>
        <w:rPr>
          <w:rFonts w:asciiTheme="majorHAnsi" w:hAnsiTheme="majorHAnsi" w:cstheme="majorHAnsi"/>
        </w:rPr>
      </w:pPr>
      <w:r w:rsidRPr="000E113A">
        <w:rPr>
          <w:rFonts w:asciiTheme="majorHAnsi" w:hAnsiTheme="majorHAnsi" w:cstheme="majorHAnsi"/>
          <w:b/>
          <w:u w:val="single"/>
        </w:rPr>
        <w:t>PRINCIPALES DIFICULTADES.</w:t>
      </w:r>
      <w:r w:rsidRPr="000E113A">
        <w:rPr>
          <w:rFonts w:asciiTheme="majorHAnsi" w:hAnsiTheme="majorHAnsi" w:cstheme="majorHAnsi"/>
          <w:b/>
        </w:rPr>
        <w:t xml:space="preserve"> </w:t>
      </w:r>
    </w:p>
    <w:p w14:paraId="1AF8B1BA" w14:textId="00268AA7" w:rsidR="00F40B35" w:rsidRPr="000E113A" w:rsidRDefault="00A6295B" w:rsidP="00A6295B">
      <w:pPr>
        <w:spacing w:after="60"/>
        <w:ind w:leftChars="0" w:left="0" w:firstLineChars="0" w:firstLine="0"/>
        <w:jc w:val="both"/>
        <w:rPr>
          <w:rFonts w:asciiTheme="majorHAnsi" w:hAnsiTheme="majorHAnsi" w:cstheme="majorHAnsi"/>
          <w:u w:val="single"/>
        </w:rPr>
      </w:pPr>
      <w:r w:rsidRPr="000E113A">
        <w:rPr>
          <w:rFonts w:asciiTheme="majorHAnsi" w:hAnsiTheme="majorHAnsi" w:cstheme="majorHAnsi"/>
          <w:u w:val="single"/>
        </w:rPr>
        <w:t>Proceso de compra</w:t>
      </w:r>
      <w:r w:rsidR="00F43EF5" w:rsidRPr="000E113A">
        <w:rPr>
          <w:rFonts w:asciiTheme="majorHAnsi" w:hAnsiTheme="majorHAnsi" w:cstheme="majorHAnsi"/>
          <w:u w:val="single"/>
        </w:rPr>
        <w:t xml:space="preserve"> e implementación de simulaciones</w:t>
      </w:r>
    </w:p>
    <w:p w14:paraId="7B8FE93B" w14:textId="012D4B5D" w:rsidR="00995033" w:rsidRPr="000E113A" w:rsidRDefault="00F43EF5" w:rsidP="00A6295B">
      <w:pPr>
        <w:spacing w:after="60"/>
        <w:ind w:leftChars="0" w:left="0" w:firstLineChars="0" w:firstLine="0"/>
        <w:jc w:val="both"/>
        <w:rPr>
          <w:rFonts w:asciiTheme="majorHAnsi" w:hAnsiTheme="majorHAnsi" w:cstheme="majorHAnsi"/>
        </w:rPr>
      </w:pPr>
      <w:r w:rsidRPr="000E113A">
        <w:rPr>
          <w:rFonts w:asciiTheme="majorHAnsi" w:hAnsiTheme="majorHAnsi" w:cstheme="majorHAnsi"/>
        </w:rPr>
        <w:t xml:space="preserve">Al ser un proveedor externo y fuera del </w:t>
      </w:r>
      <w:r w:rsidR="00951948" w:rsidRPr="000E113A">
        <w:rPr>
          <w:rFonts w:asciiTheme="majorHAnsi" w:hAnsiTheme="majorHAnsi" w:cstheme="majorHAnsi"/>
        </w:rPr>
        <w:t>país</w:t>
      </w:r>
      <w:r w:rsidRPr="000E113A">
        <w:rPr>
          <w:rFonts w:asciiTheme="majorHAnsi" w:hAnsiTheme="majorHAnsi" w:cstheme="majorHAnsi"/>
        </w:rPr>
        <w:t>, la llegada del simula</w:t>
      </w:r>
      <w:r w:rsidR="00E72C93" w:rsidRPr="000E113A">
        <w:rPr>
          <w:rFonts w:asciiTheme="majorHAnsi" w:hAnsiTheme="majorHAnsi" w:cstheme="majorHAnsi"/>
        </w:rPr>
        <w:t>dor</w:t>
      </w:r>
      <w:r w:rsidRPr="000E113A">
        <w:rPr>
          <w:rFonts w:asciiTheme="majorHAnsi" w:hAnsiTheme="majorHAnsi" w:cstheme="majorHAnsi"/>
        </w:rPr>
        <w:t xml:space="preserve"> a sede se extendió de sobremanera según lo planificado en el cronograma de actividades inicial, siendo que las gestiones comenzaron </w:t>
      </w:r>
      <w:r w:rsidR="00951948" w:rsidRPr="000E113A">
        <w:rPr>
          <w:rFonts w:asciiTheme="majorHAnsi" w:hAnsiTheme="majorHAnsi" w:cstheme="majorHAnsi"/>
        </w:rPr>
        <w:t>de acuerdo con</w:t>
      </w:r>
      <w:r w:rsidRPr="000E113A">
        <w:rPr>
          <w:rFonts w:asciiTheme="majorHAnsi" w:hAnsiTheme="majorHAnsi" w:cstheme="majorHAnsi"/>
        </w:rPr>
        <w:t xml:space="preserve"> lo</w:t>
      </w:r>
      <w:r w:rsidR="00715AD7" w:rsidRPr="000E113A">
        <w:rPr>
          <w:rFonts w:asciiTheme="majorHAnsi" w:hAnsiTheme="majorHAnsi" w:cstheme="majorHAnsi"/>
        </w:rPr>
        <w:t xml:space="preserve">s plazos y periodos </w:t>
      </w:r>
      <w:r w:rsidRPr="000E113A">
        <w:rPr>
          <w:rFonts w:asciiTheme="majorHAnsi" w:hAnsiTheme="majorHAnsi" w:cstheme="majorHAnsi"/>
        </w:rPr>
        <w:t>solicitado</w:t>
      </w:r>
      <w:r w:rsidR="00715AD7" w:rsidRPr="000E113A">
        <w:rPr>
          <w:rFonts w:asciiTheme="majorHAnsi" w:hAnsiTheme="majorHAnsi" w:cstheme="majorHAnsi"/>
        </w:rPr>
        <w:t>s</w:t>
      </w:r>
      <w:r w:rsidRPr="000E113A">
        <w:rPr>
          <w:rFonts w:asciiTheme="majorHAnsi" w:hAnsiTheme="majorHAnsi" w:cstheme="majorHAnsi"/>
        </w:rPr>
        <w:t xml:space="preserve"> por CIED.</w:t>
      </w:r>
      <w:r w:rsidR="00715AD7" w:rsidRPr="000E113A">
        <w:rPr>
          <w:rFonts w:asciiTheme="majorHAnsi" w:hAnsiTheme="majorHAnsi" w:cstheme="majorHAnsi"/>
        </w:rPr>
        <w:t xml:space="preserve"> </w:t>
      </w:r>
      <w:r w:rsidRPr="000E113A">
        <w:rPr>
          <w:rFonts w:asciiTheme="majorHAnsi" w:hAnsiTheme="majorHAnsi" w:cstheme="majorHAnsi"/>
        </w:rPr>
        <w:t>Esto gener</w:t>
      </w:r>
      <w:r w:rsidR="00185F6E">
        <w:rPr>
          <w:rFonts w:asciiTheme="majorHAnsi" w:hAnsiTheme="majorHAnsi" w:cstheme="majorHAnsi"/>
        </w:rPr>
        <w:t>ó</w:t>
      </w:r>
      <w:r w:rsidRPr="000E113A">
        <w:rPr>
          <w:rFonts w:asciiTheme="majorHAnsi" w:hAnsiTheme="majorHAnsi" w:cstheme="majorHAnsi"/>
        </w:rPr>
        <w:t xml:space="preserve"> una alteración del cronograma inicial </w:t>
      </w:r>
      <w:r w:rsidR="00A229EB" w:rsidRPr="000E113A">
        <w:rPr>
          <w:rFonts w:asciiTheme="majorHAnsi" w:hAnsiTheme="majorHAnsi" w:cstheme="majorHAnsi"/>
        </w:rPr>
        <w:t>y,</w:t>
      </w:r>
      <w:r w:rsidRPr="000E113A">
        <w:rPr>
          <w:rFonts w:asciiTheme="majorHAnsi" w:hAnsiTheme="majorHAnsi" w:cstheme="majorHAnsi"/>
        </w:rPr>
        <w:t xml:space="preserve"> sobre todo, impidió el inicio de actividades asociadas al calendario académico y estudiantil, por lo cual las actividades de simulación se pudieron realizar recién al comienzo del segundo semestre</w:t>
      </w:r>
      <w:r w:rsidR="00715AD7" w:rsidRPr="000E113A">
        <w:rPr>
          <w:rFonts w:asciiTheme="majorHAnsi" w:hAnsiTheme="majorHAnsi" w:cstheme="majorHAnsi"/>
        </w:rPr>
        <w:t>, afectando fuertemente el diseño del proyecto.</w:t>
      </w:r>
    </w:p>
    <w:p w14:paraId="21E7A560" w14:textId="77777777" w:rsidR="007968D6" w:rsidRDefault="007968D6" w:rsidP="00A6295B">
      <w:pPr>
        <w:spacing w:after="60"/>
        <w:ind w:leftChars="0" w:left="0" w:firstLineChars="0" w:firstLine="0"/>
        <w:jc w:val="both"/>
        <w:rPr>
          <w:rFonts w:asciiTheme="majorHAnsi" w:hAnsiTheme="majorHAnsi" w:cstheme="majorHAnsi"/>
          <w:u w:val="single"/>
        </w:rPr>
      </w:pPr>
    </w:p>
    <w:p w14:paraId="72A01F32" w14:textId="7D57871F" w:rsidR="000561D3" w:rsidRPr="000E113A" w:rsidRDefault="000561D3" w:rsidP="00A6295B">
      <w:pPr>
        <w:spacing w:after="60"/>
        <w:ind w:leftChars="0" w:left="0" w:firstLineChars="0" w:firstLine="0"/>
        <w:jc w:val="both"/>
        <w:rPr>
          <w:rFonts w:asciiTheme="majorHAnsi" w:hAnsiTheme="majorHAnsi" w:cstheme="majorHAnsi"/>
          <w:u w:val="single"/>
        </w:rPr>
      </w:pPr>
      <w:r w:rsidRPr="000E113A">
        <w:rPr>
          <w:rFonts w:asciiTheme="majorHAnsi" w:hAnsiTheme="majorHAnsi" w:cstheme="majorHAnsi"/>
          <w:u w:val="single"/>
        </w:rPr>
        <w:t>Escasa evidencia empírica sobre simulación clínica con enfoque en la interdisciplinaridad</w:t>
      </w:r>
    </w:p>
    <w:p w14:paraId="48A43EF6" w14:textId="4C1B78F8" w:rsidR="000561D3" w:rsidRDefault="000561D3" w:rsidP="00A6295B">
      <w:pPr>
        <w:spacing w:after="60"/>
        <w:ind w:leftChars="0" w:left="0" w:firstLineChars="0" w:firstLine="0"/>
        <w:jc w:val="both"/>
        <w:rPr>
          <w:rFonts w:asciiTheme="majorHAnsi" w:hAnsiTheme="majorHAnsi" w:cstheme="majorHAnsi"/>
        </w:rPr>
      </w:pPr>
      <w:r w:rsidRPr="000E113A">
        <w:rPr>
          <w:rFonts w:asciiTheme="majorHAnsi" w:hAnsiTheme="majorHAnsi" w:cstheme="majorHAnsi"/>
        </w:rPr>
        <w:t xml:space="preserve">Se ha evidenciado un preocupante vacío teórico asociado a simulación clínica con enfoque en la interdisciplinaridad. La escases teórica, demostrada en el bajo </w:t>
      </w:r>
      <w:r w:rsidR="00185F6E" w:rsidRPr="000E113A">
        <w:rPr>
          <w:rFonts w:asciiTheme="majorHAnsi" w:hAnsiTheme="majorHAnsi" w:cstheme="majorHAnsi"/>
        </w:rPr>
        <w:t>número</w:t>
      </w:r>
      <w:r w:rsidRPr="000E113A">
        <w:rPr>
          <w:rFonts w:asciiTheme="majorHAnsi" w:hAnsiTheme="majorHAnsi" w:cstheme="majorHAnsi"/>
        </w:rPr>
        <w:t xml:space="preserve"> de publicaciones al respecto, ha dificultado el diseño metodológico y la comparativa de los resultados, además de la poca definición existente sobre el constructo asociado</w:t>
      </w:r>
      <w:r w:rsidR="00D5574C" w:rsidRPr="000E113A">
        <w:rPr>
          <w:rFonts w:asciiTheme="majorHAnsi" w:hAnsiTheme="majorHAnsi" w:cstheme="majorHAnsi"/>
        </w:rPr>
        <w:t xml:space="preserve"> al tiempo para</w:t>
      </w:r>
      <w:r w:rsidRPr="000E113A">
        <w:rPr>
          <w:rFonts w:asciiTheme="majorHAnsi" w:hAnsiTheme="majorHAnsi" w:cstheme="majorHAnsi"/>
        </w:rPr>
        <w:t xml:space="preserve"> la adquisición de habili</w:t>
      </w:r>
      <w:r w:rsidR="00D5574C" w:rsidRPr="000E113A">
        <w:rPr>
          <w:rFonts w:asciiTheme="majorHAnsi" w:hAnsiTheme="majorHAnsi" w:cstheme="majorHAnsi"/>
        </w:rPr>
        <w:t>da</w:t>
      </w:r>
      <w:r w:rsidRPr="000E113A">
        <w:rPr>
          <w:rFonts w:asciiTheme="majorHAnsi" w:hAnsiTheme="majorHAnsi" w:cstheme="majorHAnsi"/>
        </w:rPr>
        <w:t xml:space="preserve">des en el contexto de simulación </w:t>
      </w:r>
      <w:r w:rsidR="00D5574C" w:rsidRPr="000E113A">
        <w:rPr>
          <w:rFonts w:asciiTheme="majorHAnsi" w:hAnsiTheme="majorHAnsi" w:cstheme="majorHAnsi"/>
        </w:rPr>
        <w:t>clínica.</w:t>
      </w:r>
    </w:p>
    <w:p w14:paraId="39810674" w14:textId="77777777" w:rsidR="000E113A" w:rsidRDefault="000E113A" w:rsidP="00A6295B">
      <w:pPr>
        <w:spacing w:after="60"/>
        <w:ind w:leftChars="0" w:left="0" w:firstLineChars="0" w:firstLine="0"/>
        <w:jc w:val="both"/>
        <w:rPr>
          <w:rFonts w:asciiTheme="majorHAnsi" w:hAnsiTheme="majorHAnsi" w:cstheme="majorHAnsi"/>
        </w:rPr>
      </w:pPr>
    </w:p>
    <w:p w14:paraId="43AE5697" w14:textId="77777777" w:rsidR="00CD4652" w:rsidRDefault="00CD4652" w:rsidP="00A6295B">
      <w:pPr>
        <w:spacing w:after="60"/>
        <w:ind w:leftChars="0" w:left="0" w:firstLineChars="0" w:firstLine="0"/>
        <w:jc w:val="both"/>
        <w:rPr>
          <w:rFonts w:asciiTheme="majorHAnsi" w:hAnsiTheme="majorHAnsi" w:cstheme="majorHAnsi"/>
        </w:rPr>
      </w:pPr>
    </w:p>
    <w:p w14:paraId="4760AC11" w14:textId="77777777" w:rsidR="00CD4652" w:rsidRDefault="00CD4652" w:rsidP="00A6295B">
      <w:pPr>
        <w:spacing w:after="60"/>
        <w:ind w:leftChars="0" w:left="0" w:firstLineChars="0" w:firstLine="0"/>
        <w:jc w:val="both"/>
        <w:rPr>
          <w:rFonts w:asciiTheme="majorHAnsi" w:hAnsiTheme="majorHAnsi" w:cstheme="majorHAnsi"/>
        </w:rPr>
      </w:pPr>
    </w:p>
    <w:p w14:paraId="09ECB454" w14:textId="77777777" w:rsidR="00CD4652" w:rsidRPr="000E113A" w:rsidRDefault="00CD4652" w:rsidP="00A6295B">
      <w:pPr>
        <w:spacing w:after="60"/>
        <w:ind w:leftChars="0" w:left="0" w:firstLineChars="0" w:firstLine="0"/>
        <w:jc w:val="both"/>
        <w:rPr>
          <w:rFonts w:asciiTheme="majorHAnsi" w:hAnsiTheme="majorHAnsi" w:cstheme="majorHAnsi"/>
        </w:rPr>
      </w:pPr>
    </w:p>
    <w:p w14:paraId="3E0AEA1B" w14:textId="7AB535B3" w:rsidR="00530659" w:rsidRPr="000E113A" w:rsidRDefault="008266B9">
      <w:pPr>
        <w:numPr>
          <w:ilvl w:val="0"/>
          <w:numId w:val="1"/>
        </w:numPr>
        <w:spacing w:after="60"/>
        <w:ind w:left="0" w:hanging="2"/>
        <w:jc w:val="both"/>
        <w:rPr>
          <w:rFonts w:asciiTheme="majorHAnsi" w:hAnsiTheme="majorHAnsi" w:cstheme="majorHAnsi"/>
        </w:rPr>
      </w:pPr>
      <w:r w:rsidRPr="000E113A">
        <w:rPr>
          <w:rFonts w:asciiTheme="majorHAnsi" w:hAnsiTheme="majorHAnsi" w:cstheme="majorHAnsi"/>
          <w:b/>
          <w:u w:val="single"/>
        </w:rPr>
        <w:lastRenderedPageBreak/>
        <w:t>CONCLUSIONES</w:t>
      </w:r>
    </w:p>
    <w:p w14:paraId="723AF3D7" w14:textId="2E5071BA" w:rsidR="00CD4652" w:rsidRDefault="00FA1EF6" w:rsidP="00427274">
      <w:pPr>
        <w:spacing w:after="60"/>
        <w:ind w:leftChars="0" w:firstLineChars="0" w:firstLine="0"/>
        <w:jc w:val="both"/>
        <w:rPr>
          <w:rFonts w:asciiTheme="majorHAnsi" w:hAnsiTheme="majorHAnsi" w:cstheme="majorHAnsi"/>
        </w:rPr>
      </w:pPr>
      <w:r w:rsidRPr="000E113A">
        <w:rPr>
          <w:rFonts w:asciiTheme="majorHAnsi" w:hAnsiTheme="majorHAnsi" w:cstheme="majorHAnsi"/>
        </w:rPr>
        <w:t>La implementación del simulador de envejecimiento GERT permitió a los estudiantes vivenciar las limitaciones físicas y sensoriales propias de las personas mayores, mejorando significativamente su empatía y comprensión de este grupo etario</w:t>
      </w:r>
      <w:r w:rsidR="004267F2" w:rsidRPr="000E113A">
        <w:rPr>
          <w:rFonts w:asciiTheme="majorHAnsi" w:hAnsiTheme="majorHAnsi" w:cstheme="majorHAnsi"/>
        </w:rPr>
        <w:t xml:space="preserve"> </w:t>
      </w:r>
      <w:r w:rsidR="00BB2AFA" w:rsidRPr="000E113A">
        <w:rPr>
          <w:rFonts w:asciiTheme="majorHAnsi" w:hAnsiTheme="majorHAnsi" w:cstheme="majorHAnsi"/>
        </w:rPr>
        <w:t xml:space="preserve">modificando sus percepciones </w:t>
      </w:r>
      <w:r w:rsidR="0054017F" w:rsidRPr="000E113A">
        <w:rPr>
          <w:rFonts w:asciiTheme="majorHAnsi" w:hAnsiTheme="majorHAnsi" w:cstheme="majorHAnsi"/>
        </w:rPr>
        <w:t>de viejismo</w:t>
      </w:r>
      <w:r w:rsidR="004267F2" w:rsidRPr="000E113A">
        <w:rPr>
          <w:rFonts w:asciiTheme="majorHAnsi" w:hAnsiTheme="majorHAnsi" w:cstheme="majorHAnsi"/>
        </w:rPr>
        <w:t xml:space="preserve"> en un 6.51%</w:t>
      </w:r>
      <w:r w:rsidR="00CD4652">
        <w:rPr>
          <w:rFonts w:asciiTheme="majorHAnsi" w:hAnsiTheme="majorHAnsi" w:cstheme="majorHAnsi"/>
        </w:rPr>
        <w:t>, pues p</w:t>
      </w:r>
      <w:r w:rsidR="00CD4652" w:rsidRPr="00CD4652">
        <w:rPr>
          <w:rFonts w:asciiTheme="majorHAnsi" w:hAnsiTheme="majorHAnsi" w:cstheme="majorHAnsi"/>
        </w:rPr>
        <w:t>revio al uso del simulador, los estudiantes presentaban un puntaje promedio de M = 126,57 con una desviación estándar (DE) de 11,19, lo que indica actitudes positivas hacia las personas mayores, pero con espacio para mejora</w:t>
      </w:r>
      <w:r w:rsidR="00CD4652">
        <w:rPr>
          <w:rFonts w:asciiTheme="majorHAnsi" w:hAnsiTheme="majorHAnsi" w:cstheme="majorHAnsi"/>
        </w:rPr>
        <w:t xml:space="preserve"> y d</w:t>
      </w:r>
      <w:r w:rsidR="00CD4652" w:rsidRPr="00CD4652">
        <w:rPr>
          <w:rFonts w:asciiTheme="majorHAnsi" w:hAnsiTheme="majorHAnsi" w:cstheme="majorHAnsi"/>
        </w:rPr>
        <w:t>espués del uso del simulador, el puntaje promedio aumentó significativamente a M = 134,82 (DE = 13,02), mostrando una mejora clara en las actitudes positivas hacia este grupo etario.</w:t>
      </w:r>
      <w:r w:rsidR="00427274">
        <w:rPr>
          <w:rFonts w:asciiTheme="majorHAnsi" w:hAnsiTheme="majorHAnsi" w:cstheme="majorHAnsi"/>
        </w:rPr>
        <w:t xml:space="preserve"> </w:t>
      </w:r>
      <w:r w:rsidR="00CD4652" w:rsidRPr="00CD4652">
        <w:rPr>
          <w:rFonts w:asciiTheme="majorHAnsi" w:hAnsiTheme="majorHAnsi" w:cstheme="majorHAnsi"/>
        </w:rPr>
        <w:t xml:space="preserve">La prueba estadística t </w:t>
      </w:r>
      <w:proofErr w:type="spellStart"/>
      <w:r w:rsidR="00CD4652" w:rsidRPr="00CD4652">
        <w:rPr>
          <w:rFonts w:asciiTheme="majorHAnsi" w:hAnsiTheme="majorHAnsi" w:cstheme="majorHAnsi"/>
        </w:rPr>
        <w:t>Student</w:t>
      </w:r>
      <w:proofErr w:type="spellEnd"/>
      <w:r w:rsidR="00CD4652" w:rsidRPr="00CD4652">
        <w:rPr>
          <w:rFonts w:asciiTheme="majorHAnsi" w:hAnsiTheme="majorHAnsi" w:cstheme="majorHAnsi"/>
        </w:rPr>
        <w:t xml:space="preserve"> confirma que esta mejora es significativa con un valor t(27) = -3,326, p = 0,003.</w:t>
      </w:r>
    </w:p>
    <w:p w14:paraId="31B7E2DF" w14:textId="0A492DFC" w:rsidR="00427274" w:rsidRDefault="00427274" w:rsidP="00427274">
      <w:pPr>
        <w:spacing w:after="60"/>
        <w:ind w:leftChars="0" w:firstLineChars="0" w:firstLine="0"/>
        <w:jc w:val="both"/>
        <w:rPr>
          <w:rFonts w:asciiTheme="majorHAnsi" w:hAnsiTheme="majorHAnsi" w:cstheme="majorHAnsi"/>
        </w:rPr>
      </w:pPr>
      <w:r>
        <w:rPr>
          <w:rFonts w:asciiTheme="majorHAnsi" w:hAnsiTheme="majorHAnsi" w:cstheme="majorHAnsi"/>
        </w:rPr>
        <w:t xml:space="preserve">En relación a la asertividad, esta mejoró </w:t>
      </w:r>
      <w:r w:rsidR="00164EBA" w:rsidRPr="00164EBA">
        <w:rPr>
          <w:rFonts w:asciiTheme="majorHAnsi" w:hAnsiTheme="majorHAnsi" w:cstheme="majorHAnsi"/>
        </w:rPr>
        <w:t>2437,93%</w:t>
      </w:r>
      <w:r w:rsidR="00A229EB">
        <w:rPr>
          <w:rFonts w:asciiTheme="majorHAnsi" w:hAnsiTheme="majorHAnsi" w:cstheme="majorHAnsi"/>
        </w:rPr>
        <w:t xml:space="preserve"> </w:t>
      </w:r>
      <w:r>
        <w:rPr>
          <w:rFonts w:asciiTheme="majorHAnsi" w:hAnsiTheme="majorHAnsi" w:cstheme="majorHAnsi"/>
        </w:rPr>
        <w:t>debido a que l</w:t>
      </w:r>
      <w:r w:rsidRPr="00427274">
        <w:rPr>
          <w:rFonts w:asciiTheme="majorHAnsi" w:hAnsiTheme="majorHAnsi" w:cstheme="majorHAnsi"/>
        </w:rPr>
        <w:t>os puntajes promedios en asertividad aumentaron de M = 0,29 (DE = 14,84) en la medición previa a M = 7,36 (DE = 15,46) tras la experiencia innovadora.</w:t>
      </w:r>
      <w:r>
        <w:rPr>
          <w:rFonts w:asciiTheme="majorHAnsi" w:hAnsiTheme="majorHAnsi" w:cstheme="majorHAnsi"/>
        </w:rPr>
        <w:t xml:space="preserve"> </w:t>
      </w:r>
      <w:r w:rsidRPr="00427274">
        <w:rPr>
          <w:rFonts w:asciiTheme="majorHAnsi" w:hAnsiTheme="majorHAnsi" w:cstheme="majorHAnsi"/>
        </w:rPr>
        <w:t>Este cambio también es significativo, con t</w:t>
      </w:r>
      <w:r>
        <w:rPr>
          <w:rFonts w:asciiTheme="majorHAnsi" w:hAnsiTheme="majorHAnsi" w:cstheme="majorHAnsi"/>
        </w:rPr>
        <w:t xml:space="preserve"> </w:t>
      </w:r>
      <w:r w:rsidRPr="00427274">
        <w:rPr>
          <w:rFonts w:asciiTheme="majorHAnsi" w:hAnsiTheme="majorHAnsi" w:cstheme="majorHAnsi"/>
        </w:rPr>
        <w:t>(27) = -2,445, p = 0,021, lo que demuestra un incremento notable en la capacidad de los estudiantes para expresar de manera efectiva sus pensamientos y necesidades en contextos sociales</w:t>
      </w:r>
      <w:r>
        <w:rPr>
          <w:rFonts w:asciiTheme="majorHAnsi" w:hAnsiTheme="majorHAnsi" w:cstheme="majorHAnsi"/>
        </w:rPr>
        <w:t>, además es importante señalar que p</w:t>
      </w:r>
      <w:r w:rsidRPr="00427274">
        <w:rPr>
          <w:rFonts w:asciiTheme="majorHAnsi" w:hAnsiTheme="majorHAnsi" w:cstheme="majorHAnsi"/>
        </w:rPr>
        <w:t>revio al uso del simulador, solo 1 estudiante (3,6%) se clasificaba como "Asertivo" y 4 (14,3%) como "</w:t>
      </w:r>
      <w:proofErr w:type="spellStart"/>
      <w:r w:rsidRPr="00427274">
        <w:rPr>
          <w:rFonts w:asciiTheme="majorHAnsi" w:hAnsiTheme="majorHAnsi" w:cstheme="majorHAnsi"/>
        </w:rPr>
        <w:t>Inasertivos</w:t>
      </w:r>
      <w:proofErr w:type="spellEnd"/>
      <w:r w:rsidRPr="00427274">
        <w:rPr>
          <w:rFonts w:asciiTheme="majorHAnsi" w:hAnsiTheme="majorHAnsi" w:cstheme="majorHAnsi"/>
        </w:rPr>
        <w:t>"</w:t>
      </w:r>
      <w:r>
        <w:rPr>
          <w:rFonts w:asciiTheme="majorHAnsi" w:hAnsiTheme="majorHAnsi" w:cstheme="majorHAnsi"/>
        </w:rPr>
        <w:t>; d</w:t>
      </w:r>
      <w:r w:rsidRPr="00427274">
        <w:rPr>
          <w:rFonts w:asciiTheme="majorHAnsi" w:hAnsiTheme="majorHAnsi" w:cstheme="majorHAnsi"/>
        </w:rPr>
        <w:t>espués de la experiencia, 7 estudiantes (25%) alcanzaron la categoría de "Asertivo", y ningún estudiante permaneció en la categoría "</w:t>
      </w:r>
      <w:proofErr w:type="spellStart"/>
      <w:r w:rsidRPr="00427274">
        <w:rPr>
          <w:rFonts w:asciiTheme="majorHAnsi" w:hAnsiTheme="majorHAnsi" w:cstheme="majorHAnsi"/>
        </w:rPr>
        <w:t>Inasertivo</w:t>
      </w:r>
      <w:proofErr w:type="spellEnd"/>
      <w:r w:rsidRPr="00427274">
        <w:rPr>
          <w:rFonts w:asciiTheme="majorHAnsi" w:hAnsiTheme="majorHAnsi" w:cstheme="majorHAnsi"/>
        </w:rPr>
        <w:t>". Esto refleja un avance importante en las habilidades sociales de los participantes</w:t>
      </w:r>
    </w:p>
    <w:p w14:paraId="323AD5BD" w14:textId="272E826E" w:rsidR="00427274" w:rsidRPr="00427274" w:rsidRDefault="00427274" w:rsidP="00427274">
      <w:pPr>
        <w:spacing w:after="60"/>
        <w:ind w:leftChars="0" w:firstLineChars="0" w:firstLine="0"/>
        <w:jc w:val="both"/>
        <w:rPr>
          <w:rFonts w:asciiTheme="majorHAnsi" w:hAnsiTheme="majorHAnsi" w:cstheme="majorHAnsi"/>
        </w:rPr>
      </w:pPr>
      <w:r>
        <w:rPr>
          <w:rFonts w:asciiTheme="majorHAnsi" w:hAnsiTheme="majorHAnsi" w:cstheme="majorHAnsi"/>
        </w:rPr>
        <w:t>Finalmente, en relación a respeto y empatía l</w:t>
      </w:r>
      <w:r w:rsidRPr="00427274">
        <w:rPr>
          <w:rFonts w:asciiTheme="majorHAnsi" w:hAnsiTheme="majorHAnsi" w:cstheme="majorHAnsi"/>
        </w:rPr>
        <w:t>os puntajes no mostraron diferencias significativas entre los periodos pre y post (χ²(1) = 1,286, p = 0,257 y χ²(1) = 0,571, p = 0,450, respectivamente).</w:t>
      </w:r>
    </w:p>
    <w:p w14:paraId="19945885" w14:textId="16267693" w:rsidR="00427274" w:rsidRDefault="00427274" w:rsidP="00427274">
      <w:pPr>
        <w:spacing w:after="60"/>
        <w:ind w:leftChars="0" w:firstLineChars="0" w:firstLine="0"/>
        <w:jc w:val="both"/>
        <w:rPr>
          <w:rFonts w:asciiTheme="majorHAnsi" w:hAnsiTheme="majorHAnsi" w:cstheme="majorHAnsi"/>
        </w:rPr>
      </w:pPr>
      <w:r w:rsidRPr="00427274">
        <w:rPr>
          <w:rFonts w:asciiTheme="majorHAnsi" w:hAnsiTheme="majorHAnsi" w:cstheme="majorHAnsi"/>
        </w:rPr>
        <w:t>Aunque no hubo una mejora estadísticamente significativa, los promedios post medición reflejan una ligera tendencia al alza: M = 59,64 para respeto y M = 84,96 para empatía.</w:t>
      </w:r>
    </w:p>
    <w:p w14:paraId="658633D5" w14:textId="7BD5317A" w:rsidR="00FA1EF6" w:rsidRPr="000E113A" w:rsidRDefault="00FA1EF6" w:rsidP="00FA1EF6">
      <w:pPr>
        <w:spacing w:after="60"/>
        <w:ind w:leftChars="0" w:firstLineChars="0" w:firstLine="0"/>
        <w:jc w:val="both"/>
        <w:rPr>
          <w:rFonts w:asciiTheme="majorHAnsi" w:hAnsiTheme="majorHAnsi" w:cstheme="majorHAnsi"/>
        </w:rPr>
      </w:pPr>
      <w:r w:rsidRPr="000E113A">
        <w:rPr>
          <w:rFonts w:asciiTheme="majorHAnsi" w:hAnsiTheme="majorHAnsi" w:cstheme="majorHAnsi"/>
        </w:rPr>
        <w:t xml:space="preserve">Entre los principales resultados, se destaca la disminución de conductas </w:t>
      </w:r>
      <w:proofErr w:type="spellStart"/>
      <w:r w:rsidRPr="000E113A">
        <w:rPr>
          <w:rFonts w:asciiTheme="majorHAnsi" w:hAnsiTheme="majorHAnsi" w:cstheme="majorHAnsi"/>
        </w:rPr>
        <w:t>edadistas</w:t>
      </w:r>
      <w:proofErr w:type="spellEnd"/>
      <w:r w:rsidRPr="000E113A">
        <w:rPr>
          <w:rFonts w:asciiTheme="majorHAnsi" w:hAnsiTheme="majorHAnsi" w:cstheme="majorHAnsi"/>
        </w:rPr>
        <w:t xml:space="preserve"> y el incremento en las actitudes positivas hacia los adultos mayores, demostrando que la simulación es una herramienta eficaz para modificar percepciones y estereotipos</w:t>
      </w:r>
      <w:r w:rsidR="00427274">
        <w:rPr>
          <w:rFonts w:asciiTheme="majorHAnsi" w:hAnsiTheme="majorHAnsi" w:cstheme="majorHAnsi"/>
        </w:rPr>
        <w:t xml:space="preserve">; aunque </w:t>
      </w:r>
      <w:r w:rsidR="00427274" w:rsidRPr="00427274">
        <w:rPr>
          <w:rFonts w:asciiTheme="majorHAnsi" w:hAnsiTheme="majorHAnsi" w:cstheme="majorHAnsi"/>
        </w:rPr>
        <w:t>empatía y respeto no presentaron mejoras significativas, los resultados sugieren que futuras intervenciones podrían complementarse con actividades diseñadas específicamente para desarrollar estas dimensiones.</w:t>
      </w:r>
      <w:r w:rsidR="00427274" w:rsidRPr="000E113A">
        <w:rPr>
          <w:rFonts w:asciiTheme="majorHAnsi" w:hAnsiTheme="majorHAnsi" w:cstheme="majorHAnsi"/>
        </w:rPr>
        <w:t xml:space="preserve"> Asimismo</w:t>
      </w:r>
      <w:r w:rsidRPr="000E113A">
        <w:rPr>
          <w:rFonts w:asciiTheme="majorHAnsi" w:hAnsiTheme="majorHAnsi" w:cstheme="majorHAnsi"/>
        </w:rPr>
        <w:t>, los estudiantes mejoraron sus habilidades clínicas y de comunicación interdisciplinaria, lo que refuerza la importancia de incorporar este tipo de innovaciones pedagógicas en la enseñanza universitaria.</w:t>
      </w:r>
    </w:p>
    <w:p w14:paraId="2F7E0884" w14:textId="001595AD" w:rsidR="00FA1EF6" w:rsidRPr="000E113A" w:rsidRDefault="00B433B1" w:rsidP="00FA1EF6">
      <w:pPr>
        <w:spacing w:after="60"/>
        <w:ind w:leftChars="0" w:left="0" w:firstLineChars="0" w:firstLine="0"/>
        <w:jc w:val="both"/>
        <w:rPr>
          <w:rFonts w:asciiTheme="majorHAnsi" w:hAnsiTheme="majorHAnsi" w:cstheme="majorHAnsi"/>
        </w:rPr>
      </w:pPr>
      <w:r w:rsidRPr="000E113A">
        <w:rPr>
          <w:rFonts w:asciiTheme="majorHAnsi" w:hAnsiTheme="majorHAnsi" w:cstheme="majorHAnsi"/>
        </w:rPr>
        <w:t>Por otra parte</w:t>
      </w:r>
      <w:r w:rsidR="00FA1EF6" w:rsidRPr="000E113A">
        <w:rPr>
          <w:rFonts w:asciiTheme="majorHAnsi" w:hAnsiTheme="majorHAnsi" w:cstheme="majorHAnsi"/>
        </w:rPr>
        <w:t xml:space="preserve">, la experiencia no solo permitió a los estudiantes mejorar sus competencias técnicas, sino que también consolidó su capacidad de trabajar en equipo, con una mayor sensibilidad hacia las necesidades biopsicosociales de </w:t>
      </w:r>
      <w:r w:rsidR="00E907A7" w:rsidRPr="000E113A">
        <w:rPr>
          <w:rFonts w:asciiTheme="majorHAnsi" w:hAnsiTheme="majorHAnsi" w:cstheme="majorHAnsi"/>
        </w:rPr>
        <w:t>las personas mayores</w:t>
      </w:r>
      <w:r w:rsidR="00FA1EF6" w:rsidRPr="000E113A">
        <w:rPr>
          <w:rFonts w:asciiTheme="majorHAnsi" w:hAnsiTheme="majorHAnsi" w:cstheme="majorHAnsi"/>
        </w:rPr>
        <w:t>. El impacto positivo en el proceso de aprendizaje y la relevancia de esta metodología sugieren la necesidad de continuar integrando este tipo de experiencias innovadoras en la formación de profesionales de la salud.</w:t>
      </w:r>
    </w:p>
    <w:p w14:paraId="52E0E605" w14:textId="6AFFFB66" w:rsidR="00B433B1" w:rsidRDefault="00907438" w:rsidP="00FA1EF6">
      <w:pPr>
        <w:spacing w:after="60"/>
        <w:ind w:leftChars="0" w:left="0" w:firstLineChars="0" w:firstLine="0"/>
        <w:jc w:val="both"/>
        <w:rPr>
          <w:ins w:id="7" w:author="Daniela Carolina Robles Tapia" w:date="2024-11-18T14:47:00Z" w16du:dateUtc="2024-11-18T17:47:00Z"/>
          <w:rFonts w:asciiTheme="majorHAnsi" w:hAnsiTheme="majorHAnsi" w:cstheme="majorHAnsi"/>
        </w:rPr>
      </w:pPr>
      <w:r w:rsidRPr="000E113A">
        <w:rPr>
          <w:rFonts w:asciiTheme="majorHAnsi" w:hAnsiTheme="majorHAnsi" w:cstheme="majorHAnsi"/>
        </w:rPr>
        <w:t>Finalmente,</w:t>
      </w:r>
      <w:r w:rsidR="002F3492" w:rsidRPr="000E113A">
        <w:rPr>
          <w:rFonts w:asciiTheme="majorHAnsi" w:hAnsiTheme="majorHAnsi" w:cstheme="majorHAnsi"/>
        </w:rPr>
        <w:t xml:space="preserve"> </w:t>
      </w:r>
      <w:r w:rsidRPr="000E113A">
        <w:rPr>
          <w:rFonts w:asciiTheme="majorHAnsi" w:hAnsiTheme="majorHAnsi" w:cstheme="majorHAnsi"/>
        </w:rPr>
        <w:t xml:space="preserve">es fundamental realizar más investigaciones sobre la </w:t>
      </w:r>
      <w:r w:rsidRPr="000E113A">
        <w:rPr>
          <w:rStyle w:val="Textoennegrita"/>
          <w:rFonts w:asciiTheme="majorHAnsi" w:hAnsiTheme="majorHAnsi" w:cstheme="majorHAnsi"/>
          <w:b w:val="0"/>
          <w:bCs w:val="0"/>
        </w:rPr>
        <w:t>simulación clínica interdisciplinaria</w:t>
      </w:r>
      <w:r w:rsidRPr="000E113A">
        <w:rPr>
          <w:rFonts w:asciiTheme="majorHAnsi" w:hAnsiTheme="majorHAnsi" w:cstheme="majorHAnsi"/>
        </w:rPr>
        <w:t xml:space="preserve"> para obtener evidencia robusta</w:t>
      </w:r>
      <w:r w:rsidR="000F2CD6" w:rsidRPr="000E113A">
        <w:rPr>
          <w:rFonts w:asciiTheme="majorHAnsi" w:hAnsiTheme="majorHAnsi" w:cstheme="majorHAnsi"/>
        </w:rPr>
        <w:t xml:space="preserve">, </w:t>
      </w:r>
      <w:r w:rsidR="00185F6E">
        <w:rPr>
          <w:rFonts w:asciiTheme="majorHAnsi" w:hAnsiTheme="majorHAnsi" w:cstheme="majorHAnsi"/>
        </w:rPr>
        <w:t>y validar los</w:t>
      </w:r>
      <w:r w:rsidRPr="000E113A">
        <w:rPr>
          <w:rFonts w:asciiTheme="majorHAnsi" w:hAnsiTheme="majorHAnsi" w:cstheme="majorHAnsi"/>
        </w:rPr>
        <w:t xml:space="preserve"> hallazgos en un contexto </w:t>
      </w:r>
      <w:r w:rsidRPr="000E113A">
        <w:rPr>
          <w:rFonts w:asciiTheme="majorHAnsi" w:hAnsiTheme="majorHAnsi" w:cstheme="majorHAnsi"/>
        </w:rPr>
        <w:lastRenderedPageBreak/>
        <w:t>colaborativo entre disciplinas, evaluando el impacto específico de la simulación interdisciplinaria en la formación de equipos de salud y su efectividad en la práctica clínica. Esto facilitaría la creación de estándares más sólidos y recomendaciones basadas en evidencia para optimizar el aprendizaje y el desempeño profesional en escenarios reales.</w:t>
      </w:r>
      <w:r w:rsidR="008B4647" w:rsidRPr="000E113A">
        <w:rPr>
          <w:rFonts w:asciiTheme="majorHAnsi" w:hAnsiTheme="majorHAnsi" w:cstheme="majorHAnsi"/>
        </w:rPr>
        <w:t xml:space="preserve"> </w:t>
      </w:r>
    </w:p>
    <w:p w14:paraId="467C11FA" w14:textId="77777777" w:rsidR="00427274" w:rsidRPr="000E113A" w:rsidRDefault="00427274" w:rsidP="00FA1EF6">
      <w:pPr>
        <w:spacing w:after="60"/>
        <w:ind w:leftChars="0" w:left="0" w:firstLineChars="0" w:firstLine="0"/>
        <w:jc w:val="both"/>
        <w:rPr>
          <w:rFonts w:asciiTheme="majorHAnsi" w:hAnsiTheme="majorHAnsi" w:cstheme="majorHAnsi"/>
        </w:rPr>
      </w:pPr>
    </w:p>
    <w:p w14:paraId="6E09B508" w14:textId="77777777" w:rsidR="00E23122" w:rsidRPr="000E113A" w:rsidRDefault="008266B9" w:rsidP="00D52D4E">
      <w:pPr>
        <w:numPr>
          <w:ilvl w:val="0"/>
          <w:numId w:val="1"/>
        </w:numPr>
        <w:spacing w:after="60"/>
        <w:ind w:left="0" w:hanging="2"/>
        <w:jc w:val="both"/>
        <w:rPr>
          <w:rFonts w:asciiTheme="majorHAnsi" w:hAnsiTheme="majorHAnsi" w:cstheme="majorHAnsi"/>
        </w:rPr>
      </w:pPr>
      <w:r w:rsidRPr="000E113A">
        <w:rPr>
          <w:rFonts w:asciiTheme="majorHAnsi" w:hAnsiTheme="majorHAnsi" w:cstheme="majorHAnsi"/>
          <w:b/>
          <w:u w:val="single"/>
        </w:rPr>
        <w:t>PROYECCIONES – CONTINUIDAD</w:t>
      </w:r>
      <w:r w:rsidRPr="000E113A">
        <w:rPr>
          <w:rFonts w:asciiTheme="majorHAnsi" w:hAnsiTheme="majorHAnsi" w:cstheme="majorHAnsi"/>
          <w:b/>
        </w:rPr>
        <w:t xml:space="preserve"> </w:t>
      </w:r>
    </w:p>
    <w:p w14:paraId="1F13141A" w14:textId="2758F4CA" w:rsidR="00452F35" w:rsidRPr="000E113A" w:rsidRDefault="00452F35" w:rsidP="00E23122">
      <w:pPr>
        <w:spacing w:after="60"/>
        <w:ind w:leftChars="0" w:left="0" w:firstLineChars="0" w:firstLine="0"/>
        <w:jc w:val="both"/>
        <w:rPr>
          <w:rFonts w:asciiTheme="majorHAnsi" w:hAnsiTheme="majorHAnsi" w:cstheme="majorHAnsi"/>
        </w:rPr>
      </w:pPr>
      <w:r w:rsidRPr="000E113A">
        <w:rPr>
          <w:rFonts w:asciiTheme="majorHAnsi" w:hAnsiTheme="majorHAnsi" w:cstheme="majorHAnsi"/>
        </w:rPr>
        <w:t xml:space="preserve">Es importante mencionar </w:t>
      </w:r>
      <w:r w:rsidR="005B0286" w:rsidRPr="000E113A">
        <w:rPr>
          <w:rFonts w:asciiTheme="majorHAnsi" w:hAnsiTheme="majorHAnsi" w:cstheme="majorHAnsi"/>
        </w:rPr>
        <w:t>que,</w:t>
      </w:r>
      <w:r w:rsidRPr="000E113A">
        <w:rPr>
          <w:rFonts w:asciiTheme="majorHAnsi" w:hAnsiTheme="majorHAnsi" w:cstheme="majorHAnsi"/>
        </w:rPr>
        <w:t xml:space="preserve"> como equipo investigador, creemos que la continuidad </w:t>
      </w:r>
      <w:r w:rsidR="00F52113" w:rsidRPr="000E113A">
        <w:rPr>
          <w:rFonts w:asciiTheme="majorHAnsi" w:hAnsiTheme="majorHAnsi" w:cstheme="majorHAnsi"/>
        </w:rPr>
        <w:t>en la</w:t>
      </w:r>
      <w:r w:rsidRPr="000E113A">
        <w:rPr>
          <w:rFonts w:asciiTheme="majorHAnsi" w:hAnsiTheme="majorHAnsi" w:cstheme="majorHAnsi"/>
        </w:rPr>
        <w:t xml:space="preserve"> ejecución de este proyecto y la difusión de la experiencia, tanto de docentes como estudiantes, con </w:t>
      </w:r>
      <w:r w:rsidR="00684483" w:rsidRPr="000E113A">
        <w:rPr>
          <w:rFonts w:asciiTheme="majorHAnsi" w:hAnsiTheme="majorHAnsi" w:cstheme="majorHAnsi"/>
        </w:rPr>
        <w:t xml:space="preserve">equipos interdisciplinarios de otras sedes, puede contribuir enormemente en la formación integral de los estudiantes, es por ello que </w:t>
      </w:r>
      <w:r w:rsidR="00F52113" w:rsidRPr="000E113A">
        <w:rPr>
          <w:rFonts w:asciiTheme="majorHAnsi" w:hAnsiTheme="majorHAnsi" w:cstheme="majorHAnsi"/>
        </w:rPr>
        <w:t>consideramos</w:t>
      </w:r>
      <w:r w:rsidR="00684483" w:rsidRPr="000E113A">
        <w:rPr>
          <w:rFonts w:asciiTheme="majorHAnsi" w:hAnsiTheme="majorHAnsi" w:cstheme="majorHAnsi"/>
        </w:rPr>
        <w:t xml:space="preserve"> una futura postulación a concursos internos o externos</w:t>
      </w:r>
      <w:r w:rsidR="00F52113" w:rsidRPr="000E113A">
        <w:rPr>
          <w:rFonts w:asciiTheme="majorHAnsi" w:hAnsiTheme="majorHAnsi" w:cstheme="majorHAnsi"/>
        </w:rPr>
        <w:t xml:space="preserve"> para continuar con su desarrollo</w:t>
      </w:r>
      <w:r w:rsidR="00684483" w:rsidRPr="000E113A">
        <w:rPr>
          <w:rFonts w:asciiTheme="majorHAnsi" w:hAnsiTheme="majorHAnsi" w:cstheme="majorHAnsi"/>
        </w:rPr>
        <w:t>.</w:t>
      </w:r>
    </w:p>
    <w:p w14:paraId="7E70DEA1" w14:textId="637AE4F6" w:rsidR="005E109D" w:rsidRDefault="00684483" w:rsidP="00D5574C">
      <w:pPr>
        <w:pStyle w:val="Prrafodelista"/>
        <w:ind w:left="0" w:hanging="2"/>
        <w:jc w:val="both"/>
        <w:rPr>
          <w:rFonts w:asciiTheme="majorHAnsi" w:hAnsiTheme="majorHAnsi" w:cstheme="majorHAnsi"/>
        </w:rPr>
      </w:pPr>
      <w:r w:rsidRPr="000E113A">
        <w:rPr>
          <w:rFonts w:asciiTheme="majorHAnsi" w:hAnsiTheme="majorHAnsi" w:cstheme="majorHAnsi"/>
        </w:rPr>
        <w:t xml:space="preserve">En </w:t>
      </w:r>
      <w:r w:rsidR="00066791" w:rsidRPr="000E113A">
        <w:rPr>
          <w:rFonts w:asciiTheme="majorHAnsi" w:hAnsiTheme="majorHAnsi" w:cstheme="majorHAnsi"/>
        </w:rPr>
        <w:t>relación</w:t>
      </w:r>
      <w:r w:rsidRPr="000E113A">
        <w:rPr>
          <w:rFonts w:asciiTheme="majorHAnsi" w:hAnsiTheme="majorHAnsi" w:cstheme="majorHAnsi"/>
        </w:rPr>
        <w:t xml:space="preserve"> </w:t>
      </w:r>
      <w:r w:rsidR="004E3BC6" w:rsidRPr="000E113A">
        <w:rPr>
          <w:rFonts w:asciiTheme="majorHAnsi" w:hAnsiTheme="majorHAnsi" w:cstheme="majorHAnsi"/>
        </w:rPr>
        <w:t>con el</w:t>
      </w:r>
      <w:r w:rsidRPr="000E113A">
        <w:rPr>
          <w:rFonts w:asciiTheme="majorHAnsi" w:hAnsiTheme="majorHAnsi" w:cstheme="majorHAnsi"/>
        </w:rPr>
        <w:t xml:space="preserve"> proceso de simulación clínica, en primera instancia, como equipo se propuso formular </w:t>
      </w:r>
      <w:r w:rsidR="000421AB" w:rsidRPr="000E113A">
        <w:rPr>
          <w:rFonts w:asciiTheme="majorHAnsi" w:hAnsiTheme="majorHAnsi" w:cstheme="majorHAnsi"/>
        </w:rPr>
        <w:t>otro set de escenarios interdisciplinares para poder ejecutarlo con estudiantes de</w:t>
      </w:r>
      <w:r w:rsidRPr="000E113A">
        <w:rPr>
          <w:rFonts w:asciiTheme="majorHAnsi" w:hAnsiTheme="majorHAnsi" w:cstheme="majorHAnsi"/>
        </w:rPr>
        <w:t xml:space="preserve"> las</w:t>
      </w:r>
      <w:r w:rsidR="000421AB" w:rsidRPr="000E113A">
        <w:rPr>
          <w:rFonts w:asciiTheme="majorHAnsi" w:hAnsiTheme="majorHAnsi" w:cstheme="majorHAnsi"/>
        </w:rPr>
        <w:t xml:space="preserve"> diferentes carreras de forma voluntaria. Estos escenarios incluirán otros contextos de atención clásica de </w:t>
      </w:r>
      <w:r w:rsidRPr="000E113A">
        <w:rPr>
          <w:rFonts w:asciiTheme="majorHAnsi" w:hAnsiTheme="majorHAnsi" w:cstheme="majorHAnsi"/>
        </w:rPr>
        <w:t>personas</w:t>
      </w:r>
      <w:r w:rsidR="000421AB" w:rsidRPr="000E113A">
        <w:rPr>
          <w:rFonts w:asciiTheme="majorHAnsi" w:hAnsiTheme="majorHAnsi" w:cstheme="majorHAnsi"/>
        </w:rPr>
        <w:t xml:space="preserve"> mayores. En segundo </w:t>
      </w:r>
      <w:r w:rsidR="005C7674" w:rsidRPr="000E113A">
        <w:rPr>
          <w:rFonts w:asciiTheme="majorHAnsi" w:hAnsiTheme="majorHAnsi" w:cstheme="majorHAnsi"/>
        </w:rPr>
        <w:t>lugar,</w:t>
      </w:r>
      <w:r w:rsidR="000421AB" w:rsidRPr="000E113A">
        <w:rPr>
          <w:rFonts w:asciiTheme="majorHAnsi" w:hAnsiTheme="majorHAnsi" w:cstheme="majorHAnsi"/>
        </w:rPr>
        <w:t xml:space="preserve"> se espera poder hacer una continuación del proyecto, con una ejecución más secuencial asociada a los programas y contenidos, </w:t>
      </w:r>
      <w:r w:rsidR="00402819" w:rsidRPr="000E113A">
        <w:rPr>
          <w:rFonts w:asciiTheme="majorHAnsi" w:hAnsiTheme="majorHAnsi" w:cstheme="majorHAnsi"/>
        </w:rPr>
        <w:t>así</w:t>
      </w:r>
      <w:r w:rsidR="000421AB" w:rsidRPr="000E113A">
        <w:rPr>
          <w:rFonts w:asciiTheme="majorHAnsi" w:hAnsiTheme="majorHAnsi" w:cstheme="majorHAnsi"/>
        </w:rPr>
        <w:t xml:space="preserve"> como</w:t>
      </w:r>
      <w:r w:rsidRPr="000E113A">
        <w:rPr>
          <w:rFonts w:asciiTheme="majorHAnsi" w:hAnsiTheme="majorHAnsi" w:cstheme="majorHAnsi"/>
        </w:rPr>
        <w:t xml:space="preserve"> en su</w:t>
      </w:r>
      <w:r w:rsidR="000421AB" w:rsidRPr="000E113A">
        <w:rPr>
          <w:rFonts w:asciiTheme="majorHAnsi" w:hAnsiTheme="majorHAnsi" w:cstheme="majorHAnsi"/>
        </w:rPr>
        <w:t xml:space="preserve"> complejidad</w:t>
      </w:r>
      <w:r w:rsidRPr="000E113A">
        <w:rPr>
          <w:rFonts w:asciiTheme="majorHAnsi" w:hAnsiTheme="majorHAnsi" w:cstheme="majorHAnsi"/>
        </w:rPr>
        <w:t>.</w:t>
      </w:r>
      <w:r w:rsidR="000421AB" w:rsidRPr="000E113A">
        <w:rPr>
          <w:rFonts w:asciiTheme="majorHAnsi" w:hAnsiTheme="majorHAnsi" w:cstheme="majorHAnsi"/>
        </w:rPr>
        <w:t xml:space="preserve"> </w:t>
      </w:r>
      <w:r w:rsidRPr="000E113A">
        <w:rPr>
          <w:rFonts w:asciiTheme="majorHAnsi" w:hAnsiTheme="majorHAnsi" w:cstheme="majorHAnsi"/>
        </w:rPr>
        <w:t>P</w:t>
      </w:r>
      <w:r w:rsidR="000421AB" w:rsidRPr="000E113A">
        <w:rPr>
          <w:rFonts w:asciiTheme="majorHAnsi" w:hAnsiTheme="majorHAnsi" w:cstheme="majorHAnsi"/>
        </w:rPr>
        <w:t xml:space="preserve">or lo que se espera que podamos conseguir fondos para la compra de accesorios que incluye este mismo simulador que nos permitirán recrear la marcha inestable, simular la postura cifótica, la presencia de EPOC, temblores esenciales y parkinsonismo, </w:t>
      </w:r>
      <w:proofErr w:type="spellStart"/>
      <w:r w:rsidR="000421AB" w:rsidRPr="000E113A">
        <w:rPr>
          <w:rFonts w:asciiTheme="majorHAnsi" w:hAnsiTheme="majorHAnsi" w:cstheme="majorHAnsi"/>
        </w:rPr>
        <w:t>tinnitus</w:t>
      </w:r>
      <w:proofErr w:type="spellEnd"/>
      <w:r w:rsidR="000421AB" w:rsidRPr="000E113A">
        <w:rPr>
          <w:rFonts w:asciiTheme="majorHAnsi" w:hAnsiTheme="majorHAnsi" w:cstheme="majorHAnsi"/>
        </w:rPr>
        <w:t xml:space="preserve">, dolores en distintos puntos corporales, hemiparesia y contar con lentes que simulan 6 enfermedades oculares comunes como: degeneración macular, cataratas, glaucoma, desprendimiento de retina, retinopatía diabética y retinitis </w:t>
      </w:r>
      <w:proofErr w:type="spellStart"/>
      <w:r w:rsidR="000421AB" w:rsidRPr="000E113A">
        <w:rPr>
          <w:rFonts w:asciiTheme="majorHAnsi" w:hAnsiTheme="majorHAnsi" w:cstheme="majorHAnsi"/>
        </w:rPr>
        <w:t>pigmentosa</w:t>
      </w:r>
      <w:proofErr w:type="spellEnd"/>
      <w:r w:rsidR="000421AB" w:rsidRPr="000E113A">
        <w:rPr>
          <w:rFonts w:asciiTheme="majorHAnsi" w:hAnsiTheme="majorHAnsi" w:cstheme="majorHAnsi"/>
        </w:rPr>
        <w:t>.</w:t>
      </w:r>
    </w:p>
    <w:p w14:paraId="7DFBB036" w14:textId="77777777" w:rsidR="00427274" w:rsidRDefault="00427274" w:rsidP="00D5574C">
      <w:pPr>
        <w:pStyle w:val="Prrafodelista"/>
        <w:ind w:left="0" w:hanging="2"/>
        <w:jc w:val="both"/>
        <w:rPr>
          <w:rFonts w:asciiTheme="majorHAnsi" w:hAnsiTheme="majorHAnsi" w:cstheme="majorHAnsi"/>
        </w:rPr>
      </w:pPr>
    </w:p>
    <w:p w14:paraId="733D0BB9" w14:textId="77777777" w:rsidR="00427274" w:rsidRDefault="00427274" w:rsidP="00D5574C">
      <w:pPr>
        <w:pStyle w:val="Prrafodelista"/>
        <w:ind w:left="0" w:hanging="2"/>
        <w:jc w:val="both"/>
        <w:rPr>
          <w:rFonts w:asciiTheme="majorHAnsi" w:hAnsiTheme="majorHAnsi" w:cstheme="majorHAnsi"/>
        </w:rPr>
      </w:pPr>
    </w:p>
    <w:p w14:paraId="420C0CB0" w14:textId="77777777" w:rsidR="00427274" w:rsidRDefault="00427274" w:rsidP="00D5574C">
      <w:pPr>
        <w:pStyle w:val="Prrafodelista"/>
        <w:ind w:left="0" w:hanging="2"/>
        <w:jc w:val="both"/>
        <w:rPr>
          <w:rFonts w:asciiTheme="majorHAnsi" w:hAnsiTheme="majorHAnsi" w:cstheme="majorHAnsi"/>
        </w:rPr>
      </w:pPr>
    </w:p>
    <w:p w14:paraId="3E1EF272" w14:textId="77777777" w:rsidR="00427274" w:rsidRDefault="00427274" w:rsidP="00D5574C">
      <w:pPr>
        <w:pStyle w:val="Prrafodelista"/>
        <w:ind w:left="0" w:hanging="2"/>
        <w:jc w:val="both"/>
        <w:rPr>
          <w:rFonts w:asciiTheme="majorHAnsi" w:hAnsiTheme="majorHAnsi" w:cstheme="majorHAnsi"/>
        </w:rPr>
      </w:pPr>
    </w:p>
    <w:p w14:paraId="7993B24C" w14:textId="77777777" w:rsidR="00427274" w:rsidRDefault="00427274" w:rsidP="00D5574C">
      <w:pPr>
        <w:pStyle w:val="Prrafodelista"/>
        <w:ind w:left="0" w:hanging="2"/>
        <w:jc w:val="both"/>
        <w:rPr>
          <w:rFonts w:asciiTheme="majorHAnsi" w:hAnsiTheme="majorHAnsi" w:cstheme="majorHAnsi"/>
        </w:rPr>
      </w:pPr>
    </w:p>
    <w:p w14:paraId="1C453892" w14:textId="77777777" w:rsidR="00427274" w:rsidRDefault="00427274" w:rsidP="00D5574C">
      <w:pPr>
        <w:pStyle w:val="Prrafodelista"/>
        <w:ind w:left="0" w:hanging="2"/>
        <w:jc w:val="both"/>
        <w:rPr>
          <w:rFonts w:asciiTheme="majorHAnsi" w:hAnsiTheme="majorHAnsi" w:cstheme="majorHAnsi"/>
        </w:rPr>
      </w:pPr>
    </w:p>
    <w:p w14:paraId="3FE142FE" w14:textId="77777777" w:rsidR="00427274" w:rsidRDefault="00427274" w:rsidP="00D5574C">
      <w:pPr>
        <w:pStyle w:val="Prrafodelista"/>
        <w:ind w:left="0" w:hanging="2"/>
        <w:jc w:val="both"/>
        <w:rPr>
          <w:rFonts w:asciiTheme="majorHAnsi" w:hAnsiTheme="majorHAnsi" w:cstheme="majorHAnsi"/>
        </w:rPr>
      </w:pPr>
    </w:p>
    <w:p w14:paraId="20C95E4D" w14:textId="77777777" w:rsidR="00427274" w:rsidRDefault="00427274" w:rsidP="00D5574C">
      <w:pPr>
        <w:pStyle w:val="Prrafodelista"/>
        <w:ind w:left="0" w:hanging="2"/>
        <w:jc w:val="both"/>
        <w:rPr>
          <w:rFonts w:asciiTheme="majorHAnsi" w:hAnsiTheme="majorHAnsi" w:cstheme="majorHAnsi"/>
        </w:rPr>
      </w:pPr>
    </w:p>
    <w:p w14:paraId="35332185" w14:textId="77777777" w:rsidR="00427274" w:rsidRDefault="00427274" w:rsidP="00D5574C">
      <w:pPr>
        <w:pStyle w:val="Prrafodelista"/>
        <w:ind w:left="0" w:hanging="2"/>
        <w:jc w:val="both"/>
        <w:rPr>
          <w:rFonts w:asciiTheme="majorHAnsi" w:hAnsiTheme="majorHAnsi" w:cstheme="majorHAnsi"/>
        </w:rPr>
      </w:pPr>
    </w:p>
    <w:p w14:paraId="43AC8C16" w14:textId="77777777" w:rsidR="00427274" w:rsidRDefault="00427274" w:rsidP="00D5574C">
      <w:pPr>
        <w:pStyle w:val="Prrafodelista"/>
        <w:ind w:left="0" w:hanging="2"/>
        <w:jc w:val="both"/>
        <w:rPr>
          <w:rFonts w:asciiTheme="majorHAnsi" w:hAnsiTheme="majorHAnsi" w:cstheme="majorHAnsi"/>
        </w:rPr>
      </w:pPr>
    </w:p>
    <w:p w14:paraId="76E6BF29" w14:textId="77777777" w:rsidR="00427274" w:rsidRDefault="00427274" w:rsidP="00D5574C">
      <w:pPr>
        <w:pStyle w:val="Prrafodelista"/>
        <w:ind w:left="0" w:hanging="2"/>
        <w:jc w:val="both"/>
        <w:rPr>
          <w:rFonts w:asciiTheme="majorHAnsi" w:hAnsiTheme="majorHAnsi" w:cstheme="majorHAnsi"/>
        </w:rPr>
      </w:pPr>
    </w:p>
    <w:p w14:paraId="0FAD9AC8" w14:textId="77777777" w:rsidR="00427274" w:rsidRDefault="00427274" w:rsidP="00D5574C">
      <w:pPr>
        <w:pStyle w:val="Prrafodelista"/>
        <w:ind w:left="0" w:hanging="2"/>
        <w:jc w:val="both"/>
        <w:rPr>
          <w:rFonts w:asciiTheme="majorHAnsi" w:hAnsiTheme="majorHAnsi" w:cstheme="majorHAnsi"/>
        </w:rPr>
      </w:pPr>
    </w:p>
    <w:p w14:paraId="50023E17" w14:textId="77777777" w:rsidR="00427274" w:rsidRDefault="00427274" w:rsidP="00D5574C">
      <w:pPr>
        <w:pStyle w:val="Prrafodelista"/>
        <w:ind w:left="0" w:hanging="2"/>
        <w:jc w:val="both"/>
        <w:rPr>
          <w:rFonts w:asciiTheme="majorHAnsi" w:hAnsiTheme="majorHAnsi" w:cstheme="majorHAnsi"/>
        </w:rPr>
      </w:pPr>
    </w:p>
    <w:p w14:paraId="1D7AD751" w14:textId="77777777" w:rsidR="00427274" w:rsidRDefault="00427274" w:rsidP="00D5574C">
      <w:pPr>
        <w:pStyle w:val="Prrafodelista"/>
        <w:ind w:left="0" w:hanging="2"/>
        <w:jc w:val="both"/>
        <w:rPr>
          <w:rFonts w:asciiTheme="majorHAnsi" w:hAnsiTheme="majorHAnsi" w:cstheme="majorHAnsi"/>
        </w:rPr>
      </w:pPr>
    </w:p>
    <w:p w14:paraId="2FD47609" w14:textId="77777777" w:rsidR="00427274" w:rsidRDefault="00427274" w:rsidP="00D5574C">
      <w:pPr>
        <w:pStyle w:val="Prrafodelista"/>
        <w:ind w:left="0" w:hanging="2"/>
        <w:jc w:val="both"/>
        <w:rPr>
          <w:rFonts w:asciiTheme="majorHAnsi" w:hAnsiTheme="majorHAnsi" w:cstheme="majorHAnsi"/>
        </w:rPr>
      </w:pPr>
    </w:p>
    <w:p w14:paraId="7CD15B51" w14:textId="77777777" w:rsidR="00427274" w:rsidRDefault="00427274" w:rsidP="00D5574C">
      <w:pPr>
        <w:pStyle w:val="Prrafodelista"/>
        <w:ind w:left="0" w:hanging="2"/>
        <w:jc w:val="both"/>
        <w:rPr>
          <w:rFonts w:asciiTheme="majorHAnsi" w:hAnsiTheme="majorHAnsi" w:cstheme="majorHAnsi"/>
        </w:rPr>
      </w:pPr>
    </w:p>
    <w:p w14:paraId="223F10BA" w14:textId="77777777" w:rsidR="00427274" w:rsidRDefault="00427274" w:rsidP="00D5574C">
      <w:pPr>
        <w:pStyle w:val="Prrafodelista"/>
        <w:ind w:left="0" w:hanging="2"/>
        <w:jc w:val="both"/>
        <w:rPr>
          <w:rFonts w:asciiTheme="majorHAnsi" w:hAnsiTheme="majorHAnsi" w:cstheme="majorHAnsi"/>
        </w:rPr>
      </w:pPr>
    </w:p>
    <w:p w14:paraId="0465537B" w14:textId="363BFF3E" w:rsidR="00530659" w:rsidRPr="005E109D" w:rsidRDefault="008266B9">
      <w:pPr>
        <w:numPr>
          <w:ilvl w:val="0"/>
          <w:numId w:val="1"/>
        </w:numPr>
        <w:spacing w:after="60"/>
        <w:ind w:left="0" w:hanging="2"/>
        <w:jc w:val="both"/>
        <w:rPr>
          <w:rFonts w:asciiTheme="majorHAnsi" w:hAnsiTheme="majorHAnsi" w:cstheme="majorHAnsi"/>
        </w:rPr>
      </w:pPr>
      <w:r w:rsidRPr="005E109D">
        <w:rPr>
          <w:rFonts w:asciiTheme="majorHAnsi" w:hAnsiTheme="majorHAnsi" w:cstheme="majorHAnsi"/>
          <w:b/>
        </w:rPr>
        <w:lastRenderedPageBreak/>
        <w:t>CRONOGRAMA DE ACTIVIDADES</w:t>
      </w:r>
      <w:r w:rsidRPr="005E109D">
        <w:rPr>
          <w:rFonts w:asciiTheme="majorHAnsi" w:hAnsiTheme="majorHAnsi" w:cstheme="majorHAnsi"/>
        </w:rPr>
        <w:t xml:space="preserve"> </w:t>
      </w:r>
    </w:p>
    <w:p w14:paraId="4EE30989" w14:textId="0FC73A10" w:rsidR="003D6F64" w:rsidRPr="00951948" w:rsidRDefault="005C7674" w:rsidP="003D6F64">
      <w:pPr>
        <w:pStyle w:val="Prrafodelista"/>
        <w:ind w:left="0" w:hanging="2"/>
        <w:rPr>
          <w:rFonts w:asciiTheme="majorHAnsi" w:hAnsiTheme="majorHAnsi" w:cstheme="majorHAnsi"/>
          <w:color w:val="FF0000"/>
        </w:rPr>
      </w:pPr>
      <w:r w:rsidRPr="00951948">
        <w:rPr>
          <w:rFonts w:asciiTheme="majorHAnsi" w:hAnsiTheme="majorHAnsi" w:cstheme="majorHAnsi"/>
          <w:noProof/>
        </w:rPr>
        <w:drawing>
          <wp:inline distT="0" distB="0" distL="0" distR="0" wp14:anchorId="42D646E2" wp14:editId="592944E8">
            <wp:extent cx="5943600" cy="3909895"/>
            <wp:effectExtent l="0" t="0" r="0" b="0"/>
            <wp:docPr id="69831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r="3402"/>
                    <a:stretch/>
                  </pic:blipFill>
                  <pic:spPr bwMode="auto">
                    <a:xfrm>
                      <a:off x="0" y="0"/>
                      <a:ext cx="5948454" cy="3913088"/>
                    </a:xfrm>
                    <a:prstGeom prst="rect">
                      <a:avLst/>
                    </a:prstGeom>
                    <a:noFill/>
                    <a:ln>
                      <a:noFill/>
                    </a:ln>
                    <a:extLst>
                      <a:ext uri="{53640926-AAD7-44D8-BBD7-CCE9431645EC}">
                        <a14:shadowObscured xmlns:a14="http://schemas.microsoft.com/office/drawing/2010/main"/>
                      </a:ext>
                    </a:extLst>
                  </pic:spPr>
                </pic:pic>
              </a:graphicData>
            </a:graphic>
          </wp:inline>
        </w:drawing>
      </w:r>
    </w:p>
    <w:p w14:paraId="3E4046E9" w14:textId="5C79D974" w:rsidR="00530659" w:rsidRPr="000E113A" w:rsidRDefault="008266B9">
      <w:pPr>
        <w:numPr>
          <w:ilvl w:val="0"/>
          <w:numId w:val="1"/>
        </w:numPr>
        <w:spacing w:after="60"/>
        <w:ind w:left="0" w:hanging="2"/>
        <w:jc w:val="both"/>
        <w:rPr>
          <w:rFonts w:asciiTheme="majorHAnsi" w:hAnsiTheme="majorHAnsi" w:cstheme="majorHAnsi"/>
          <w:highlight w:val="white"/>
        </w:rPr>
      </w:pPr>
      <w:r w:rsidRPr="000E113A">
        <w:rPr>
          <w:rFonts w:asciiTheme="majorHAnsi" w:hAnsiTheme="majorHAnsi" w:cstheme="majorHAnsi"/>
          <w:b/>
          <w:highlight w:val="white"/>
        </w:rPr>
        <w:t>BIBLIOGRAFÍA</w:t>
      </w:r>
      <w:r w:rsidRPr="000E113A">
        <w:rPr>
          <w:rFonts w:asciiTheme="majorHAnsi" w:hAnsiTheme="majorHAnsi" w:cstheme="majorHAnsi"/>
          <w:highlight w:val="white"/>
        </w:rPr>
        <w:t xml:space="preserve">.  </w:t>
      </w:r>
    </w:p>
    <w:p w14:paraId="42ED3F72" w14:textId="77777777" w:rsidR="00530659" w:rsidRPr="000E113A" w:rsidRDefault="00530659">
      <w:pPr>
        <w:spacing w:after="0"/>
        <w:ind w:left="0" w:hanging="2"/>
        <w:rPr>
          <w:rFonts w:asciiTheme="majorHAnsi" w:hAnsiTheme="majorHAnsi" w:cstheme="majorHAnsi"/>
        </w:rPr>
      </w:pPr>
    </w:p>
    <w:sdt>
      <w:sdtPr>
        <w:rPr>
          <w:rFonts w:asciiTheme="majorHAnsi" w:hAnsiTheme="majorHAnsi" w:cstheme="majorBidi"/>
          <w:color w:val="000000"/>
        </w:rPr>
        <w:tag w:val="MENDELEY_BIBLIOGRAPHY"/>
        <w:id w:val="708772597"/>
        <w:placeholder>
          <w:docPart w:val="DefaultPlaceholder_-1854013440"/>
        </w:placeholder>
      </w:sdtPr>
      <w:sdtEndPr>
        <w:rPr>
          <w:color w:val="000000" w:themeColor="text1"/>
        </w:rPr>
      </w:sdtEndPr>
      <w:sdtContent>
        <w:p w14:paraId="1B2EBDC4" w14:textId="77777777" w:rsidR="00B433B1" w:rsidRPr="000E113A" w:rsidRDefault="00B433B1">
          <w:pPr>
            <w:autoSpaceDE w:val="0"/>
            <w:autoSpaceDN w:val="0"/>
            <w:ind w:left="0" w:hanging="2"/>
            <w:divId w:val="14309722"/>
            <w:rPr>
              <w:rFonts w:asciiTheme="majorHAnsi" w:eastAsia="Times New Roman" w:hAnsiTheme="majorHAnsi" w:cstheme="majorHAnsi"/>
              <w:color w:val="000000"/>
            </w:rPr>
          </w:pPr>
          <w:r w:rsidRPr="000E113A">
            <w:rPr>
              <w:rFonts w:asciiTheme="majorHAnsi" w:eastAsia="Times New Roman" w:hAnsiTheme="majorHAnsi" w:cstheme="majorHAnsi"/>
              <w:color w:val="000000"/>
            </w:rPr>
            <w:t xml:space="preserve">Armijo-Rivera, S., Behrens, C. C., </w:t>
          </w:r>
          <w:proofErr w:type="spellStart"/>
          <w:r w:rsidRPr="000E113A">
            <w:rPr>
              <w:rFonts w:asciiTheme="majorHAnsi" w:eastAsia="Times New Roman" w:hAnsiTheme="majorHAnsi" w:cstheme="majorHAnsi"/>
              <w:color w:val="000000"/>
            </w:rPr>
            <w:t>Giaconi</w:t>
          </w:r>
          <w:proofErr w:type="spellEnd"/>
          <w:r w:rsidRPr="000E113A">
            <w:rPr>
              <w:rFonts w:asciiTheme="majorHAnsi" w:eastAsia="Times New Roman" w:hAnsiTheme="majorHAnsi" w:cstheme="majorHAnsi"/>
              <w:color w:val="000000"/>
            </w:rPr>
            <w:t xml:space="preserve">, M. E., Hurtado, A. S., </w:t>
          </w:r>
          <w:proofErr w:type="spellStart"/>
          <w:r w:rsidRPr="000E113A">
            <w:rPr>
              <w:rFonts w:asciiTheme="majorHAnsi" w:eastAsia="Times New Roman" w:hAnsiTheme="majorHAnsi" w:cstheme="majorHAnsi"/>
              <w:color w:val="000000"/>
            </w:rPr>
            <w:t>Fernandez</w:t>
          </w:r>
          <w:proofErr w:type="spellEnd"/>
          <w:r w:rsidRPr="000E113A">
            <w:rPr>
              <w:rFonts w:asciiTheme="majorHAnsi" w:eastAsia="Times New Roman" w:hAnsiTheme="majorHAnsi" w:cstheme="majorHAnsi"/>
              <w:color w:val="000000"/>
            </w:rPr>
            <w:t xml:space="preserve">, M. R., Parra, P. A., Morales, M. V., &amp; </w:t>
          </w:r>
          <w:proofErr w:type="spellStart"/>
          <w:r w:rsidRPr="000E113A">
            <w:rPr>
              <w:rFonts w:asciiTheme="majorHAnsi" w:eastAsia="Times New Roman" w:hAnsiTheme="majorHAnsi" w:cstheme="majorHAnsi"/>
              <w:color w:val="000000"/>
            </w:rPr>
            <w:t>Makoul</w:t>
          </w:r>
          <w:proofErr w:type="spellEnd"/>
          <w:r w:rsidRPr="000E113A">
            <w:rPr>
              <w:rFonts w:asciiTheme="majorHAnsi" w:eastAsia="Times New Roman" w:hAnsiTheme="majorHAnsi" w:cstheme="majorHAnsi"/>
              <w:color w:val="000000"/>
            </w:rPr>
            <w:t xml:space="preserve">, G. (2021). Validación de la versión en español de un instrumento de evaluación de la comunicación centrada en el paciente en OSCE. </w:t>
          </w:r>
          <w:r w:rsidRPr="000E113A">
            <w:rPr>
              <w:rFonts w:asciiTheme="majorHAnsi" w:eastAsia="Times New Roman" w:hAnsiTheme="majorHAnsi" w:cstheme="majorHAnsi"/>
              <w:i/>
              <w:iCs/>
              <w:color w:val="000000"/>
            </w:rPr>
            <w:t>Educación Médica</w:t>
          </w:r>
          <w:r w:rsidRPr="000E113A">
            <w:rPr>
              <w:rFonts w:asciiTheme="majorHAnsi" w:eastAsia="Times New Roman" w:hAnsiTheme="majorHAnsi" w:cstheme="majorHAnsi"/>
              <w:color w:val="000000"/>
            </w:rPr>
            <w:t xml:space="preserve">, </w:t>
          </w:r>
          <w:r w:rsidRPr="000E113A">
            <w:rPr>
              <w:rFonts w:asciiTheme="majorHAnsi" w:eastAsia="Times New Roman" w:hAnsiTheme="majorHAnsi" w:cstheme="majorHAnsi"/>
              <w:i/>
              <w:iCs/>
              <w:color w:val="000000"/>
            </w:rPr>
            <w:t>22</w:t>
          </w:r>
          <w:r w:rsidRPr="000E113A">
            <w:rPr>
              <w:rFonts w:asciiTheme="majorHAnsi" w:eastAsia="Times New Roman" w:hAnsiTheme="majorHAnsi" w:cstheme="majorHAnsi"/>
              <w:color w:val="000000"/>
            </w:rPr>
            <w:t>(4), 193–198. https://doi.org/10.1016/j.edumed.2020.12.007</w:t>
          </w:r>
        </w:p>
        <w:p w14:paraId="6B32D873" w14:textId="77777777" w:rsidR="00B433B1" w:rsidRPr="000E113A" w:rsidRDefault="00B433B1">
          <w:pPr>
            <w:autoSpaceDE w:val="0"/>
            <w:autoSpaceDN w:val="0"/>
            <w:ind w:left="0" w:hanging="2"/>
            <w:divId w:val="1603877534"/>
            <w:rPr>
              <w:rFonts w:asciiTheme="majorHAnsi" w:eastAsia="Times New Roman" w:hAnsiTheme="majorHAnsi" w:cstheme="majorHAnsi"/>
              <w:color w:val="000000"/>
              <w:lang w:val="en-US"/>
            </w:rPr>
          </w:pPr>
          <w:r w:rsidRPr="000E113A">
            <w:rPr>
              <w:rFonts w:asciiTheme="majorHAnsi" w:eastAsia="Times New Roman" w:hAnsiTheme="majorHAnsi" w:cstheme="majorHAnsi"/>
              <w:color w:val="000000"/>
            </w:rPr>
            <w:t>Brett-</w:t>
          </w:r>
          <w:proofErr w:type="spellStart"/>
          <w:r w:rsidRPr="000E113A">
            <w:rPr>
              <w:rFonts w:asciiTheme="majorHAnsi" w:eastAsia="Times New Roman" w:hAnsiTheme="majorHAnsi" w:cstheme="majorHAnsi"/>
              <w:color w:val="000000"/>
            </w:rPr>
            <w:t>Fleegler</w:t>
          </w:r>
          <w:proofErr w:type="spellEnd"/>
          <w:r w:rsidRPr="000E113A">
            <w:rPr>
              <w:rFonts w:asciiTheme="majorHAnsi" w:eastAsia="Times New Roman" w:hAnsiTheme="majorHAnsi" w:cstheme="majorHAnsi"/>
              <w:color w:val="000000"/>
            </w:rPr>
            <w:t xml:space="preserve">, M., Rudolph, J., </w:t>
          </w:r>
          <w:proofErr w:type="spellStart"/>
          <w:r w:rsidRPr="000E113A">
            <w:rPr>
              <w:rFonts w:asciiTheme="majorHAnsi" w:eastAsia="Times New Roman" w:hAnsiTheme="majorHAnsi" w:cstheme="majorHAnsi"/>
              <w:color w:val="000000"/>
            </w:rPr>
            <w:t>Eppich</w:t>
          </w:r>
          <w:proofErr w:type="spellEnd"/>
          <w:r w:rsidRPr="000E113A">
            <w:rPr>
              <w:rFonts w:asciiTheme="majorHAnsi" w:eastAsia="Times New Roman" w:hAnsiTheme="majorHAnsi" w:cstheme="majorHAnsi"/>
              <w:color w:val="000000"/>
            </w:rPr>
            <w:t xml:space="preserve">, W., </w:t>
          </w:r>
          <w:proofErr w:type="spellStart"/>
          <w:r w:rsidRPr="000E113A">
            <w:rPr>
              <w:rFonts w:asciiTheme="majorHAnsi" w:eastAsia="Times New Roman" w:hAnsiTheme="majorHAnsi" w:cstheme="majorHAnsi"/>
              <w:color w:val="000000"/>
            </w:rPr>
            <w:t>Monuteaux</w:t>
          </w:r>
          <w:proofErr w:type="spellEnd"/>
          <w:r w:rsidRPr="000E113A">
            <w:rPr>
              <w:rFonts w:asciiTheme="majorHAnsi" w:eastAsia="Times New Roman" w:hAnsiTheme="majorHAnsi" w:cstheme="majorHAnsi"/>
              <w:color w:val="000000"/>
            </w:rPr>
            <w:t xml:space="preserve">, M., </w:t>
          </w:r>
          <w:proofErr w:type="spellStart"/>
          <w:r w:rsidRPr="000E113A">
            <w:rPr>
              <w:rFonts w:asciiTheme="majorHAnsi" w:eastAsia="Times New Roman" w:hAnsiTheme="majorHAnsi" w:cstheme="majorHAnsi"/>
              <w:color w:val="000000"/>
            </w:rPr>
            <w:t>Fleegler</w:t>
          </w:r>
          <w:proofErr w:type="spellEnd"/>
          <w:r w:rsidRPr="000E113A">
            <w:rPr>
              <w:rFonts w:asciiTheme="majorHAnsi" w:eastAsia="Times New Roman" w:hAnsiTheme="majorHAnsi" w:cstheme="majorHAnsi"/>
              <w:color w:val="000000"/>
            </w:rPr>
            <w:t xml:space="preserve">, E., Cheng, A., &amp; </w:t>
          </w:r>
          <w:proofErr w:type="spellStart"/>
          <w:r w:rsidRPr="000E113A">
            <w:rPr>
              <w:rFonts w:asciiTheme="majorHAnsi" w:eastAsia="Times New Roman" w:hAnsiTheme="majorHAnsi" w:cstheme="majorHAnsi"/>
              <w:color w:val="000000"/>
            </w:rPr>
            <w:t>Simon</w:t>
          </w:r>
          <w:proofErr w:type="spellEnd"/>
          <w:r w:rsidRPr="000E113A">
            <w:rPr>
              <w:rFonts w:asciiTheme="majorHAnsi" w:eastAsia="Times New Roman" w:hAnsiTheme="majorHAnsi" w:cstheme="majorHAnsi"/>
              <w:color w:val="000000"/>
            </w:rPr>
            <w:t xml:space="preserve">, R. (2012). </w:t>
          </w:r>
          <w:r w:rsidRPr="000E113A">
            <w:rPr>
              <w:rFonts w:asciiTheme="majorHAnsi" w:eastAsia="Times New Roman" w:hAnsiTheme="majorHAnsi" w:cstheme="majorHAnsi"/>
              <w:color w:val="000000"/>
              <w:lang w:val="en-US"/>
            </w:rPr>
            <w:t xml:space="preserve">Debriefing Assessment for Simulation in Healthcare. </w:t>
          </w:r>
          <w:r w:rsidRPr="000E113A">
            <w:rPr>
              <w:rFonts w:asciiTheme="majorHAnsi" w:eastAsia="Times New Roman" w:hAnsiTheme="majorHAnsi" w:cstheme="majorHAnsi"/>
              <w:i/>
              <w:iCs/>
              <w:color w:val="000000"/>
              <w:lang w:val="en-US"/>
            </w:rPr>
            <w:t>Simulation in Healthcare: The Journal of the Society for Simulation in Healthcare</w:t>
          </w:r>
          <w:r w:rsidRPr="000E113A">
            <w:rPr>
              <w:rFonts w:asciiTheme="majorHAnsi" w:eastAsia="Times New Roman" w:hAnsiTheme="majorHAnsi" w:cstheme="majorHAnsi"/>
              <w:color w:val="000000"/>
              <w:lang w:val="en-US"/>
            </w:rPr>
            <w:t xml:space="preserve">, </w:t>
          </w:r>
          <w:r w:rsidRPr="000E113A">
            <w:rPr>
              <w:rFonts w:asciiTheme="majorHAnsi" w:eastAsia="Times New Roman" w:hAnsiTheme="majorHAnsi" w:cstheme="majorHAnsi"/>
              <w:i/>
              <w:iCs/>
              <w:color w:val="000000"/>
              <w:lang w:val="en-US"/>
            </w:rPr>
            <w:t>7</w:t>
          </w:r>
          <w:r w:rsidRPr="000E113A">
            <w:rPr>
              <w:rFonts w:asciiTheme="majorHAnsi" w:eastAsia="Times New Roman" w:hAnsiTheme="majorHAnsi" w:cstheme="majorHAnsi"/>
              <w:color w:val="000000"/>
              <w:lang w:val="en-US"/>
            </w:rPr>
            <w:t>(5), 288–294. https://doi.org/10.1097/SIH.0b013e3182620228</w:t>
          </w:r>
        </w:p>
        <w:p w14:paraId="18A6A239" w14:textId="77777777" w:rsidR="00B433B1" w:rsidRPr="000E113A" w:rsidRDefault="00B433B1">
          <w:pPr>
            <w:autoSpaceDE w:val="0"/>
            <w:autoSpaceDN w:val="0"/>
            <w:ind w:left="0" w:hanging="2"/>
            <w:divId w:val="271866949"/>
            <w:rPr>
              <w:rFonts w:asciiTheme="majorHAnsi" w:eastAsia="Times New Roman" w:hAnsiTheme="majorHAnsi" w:cstheme="majorHAnsi"/>
              <w:color w:val="000000"/>
            </w:rPr>
          </w:pPr>
          <w:r w:rsidRPr="000E113A">
            <w:rPr>
              <w:rFonts w:asciiTheme="majorHAnsi" w:eastAsia="Times New Roman" w:hAnsiTheme="majorHAnsi" w:cstheme="majorHAnsi"/>
              <w:color w:val="000000"/>
              <w:lang w:val="en-US"/>
            </w:rPr>
            <w:t xml:space="preserve">Chang, E.-S., Kannoth, S., Levy, S., Wang, S.-Y., Lee, J. E., &amp; Levy, B. R. (2020). Global reach of ageism on older persons’ health: A systematic review. </w:t>
          </w:r>
          <w:r w:rsidRPr="000E113A">
            <w:rPr>
              <w:rFonts w:asciiTheme="majorHAnsi" w:eastAsia="Times New Roman" w:hAnsiTheme="majorHAnsi" w:cstheme="majorHAnsi"/>
              <w:i/>
              <w:iCs/>
              <w:color w:val="000000"/>
            </w:rPr>
            <w:t>PLOS ONE</w:t>
          </w:r>
          <w:r w:rsidRPr="000E113A">
            <w:rPr>
              <w:rFonts w:asciiTheme="majorHAnsi" w:eastAsia="Times New Roman" w:hAnsiTheme="majorHAnsi" w:cstheme="majorHAnsi"/>
              <w:color w:val="000000"/>
            </w:rPr>
            <w:t xml:space="preserve">, </w:t>
          </w:r>
          <w:r w:rsidRPr="000E113A">
            <w:rPr>
              <w:rFonts w:asciiTheme="majorHAnsi" w:eastAsia="Times New Roman" w:hAnsiTheme="majorHAnsi" w:cstheme="majorHAnsi"/>
              <w:i/>
              <w:iCs/>
              <w:color w:val="000000"/>
            </w:rPr>
            <w:t>15</w:t>
          </w:r>
          <w:r w:rsidRPr="000E113A">
            <w:rPr>
              <w:rFonts w:asciiTheme="majorHAnsi" w:eastAsia="Times New Roman" w:hAnsiTheme="majorHAnsi" w:cstheme="majorHAnsi"/>
              <w:color w:val="000000"/>
            </w:rPr>
            <w:t>(1), e0220857. https://doi.org/10.1371/journal.pone.0220857</w:t>
          </w:r>
        </w:p>
        <w:p w14:paraId="4BAA34A8" w14:textId="40FE9CCF" w:rsidR="00B433B1" w:rsidRPr="000E113A" w:rsidRDefault="00B433B1">
          <w:pPr>
            <w:autoSpaceDE w:val="0"/>
            <w:autoSpaceDN w:val="0"/>
            <w:ind w:left="0" w:hanging="2"/>
            <w:divId w:val="1642420384"/>
            <w:rPr>
              <w:rFonts w:asciiTheme="majorHAnsi" w:eastAsia="Times New Roman" w:hAnsiTheme="majorHAnsi" w:cstheme="majorHAnsi"/>
              <w:color w:val="000000"/>
            </w:rPr>
          </w:pPr>
          <w:r w:rsidRPr="000E113A">
            <w:rPr>
              <w:rFonts w:asciiTheme="majorHAnsi" w:eastAsia="Times New Roman" w:hAnsiTheme="majorHAnsi" w:cstheme="majorHAnsi"/>
              <w:color w:val="000000"/>
            </w:rPr>
            <w:t xml:space="preserve">Donoso-Stuardo. Paula, Macías-Inzunza. </w:t>
          </w:r>
          <w:proofErr w:type="spellStart"/>
          <w:r w:rsidRPr="000E113A">
            <w:rPr>
              <w:rFonts w:asciiTheme="majorHAnsi" w:eastAsia="Times New Roman" w:hAnsiTheme="majorHAnsi" w:cstheme="majorHAnsi"/>
              <w:color w:val="000000"/>
            </w:rPr>
            <w:t>Lylian</w:t>
          </w:r>
          <w:proofErr w:type="spellEnd"/>
          <w:r w:rsidRPr="000E113A">
            <w:rPr>
              <w:rFonts w:asciiTheme="majorHAnsi" w:eastAsia="Times New Roman" w:hAnsiTheme="majorHAnsi" w:cstheme="majorHAnsi"/>
              <w:color w:val="000000"/>
            </w:rPr>
            <w:t xml:space="preserve">, Herrera-Aliaga. Eduardo, Moyano-Silva. Pablo, &amp; Cortés. Manuel E. (2024). </w:t>
          </w:r>
          <w:r w:rsidR="00D5574C" w:rsidRPr="000E113A">
            <w:rPr>
              <w:rFonts w:asciiTheme="majorHAnsi" w:eastAsia="Times New Roman" w:hAnsiTheme="majorHAnsi" w:cstheme="majorHAnsi"/>
              <w:color w:val="000000"/>
            </w:rPr>
            <w:t xml:space="preserve">Evaluación de un programa de entrenamiento </w:t>
          </w:r>
          <w:r w:rsidR="00D5574C" w:rsidRPr="000E113A">
            <w:rPr>
              <w:rFonts w:asciiTheme="majorHAnsi" w:eastAsia="Times New Roman" w:hAnsiTheme="majorHAnsi" w:cstheme="majorHAnsi"/>
              <w:color w:val="000000"/>
            </w:rPr>
            <w:lastRenderedPageBreak/>
            <w:t xml:space="preserve">interprofesional a través de simulación clínica en un hospital público. </w:t>
          </w:r>
          <w:r w:rsidRPr="000E113A">
            <w:rPr>
              <w:rFonts w:asciiTheme="majorHAnsi" w:eastAsia="Times New Roman" w:hAnsiTheme="majorHAnsi" w:cstheme="majorHAnsi"/>
              <w:i/>
              <w:iCs/>
              <w:color w:val="000000"/>
            </w:rPr>
            <w:t>BENESSERE - Revista de Enfermería</w:t>
          </w:r>
          <w:r w:rsidRPr="000E113A">
            <w:rPr>
              <w:rFonts w:asciiTheme="majorHAnsi" w:eastAsia="Times New Roman" w:hAnsiTheme="majorHAnsi" w:cstheme="majorHAnsi"/>
              <w:color w:val="000000"/>
            </w:rPr>
            <w:t xml:space="preserve">, </w:t>
          </w:r>
          <w:r w:rsidRPr="000E113A">
            <w:rPr>
              <w:rFonts w:asciiTheme="majorHAnsi" w:eastAsia="Times New Roman" w:hAnsiTheme="majorHAnsi" w:cstheme="majorHAnsi"/>
              <w:i/>
              <w:iCs/>
              <w:color w:val="000000"/>
            </w:rPr>
            <w:t>9</w:t>
          </w:r>
          <w:r w:rsidRPr="000E113A">
            <w:rPr>
              <w:rFonts w:asciiTheme="majorHAnsi" w:eastAsia="Times New Roman" w:hAnsiTheme="majorHAnsi" w:cstheme="majorHAnsi"/>
              <w:color w:val="000000"/>
            </w:rPr>
            <w:t>(1). https://doi.org/https://doi.org/10.22370/bre.91.2024.3839</w:t>
          </w:r>
        </w:p>
        <w:p w14:paraId="5BB2E39A" w14:textId="77777777" w:rsidR="00B433B1" w:rsidRPr="000E113A" w:rsidRDefault="00B433B1">
          <w:pPr>
            <w:autoSpaceDE w:val="0"/>
            <w:autoSpaceDN w:val="0"/>
            <w:ind w:left="0" w:hanging="2"/>
            <w:divId w:val="211354809"/>
            <w:rPr>
              <w:rFonts w:asciiTheme="majorHAnsi" w:eastAsia="Times New Roman" w:hAnsiTheme="majorHAnsi" w:cstheme="majorHAnsi"/>
              <w:color w:val="000000"/>
              <w:lang w:val="en-US"/>
            </w:rPr>
          </w:pPr>
          <w:proofErr w:type="spellStart"/>
          <w:r w:rsidRPr="000E113A">
            <w:rPr>
              <w:rFonts w:asciiTheme="majorHAnsi" w:eastAsia="Times New Roman" w:hAnsiTheme="majorHAnsi" w:cstheme="majorHAnsi"/>
              <w:color w:val="000000"/>
              <w:lang w:val="en-US"/>
            </w:rPr>
            <w:t>Gerhardy</w:t>
          </w:r>
          <w:proofErr w:type="spellEnd"/>
          <w:r w:rsidRPr="000E113A">
            <w:rPr>
              <w:rFonts w:asciiTheme="majorHAnsi" w:eastAsia="Times New Roman" w:hAnsiTheme="majorHAnsi" w:cstheme="majorHAnsi"/>
              <w:color w:val="000000"/>
              <w:lang w:val="en-US"/>
            </w:rPr>
            <w:t xml:space="preserve">, T. H., Schlomann, A., Wahl, H.-W., &amp; Schmidt, L. I. (2022). Effects of age simulation suits on psychological and physical outcomes: a systematic review. </w:t>
          </w:r>
          <w:r w:rsidRPr="000E113A">
            <w:rPr>
              <w:rFonts w:asciiTheme="majorHAnsi" w:eastAsia="Times New Roman" w:hAnsiTheme="majorHAnsi" w:cstheme="majorHAnsi"/>
              <w:i/>
              <w:iCs/>
              <w:color w:val="000000"/>
              <w:lang w:val="en-US"/>
            </w:rPr>
            <w:t>European Journal of Ageing</w:t>
          </w:r>
          <w:r w:rsidRPr="000E113A">
            <w:rPr>
              <w:rFonts w:asciiTheme="majorHAnsi" w:eastAsia="Times New Roman" w:hAnsiTheme="majorHAnsi" w:cstheme="majorHAnsi"/>
              <w:color w:val="000000"/>
              <w:lang w:val="en-US"/>
            </w:rPr>
            <w:t xml:space="preserve">, </w:t>
          </w:r>
          <w:r w:rsidRPr="000E113A">
            <w:rPr>
              <w:rFonts w:asciiTheme="majorHAnsi" w:eastAsia="Times New Roman" w:hAnsiTheme="majorHAnsi" w:cstheme="majorHAnsi"/>
              <w:i/>
              <w:iCs/>
              <w:color w:val="000000"/>
              <w:lang w:val="en-US"/>
            </w:rPr>
            <w:t>19</w:t>
          </w:r>
          <w:r w:rsidRPr="000E113A">
            <w:rPr>
              <w:rFonts w:asciiTheme="majorHAnsi" w:eastAsia="Times New Roman" w:hAnsiTheme="majorHAnsi" w:cstheme="majorHAnsi"/>
              <w:color w:val="000000"/>
              <w:lang w:val="en-US"/>
            </w:rPr>
            <w:t>, 953–976. https://doi.org/10.1007/s10433-022-00722-1</w:t>
          </w:r>
        </w:p>
        <w:p w14:paraId="78D26B3A" w14:textId="77777777" w:rsidR="00B433B1" w:rsidRPr="000E113A" w:rsidRDefault="00B433B1">
          <w:pPr>
            <w:autoSpaceDE w:val="0"/>
            <w:autoSpaceDN w:val="0"/>
            <w:ind w:left="0" w:hanging="2"/>
            <w:divId w:val="226303555"/>
            <w:rPr>
              <w:rFonts w:asciiTheme="majorHAnsi" w:eastAsia="Times New Roman" w:hAnsiTheme="majorHAnsi" w:cstheme="majorHAnsi"/>
              <w:color w:val="000000"/>
            </w:rPr>
          </w:pPr>
          <w:proofErr w:type="spellStart"/>
          <w:r w:rsidRPr="000E113A">
            <w:rPr>
              <w:rFonts w:asciiTheme="majorHAnsi" w:eastAsia="Times New Roman" w:hAnsiTheme="majorHAnsi" w:cstheme="majorHAnsi"/>
              <w:color w:val="000000"/>
              <w:lang w:val="en-US"/>
            </w:rPr>
            <w:t>Hojat</w:t>
          </w:r>
          <w:proofErr w:type="spellEnd"/>
          <w:r w:rsidRPr="000E113A">
            <w:rPr>
              <w:rFonts w:asciiTheme="majorHAnsi" w:eastAsia="Times New Roman" w:hAnsiTheme="majorHAnsi" w:cstheme="majorHAnsi"/>
              <w:color w:val="000000"/>
              <w:lang w:val="en-US"/>
            </w:rPr>
            <w:t xml:space="preserve">, M., Mangione, S., Nasca, T. J., Cohen, M. J. M., Gonnella, J. S., Erdmann, J. B., </w:t>
          </w:r>
          <w:proofErr w:type="spellStart"/>
          <w:r w:rsidRPr="000E113A">
            <w:rPr>
              <w:rFonts w:asciiTheme="majorHAnsi" w:eastAsia="Times New Roman" w:hAnsiTheme="majorHAnsi" w:cstheme="majorHAnsi"/>
              <w:color w:val="000000"/>
              <w:lang w:val="en-US"/>
            </w:rPr>
            <w:t>Veloski</w:t>
          </w:r>
          <w:proofErr w:type="spellEnd"/>
          <w:r w:rsidRPr="000E113A">
            <w:rPr>
              <w:rFonts w:asciiTheme="majorHAnsi" w:eastAsia="Times New Roman" w:hAnsiTheme="majorHAnsi" w:cstheme="majorHAnsi"/>
              <w:color w:val="000000"/>
              <w:lang w:val="en-US"/>
            </w:rPr>
            <w:t xml:space="preserve">, J., &amp; Magee, M. (2001). The Jefferson Scale of Physician Empathy: Development and Preliminary Psychometric Data. </w:t>
          </w:r>
          <w:proofErr w:type="spellStart"/>
          <w:r w:rsidRPr="000E113A">
            <w:rPr>
              <w:rFonts w:asciiTheme="majorHAnsi" w:eastAsia="Times New Roman" w:hAnsiTheme="majorHAnsi" w:cstheme="majorHAnsi"/>
              <w:i/>
              <w:iCs/>
              <w:color w:val="000000"/>
            </w:rPr>
            <w:t>Educational</w:t>
          </w:r>
          <w:proofErr w:type="spellEnd"/>
          <w:r w:rsidRPr="000E113A">
            <w:rPr>
              <w:rFonts w:asciiTheme="majorHAnsi" w:eastAsia="Times New Roman" w:hAnsiTheme="majorHAnsi" w:cstheme="majorHAnsi"/>
              <w:i/>
              <w:iCs/>
              <w:color w:val="000000"/>
            </w:rPr>
            <w:t xml:space="preserve"> and </w:t>
          </w:r>
          <w:proofErr w:type="spellStart"/>
          <w:r w:rsidRPr="000E113A">
            <w:rPr>
              <w:rFonts w:asciiTheme="majorHAnsi" w:eastAsia="Times New Roman" w:hAnsiTheme="majorHAnsi" w:cstheme="majorHAnsi"/>
              <w:i/>
              <w:iCs/>
              <w:color w:val="000000"/>
            </w:rPr>
            <w:t>Psychological</w:t>
          </w:r>
          <w:proofErr w:type="spellEnd"/>
          <w:r w:rsidRPr="000E113A">
            <w:rPr>
              <w:rFonts w:asciiTheme="majorHAnsi" w:eastAsia="Times New Roman" w:hAnsiTheme="majorHAnsi" w:cstheme="majorHAnsi"/>
              <w:i/>
              <w:iCs/>
              <w:color w:val="000000"/>
            </w:rPr>
            <w:t xml:space="preserve"> </w:t>
          </w:r>
          <w:proofErr w:type="spellStart"/>
          <w:r w:rsidRPr="000E113A">
            <w:rPr>
              <w:rFonts w:asciiTheme="majorHAnsi" w:eastAsia="Times New Roman" w:hAnsiTheme="majorHAnsi" w:cstheme="majorHAnsi"/>
              <w:i/>
              <w:iCs/>
              <w:color w:val="000000"/>
            </w:rPr>
            <w:t>Measurement</w:t>
          </w:r>
          <w:proofErr w:type="spellEnd"/>
          <w:r w:rsidRPr="000E113A">
            <w:rPr>
              <w:rFonts w:asciiTheme="majorHAnsi" w:eastAsia="Times New Roman" w:hAnsiTheme="majorHAnsi" w:cstheme="majorHAnsi"/>
              <w:color w:val="000000"/>
            </w:rPr>
            <w:t xml:space="preserve">, </w:t>
          </w:r>
          <w:r w:rsidRPr="000E113A">
            <w:rPr>
              <w:rFonts w:asciiTheme="majorHAnsi" w:eastAsia="Times New Roman" w:hAnsiTheme="majorHAnsi" w:cstheme="majorHAnsi"/>
              <w:i/>
              <w:iCs/>
              <w:color w:val="000000"/>
            </w:rPr>
            <w:t>61</w:t>
          </w:r>
          <w:r w:rsidRPr="000E113A">
            <w:rPr>
              <w:rFonts w:asciiTheme="majorHAnsi" w:eastAsia="Times New Roman" w:hAnsiTheme="majorHAnsi" w:cstheme="majorHAnsi"/>
              <w:color w:val="000000"/>
            </w:rPr>
            <w:t>(2), 349–365. https://doi.org/10.1177/00131640121971158</w:t>
          </w:r>
        </w:p>
        <w:p w14:paraId="3B687992" w14:textId="77777777" w:rsidR="00B433B1" w:rsidRPr="000E113A" w:rsidRDefault="00B433B1">
          <w:pPr>
            <w:autoSpaceDE w:val="0"/>
            <w:autoSpaceDN w:val="0"/>
            <w:ind w:left="0" w:hanging="2"/>
            <w:divId w:val="764688229"/>
            <w:rPr>
              <w:rFonts w:asciiTheme="majorHAnsi" w:eastAsia="Times New Roman" w:hAnsiTheme="majorHAnsi" w:cstheme="majorHAnsi"/>
              <w:color w:val="000000"/>
              <w:lang w:val="en-US"/>
            </w:rPr>
          </w:pPr>
          <w:r w:rsidRPr="000E113A">
            <w:rPr>
              <w:rFonts w:asciiTheme="majorHAnsi" w:eastAsia="Times New Roman" w:hAnsiTheme="majorHAnsi" w:cstheme="majorHAnsi"/>
              <w:color w:val="000000"/>
            </w:rPr>
            <w:t>Instituto Nacional de Estadísticas. (</w:t>
          </w:r>
          <w:proofErr w:type="spellStart"/>
          <w:r w:rsidRPr="000E113A">
            <w:rPr>
              <w:rFonts w:asciiTheme="majorHAnsi" w:eastAsia="Times New Roman" w:hAnsiTheme="majorHAnsi" w:cstheme="majorHAnsi"/>
              <w:color w:val="000000"/>
            </w:rPr>
            <w:t>n.d</w:t>
          </w:r>
          <w:proofErr w:type="spellEnd"/>
          <w:r w:rsidRPr="000E113A">
            <w:rPr>
              <w:rFonts w:asciiTheme="majorHAnsi" w:eastAsia="Times New Roman" w:hAnsiTheme="majorHAnsi" w:cstheme="majorHAnsi"/>
              <w:color w:val="000000"/>
            </w:rPr>
            <w:t xml:space="preserve">.). </w:t>
          </w:r>
          <w:r w:rsidRPr="000E113A">
            <w:rPr>
              <w:rFonts w:asciiTheme="majorHAnsi" w:eastAsia="Times New Roman" w:hAnsiTheme="majorHAnsi" w:cstheme="majorHAnsi"/>
              <w:i/>
              <w:iCs/>
              <w:color w:val="000000"/>
            </w:rPr>
            <w:t>Estimaciones y proyecciones de la población de Chile 1992-2050 Síntesis de Resultados</w:t>
          </w:r>
          <w:r w:rsidRPr="000E113A">
            <w:rPr>
              <w:rFonts w:asciiTheme="majorHAnsi" w:eastAsia="Times New Roman" w:hAnsiTheme="majorHAnsi" w:cstheme="majorHAnsi"/>
              <w:color w:val="000000"/>
            </w:rPr>
            <w:t xml:space="preserve">. </w:t>
          </w:r>
          <w:r w:rsidRPr="000E113A">
            <w:rPr>
              <w:rFonts w:asciiTheme="majorHAnsi" w:eastAsia="Times New Roman" w:hAnsiTheme="majorHAnsi" w:cstheme="majorHAnsi"/>
              <w:color w:val="000000"/>
              <w:lang w:val="en-US"/>
            </w:rPr>
            <w:t>Retrieved September 25, 2024, from https://www.ine.gob.cl/docs/default-source/proyecciones-de-poblacion/publicaciones-y-anuarios/base-2017/ine_estimaciones-y-proyecciones-de-población-1992-2050_base-2017_síntesis.pdf?sfvrsn=c623983e_6</w:t>
          </w:r>
        </w:p>
        <w:p w14:paraId="320CA64A" w14:textId="77777777" w:rsidR="00B433B1" w:rsidRPr="000E113A" w:rsidRDefault="00B433B1">
          <w:pPr>
            <w:autoSpaceDE w:val="0"/>
            <w:autoSpaceDN w:val="0"/>
            <w:ind w:left="0" w:hanging="2"/>
            <w:divId w:val="535198223"/>
            <w:rPr>
              <w:rFonts w:asciiTheme="majorHAnsi" w:eastAsia="Times New Roman" w:hAnsiTheme="majorHAnsi" w:cstheme="majorHAnsi"/>
              <w:color w:val="000000"/>
            </w:rPr>
          </w:pPr>
          <w:r w:rsidRPr="000E113A">
            <w:rPr>
              <w:rFonts w:asciiTheme="majorHAnsi" w:eastAsia="Times New Roman" w:hAnsiTheme="majorHAnsi" w:cstheme="majorHAnsi"/>
              <w:color w:val="000000"/>
            </w:rPr>
            <w:t xml:space="preserve">Leon, T., &amp; </w:t>
          </w:r>
          <w:proofErr w:type="spellStart"/>
          <w:r w:rsidRPr="000E113A">
            <w:rPr>
              <w:rFonts w:asciiTheme="majorHAnsi" w:eastAsia="Times New Roman" w:hAnsiTheme="majorHAnsi" w:cstheme="majorHAnsi"/>
              <w:color w:val="000000"/>
            </w:rPr>
            <w:t>Bozanic</w:t>
          </w:r>
          <w:proofErr w:type="spellEnd"/>
          <w:r w:rsidRPr="000E113A">
            <w:rPr>
              <w:rFonts w:asciiTheme="majorHAnsi" w:eastAsia="Times New Roman" w:hAnsiTheme="majorHAnsi" w:cstheme="majorHAnsi"/>
              <w:color w:val="000000"/>
            </w:rPr>
            <w:t xml:space="preserve">, A. (2022). Viejismo y su efecto en Salud. </w:t>
          </w:r>
          <w:r w:rsidRPr="000E113A">
            <w:rPr>
              <w:rFonts w:asciiTheme="majorHAnsi" w:eastAsia="Times New Roman" w:hAnsiTheme="majorHAnsi" w:cstheme="majorHAnsi"/>
              <w:i/>
              <w:iCs/>
              <w:color w:val="000000"/>
            </w:rPr>
            <w:t xml:space="preserve">REV. CHIL NEURO-PSIQUIAT </w:t>
          </w:r>
          <w:r w:rsidRPr="000E113A">
            <w:rPr>
              <w:rFonts w:asciiTheme="majorHAnsi" w:eastAsia="Times New Roman" w:hAnsiTheme="majorHAnsi" w:cstheme="majorHAnsi"/>
              <w:color w:val="000000"/>
            </w:rPr>
            <w:t xml:space="preserve">, </w:t>
          </w:r>
          <w:r w:rsidRPr="000E113A">
            <w:rPr>
              <w:rFonts w:asciiTheme="majorHAnsi" w:eastAsia="Times New Roman" w:hAnsiTheme="majorHAnsi" w:cstheme="majorHAnsi"/>
              <w:i/>
              <w:iCs/>
              <w:color w:val="000000"/>
            </w:rPr>
            <w:t>60</w:t>
          </w:r>
          <w:r w:rsidRPr="000E113A">
            <w:rPr>
              <w:rFonts w:asciiTheme="majorHAnsi" w:eastAsia="Times New Roman" w:hAnsiTheme="majorHAnsi" w:cstheme="majorHAnsi"/>
              <w:color w:val="000000"/>
            </w:rPr>
            <w:t>(4), 497–499. www.sonepsyn.cl</w:t>
          </w:r>
        </w:p>
        <w:p w14:paraId="2A542CF7" w14:textId="07322AD6" w:rsidR="00B433B1" w:rsidRPr="000E113A" w:rsidRDefault="00B433B1">
          <w:pPr>
            <w:autoSpaceDE w:val="0"/>
            <w:autoSpaceDN w:val="0"/>
            <w:ind w:left="0" w:hanging="2"/>
            <w:divId w:val="91554963"/>
            <w:rPr>
              <w:rFonts w:asciiTheme="majorHAnsi" w:eastAsia="Times New Roman" w:hAnsiTheme="majorHAnsi" w:cstheme="majorHAnsi"/>
              <w:color w:val="000000"/>
              <w:lang w:val="en-US"/>
            </w:rPr>
          </w:pPr>
          <w:r w:rsidRPr="000E113A">
            <w:rPr>
              <w:rFonts w:asciiTheme="majorHAnsi" w:eastAsia="Times New Roman" w:hAnsiTheme="majorHAnsi" w:cstheme="majorHAnsi"/>
              <w:color w:val="000000"/>
              <w:lang w:val="en-US"/>
            </w:rPr>
            <w:t xml:space="preserve">Madrigal, M. L. (2009). </w:t>
          </w:r>
          <w:r w:rsidR="00D5574C" w:rsidRPr="000E113A">
            <w:rPr>
              <w:rFonts w:asciiTheme="majorHAnsi" w:eastAsia="Times New Roman" w:hAnsiTheme="majorHAnsi" w:cstheme="majorHAnsi"/>
              <w:i/>
              <w:iCs/>
              <w:color w:val="000000"/>
              <w:lang w:val="en-US"/>
            </w:rPr>
            <w:t xml:space="preserve">Review of the </w:t>
          </w:r>
          <w:proofErr w:type="spellStart"/>
          <w:r w:rsidR="00D5574C" w:rsidRPr="000E113A">
            <w:rPr>
              <w:rFonts w:asciiTheme="majorHAnsi" w:eastAsia="Times New Roman" w:hAnsiTheme="majorHAnsi" w:cstheme="majorHAnsi"/>
              <w:i/>
              <w:iCs/>
              <w:color w:val="000000"/>
              <w:lang w:val="en-US"/>
            </w:rPr>
            <w:t>rathus</w:t>
          </w:r>
          <w:proofErr w:type="spellEnd"/>
          <w:r w:rsidR="00D5574C" w:rsidRPr="000E113A">
            <w:rPr>
              <w:rFonts w:asciiTheme="majorHAnsi" w:eastAsia="Times New Roman" w:hAnsiTheme="majorHAnsi" w:cstheme="majorHAnsi"/>
              <w:i/>
              <w:iCs/>
              <w:color w:val="000000"/>
              <w:lang w:val="en-US"/>
            </w:rPr>
            <w:t xml:space="preserve"> assertiveness scale adapted by </w:t>
          </w:r>
          <w:proofErr w:type="spellStart"/>
          <w:r w:rsidR="00D5574C" w:rsidRPr="000E113A">
            <w:rPr>
              <w:rFonts w:asciiTheme="majorHAnsi" w:eastAsia="Times New Roman" w:hAnsiTheme="majorHAnsi" w:cstheme="majorHAnsi"/>
              <w:i/>
              <w:iCs/>
              <w:color w:val="000000"/>
              <w:lang w:val="en-US"/>
            </w:rPr>
            <w:t>leon</w:t>
          </w:r>
          <w:proofErr w:type="spellEnd"/>
          <w:r w:rsidR="00D5574C" w:rsidRPr="000E113A">
            <w:rPr>
              <w:rFonts w:asciiTheme="majorHAnsi" w:eastAsia="Times New Roman" w:hAnsiTheme="majorHAnsi" w:cstheme="majorHAnsi"/>
              <w:i/>
              <w:iCs/>
              <w:color w:val="000000"/>
              <w:lang w:val="en-US"/>
            </w:rPr>
            <w:t xml:space="preserve"> and </w:t>
          </w:r>
          <w:proofErr w:type="spellStart"/>
          <w:proofErr w:type="gramStart"/>
          <w:r w:rsidR="00D5574C" w:rsidRPr="000E113A">
            <w:rPr>
              <w:rFonts w:asciiTheme="majorHAnsi" w:eastAsia="Times New Roman" w:hAnsiTheme="majorHAnsi" w:cstheme="majorHAnsi"/>
              <w:i/>
              <w:iCs/>
              <w:color w:val="000000"/>
              <w:lang w:val="en-US"/>
            </w:rPr>
            <w:t>vargas</w:t>
          </w:r>
          <w:proofErr w:type="spellEnd"/>
          <w:r w:rsidRPr="000E113A">
            <w:rPr>
              <w:rFonts w:asciiTheme="majorHAnsi" w:eastAsia="Times New Roman" w:hAnsiTheme="majorHAnsi" w:cstheme="majorHAnsi"/>
              <w:i/>
              <w:iCs/>
              <w:color w:val="000000"/>
              <w:lang w:val="en-US"/>
            </w:rPr>
            <w:t xml:space="preserve"> </w:t>
          </w:r>
          <w:r w:rsidR="00D5574C" w:rsidRPr="000E113A">
            <w:rPr>
              <w:rFonts w:asciiTheme="majorHAnsi" w:eastAsia="Times New Roman" w:hAnsiTheme="majorHAnsi" w:cstheme="majorHAnsi"/>
              <w:i/>
              <w:iCs/>
              <w:color w:val="000000"/>
              <w:lang w:val="en-US"/>
            </w:rPr>
            <w:t>.</w:t>
          </w:r>
          <w:proofErr w:type="gramEnd"/>
        </w:p>
        <w:p w14:paraId="7A4DCF87" w14:textId="77777777" w:rsidR="00B433B1" w:rsidRPr="000E113A" w:rsidRDefault="00B433B1">
          <w:pPr>
            <w:autoSpaceDE w:val="0"/>
            <w:autoSpaceDN w:val="0"/>
            <w:ind w:left="0" w:hanging="2"/>
            <w:divId w:val="64303487"/>
            <w:rPr>
              <w:rFonts w:asciiTheme="majorHAnsi" w:eastAsia="Times New Roman" w:hAnsiTheme="majorHAnsi" w:cstheme="majorHAnsi"/>
              <w:color w:val="000000"/>
              <w:lang w:val="en-US"/>
            </w:rPr>
          </w:pPr>
          <w:r w:rsidRPr="000E113A">
            <w:rPr>
              <w:rFonts w:asciiTheme="majorHAnsi" w:eastAsia="Times New Roman" w:hAnsiTheme="majorHAnsi" w:cstheme="majorHAnsi"/>
              <w:color w:val="000000"/>
            </w:rPr>
            <w:t xml:space="preserve">Ortiz-Rubio, A., Lobato, R. M., &amp; Valenza, M. C. (2020). </w:t>
          </w:r>
          <w:r w:rsidRPr="000E113A">
            <w:rPr>
              <w:rFonts w:asciiTheme="majorHAnsi" w:eastAsia="Times New Roman" w:hAnsiTheme="majorHAnsi" w:cstheme="majorHAnsi"/>
              <w:color w:val="000000"/>
              <w:lang w:val="en-US"/>
            </w:rPr>
            <w:t xml:space="preserve">Kogan’s Attitude toward Old People scale revisited: Psychometric properties and recommendations. </w:t>
          </w:r>
          <w:r w:rsidRPr="000E113A">
            <w:rPr>
              <w:rFonts w:asciiTheme="majorHAnsi" w:eastAsia="Times New Roman" w:hAnsiTheme="majorHAnsi" w:cstheme="majorHAnsi"/>
              <w:i/>
              <w:iCs/>
              <w:color w:val="000000"/>
              <w:lang w:val="en-US"/>
            </w:rPr>
            <w:t>Archives of Gerontology and Geriatrics</w:t>
          </w:r>
          <w:r w:rsidRPr="000E113A">
            <w:rPr>
              <w:rFonts w:asciiTheme="majorHAnsi" w:eastAsia="Times New Roman" w:hAnsiTheme="majorHAnsi" w:cstheme="majorHAnsi"/>
              <w:color w:val="000000"/>
              <w:lang w:val="en-US"/>
            </w:rPr>
            <w:t xml:space="preserve">, </w:t>
          </w:r>
          <w:r w:rsidRPr="000E113A">
            <w:rPr>
              <w:rFonts w:asciiTheme="majorHAnsi" w:eastAsia="Times New Roman" w:hAnsiTheme="majorHAnsi" w:cstheme="majorHAnsi"/>
              <w:i/>
              <w:iCs/>
              <w:color w:val="000000"/>
              <w:lang w:val="en-US"/>
            </w:rPr>
            <w:t>90</w:t>
          </w:r>
          <w:r w:rsidRPr="000E113A">
            <w:rPr>
              <w:rFonts w:asciiTheme="majorHAnsi" w:eastAsia="Times New Roman" w:hAnsiTheme="majorHAnsi" w:cstheme="majorHAnsi"/>
              <w:color w:val="000000"/>
              <w:lang w:val="en-US"/>
            </w:rPr>
            <w:t>, 104159. https://doi.org/10.1016/j.archger.2020.104159</w:t>
          </w:r>
        </w:p>
        <w:p w14:paraId="161F590B" w14:textId="77777777" w:rsidR="00B433B1" w:rsidRPr="000E113A" w:rsidRDefault="00B433B1">
          <w:pPr>
            <w:autoSpaceDE w:val="0"/>
            <w:autoSpaceDN w:val="0"/>
            <w:ind w:left="0" w:hanging="2"/>
            <w:divId w:val="1528713428"/>
            <w:rPr>
              <w:rFonts w:asciiTheme="majorHAnsi" w:eastAsia="Times New Roman" w:hAnsiTheme="majorHAnsi" w:cstheme="majorHAnsi"/>
              <w:color w:val="000000"/>
            </w:rPr>
          </w:pPr>
          <w:r w:rsidRPr="000E113A">
            <w:rPr>
              <w:rFonts w:asciiTheme="majorHAnsi" w:eastAsia="Times New Roman" w:hAnsiTheme="majorHAnsi" w:cstheme="majorHAnsi"/>
              <w:color w:val="000000"/>
            </w:rPr>
            <w:t>Rodriguez-Molinero, J., Delgado-</w:t>
          </w:r>
          <w:proofErr w:type="spellStart"/>
          <w:r w:rsidRPr="000E113A">
            <w:rPr>
              <w:rFonts w:asciiTheme="majorHAnsi" w:eastAsia="Times New Roman" w:hAnsiTheme="majorHAnsi" w:cstheme="majorHAnsi"/>
              <w:color w:val="000000"/>
            </w:rPr>
            <w:t>Somolinos</w:t>
          </w:r>
          <w:proofErr w:type="spellEnd"/>
          <w:r w:rsidRPr="000E113A">
            <w:rPr>
              <w:rFonts w:asciiTheme="majorHAnsi" w:eastAsia="Times New Roman" w:hAnsiTheme="majorHAnsi" w:cstheme="majorHAnsi"/>
              <w:color w:val="000000"/>
            </w:rPr>
            <w:t xml:space="preserve">, E., </w:t>
          </w:r>
          <w:proofErr w:type="spellStart"/>
          <w:r w:rsidRPr="000E113A">
            <w:rPr>
              <w:rFonts w:asciiTheme="majorHAnsi" w:eastAsia="Times New Roman" w:hAnsiTheme="majorHAnsi" w:cstheme="majorHAnsi"/>
              <w:color w:val="000000"/>
            </w:rPr>
            <w:t>Miguelañez-Medrán</w:t>
          </w:r>
          <w:proofErr w:type="spellEnd"/>
          <w:r w:rsidRPr="000E113A">
            <w:rPr>
              <w:rFonts w:asciiTheme="majorHAnsi" w:eastAsia="Times New Roman" w:hAnsiTheme="majorHAnsi" w:cstheme="majorHAnsi"/>
              <w:color w:val="000000"/>
            </w:rPr>
            <w:t xml:space="preserve">, B. C., Ramirez-Puerta, R., Corral-Liria, I., Jiménez-Fernández, R., Losa-Iglesias, M. E., &amp; López-Sánchez, A. F. (2024). </w:t>
          </w:r>
          <w:r w:rsidRPr="000E113A">
            <w:rPr>
              <w:rFonts w:asciiTheme="majorHAnsi" w:eastAsia="Times New Roman" w:hAnsiTheme="majorHAnsi" w:cstheme="majorHAnsi"/>
              <w:color w:val="000000"/>
              <w:lang w:val="en-US"/>
            </w:rPr>
            <w:t xml:space="preserve">Use of an age-simulation suit as an empathy-building method for dental students: a pre-post study. </w:t>
          </w:r>
          <w:proofErr w:type="spellStart"/>
          <w:r w:rsidRPr="000E113A">
            <w:rPr>
              <w:rFonts w:asciiTheme="majorHAnsi" w:eastAsia="Times New Roman" w:hAnsiTheme="majorHAnsi" w:cstheme="majorHAnsi"/>
              <w:i/>
              <w:iCs/>
              <w:color w:val="000000"/>
            </w:rPr>
            <w:t>PeerJ</w:t>
          </w:r>
          <w:proofErr w:type="spellEnd"/>
          <w:r w:rsidRPr="000E113A">
            <w:rPr>
              <w:rFonts w:asciiTheme="majorHAnsi" w:eastAsia="Times New Roman" w:hAnsiTheme="majorHAnsi" w:cstheme="majorHAnsi"/>
              <w:color w:val="000000"/>
            </w:rPr>
            <w:t xml:space="preserve">, </w:t>
          </w:r>
          <w:r w:rsidRPr="000E113A">
            <w:rPr>
              <w:rFonts w:asciiTheme="majorHAnsi" w:eastAsia="Times New Roman" w:hAnsiTheme="majorHAnsi" w:cstheme="majorHAnsi"/>
              <w:i/>
              <w:iCs/>
              <w:color w:val="000000"/>
            </w:rPr>
            <w:t>12</w:t>
          </w:r>
          <w:r w:rsidRPr="000E113A">
            <w:rPr>
              <w:rFonts w:asciiTheme="majorHAnsi" w:eastAsia="Times New Roman" w:hAnsiTheme="majorHAnsi" w:cstheme="majorHAnsi"/>
              <w:color w:val="000000"/>
            </w:rPr>
            <w:t>, e17908. https://doi.org/10.7717/peerj.17908</w:t>
          </w:r>
        </w:p>
        <w:p w14:paraId="4BA7BD28" w14:textId="77777777" w:rsidR="00B433B1" w:rsidRPr="000E113A" w:rsidRDefault="00B433B1">
          <w:pPr>
            <w:autoSpaceDE w:val="0"/>
            <w:autoSpaceDN w:val="0"/>
            <w:ind w:left="0" w:hanging="2"/>
            <w:divId w:val="1061099741"/>
            <w:rPr>
              <w:rFonts w:asciiTheme="majorHAnsi" w:eastAsia="Times New Roman" w:hAnsiTheme="majorHAnsi" w:cstheme="majorHAnsi"/>
              <w:color w:val="000000"/>
            </w:rPr>
          </w:pPr>
          <w:r w:rsidRPr="000E113A">
            <w:rPr>
              <w:rFonts w:asciiTheme="majorHAnsi" w:eastAsia="Times New Roman" w:hAnsiTheme="majorHAnsi" w:cstheme="majorHAnsi"/>
              <w:color w:val="000000"/>
            </w:rPr>
            <w:t xml:space="preserve">Sirlopú Díaz, D., Pérez-Salas, C. P., Villarroel, V., García, C., Barrera, K., Fierro, E., &amp; Castillo, I. (2019). Adaptación y validación de la versión en español de la Escala de Respeto Incondicional hacia las personas en una muestra de escolares chilenos. </w:t>
          </w:r>
          <w:proofErr w:type="spellStart"/>
          <w:r w:rsidRPr="000E113A">
            <w:rPr>
              <w:rFonts w:asciiTheme="majorHAnsi" w:eastAsia="Times New Roman" w:hAnsiTheme="majorHAnsi" w:cstheme="majorHAnsi"/>
              <w:i/>
              <w:iCs/>
              <w:color w:val="000000"/>
            </w:rPr>
            <w:t>Universitas</w:t>
          </w:r>
          <w:proofErr w:type="spellEnd"/>
          <w:r w:rsidRPr="000E113A">
            <w:rPr>
              <w:rFonts w:asciiTheme="majorHAnsi" w:eastAsia="Times New Roman" w:hAnsiTheme="majorHAnsi" w:cstheme="majorHAnsi"/>
              <w:i/>
              <w:iCs/>
              <w:color w:val="000000"/>
            </w:rPr>
            <w:t xml:space="preserve"> </w:t>
          </w:r>
          <w:proofErr w:type="spellStart"/>
          <w:r w:rsidRPr="000E113A">
            <w:rPr>
              <w:rFonts w:asciiTheme="majorHAnsi" w:eastAsia="Times New Roman" w:hAnsiTheme="majorHAnsi" w:cstheme="majorHAnsi"/>
              <w:i/>
              <w:iCs/>
              <w:color w:val="000000"/>
            </w:rPr>
            <w:t>Psychologica</w:t>
          </w:r>
          <w:proofErr w:type="spellEnd"/>
          <w:r w:rsidRPr="000E113A">
            <w:rPr>
              <w:rFonts w:asciiTheme="majorHAnsi" w:eastAsia="Times New Roman" w:hAnsiTheme="majorHAnsi" w:cstheme="majorHAnsi"/>
              <w:color w:val="000000"/>
            </w:rPr>
            <w:t xml:space="preserve">, </w:t>
          </w:r>
          <w:r w:rsidRPr="000E113A">
            <w:rPr>
              <w:rFonts w:asciiTheme="majorHAnsi" w:eastAsia="Times New Roman" w:hAnsiTheme="majorHAnsi" w:cstheme="majorHAnsi"/>
              <w:i/>
              <w:iCs/>
              <w:color w:val="000000"/>
            </w:rPr>
            <w:t>18</w:t>
          </w:r>
          <w:r w:rsidRPr="000E113A">
            <w:rPr>
              <w:rFonts w:asciiTheme="majorHAnsi" w:eastAsia="Times New Roman" w:hAnsiTheme="majorHAnsi" w:cstheme="majorHAnsi"/>
              <w:color w:val="000000"/>
            </w:rPr>
            <w:t>(1), 1–13. https://doi.org/10.11144/Javeriana.upsy18-1.avve</w:t>
          </w:r>
        </w:p>
        <w:p w14:paraId="22A7DA59" w14:textId="7D109047" w:rsidR="00530659" w:rsidRPr="000E113A" w:rsidRDefault="00B433B1">
          <w:pPr>
            <w:spacing w:after="0"/>
            <w:ind w:left="0" w:hanging="2"/>
            <w:rPr>
              <w:rFonts w:asciiTheme="majorHAnsi" w:hAnsiTheme="majorHAnsi" w:cstheme="majorHAnsi"/>
            </w:rPr>
          </w:pPr>
          <w:r w:rsidRPr="000E113A">
            <w:rPr>
              <w:rFonts w:asciiTheme="majorHAnsi" w:eastAsia="Times New Roman" w:hAnsiTheme="majorHAnsi" w:cstheme="majorHAnsi"/>
              <w:color w:val="000000"/>
            </w:rPr>
            <w:t> </w:t>
          </w:r>
        </w:p>
      </w:sdtContent>
    </w:sdt>
    <w:p w14:paraId="1C704B52" w14:textId="77777777" w:rsidR="00530659" w:rsidRPr="000E113A" w:rsidRDefault="00530659">
      <w:pPr>
        <w:spacing w:after="0"/>
        <w:ind w:left="0" w:hanging="2"/>
        <w:rPr>
          <w:rFonts w:asciiTheme="majorHAnsi" w:hAnsiTheme="majorHAnsi" w:cstheme="majorHAnsi"/>
        </w:rPr>
      </w:pPr>
    </w:p>
    <w:p w14:paraId="5B7BF4C4" w14:textId="77777777" w:rsidR="00530659" w:rsidRPr="000E113A" w:rsidRDefault="00530659">
      <w:pPr>
        <w:spacing w:after="0"/>
        <w:ind w:left="0" w:hanging="2"/>
        <w:rPr>
          <w:rFonts w:asciiTheme="majorHAnsi" w:hAnsiTheme="majorHAnsi" w:cstheme="majorHAnsi"/>
        </w:rPr>
      </w:pPr>
    </w:p>
    <w:p w14:paraId="3D69F89E" w14:textId="77777777" w:rsidR="00530659" w:rsidRPr="000E113A" w:rsidRDefault="00530659">
      <w:pPr>
        <w:spacing w:after="0"/>
        <w:ind w:left="0" w:hanging="2"/>
        <w:rPr>
          <w:rFonts w:asciiTheme="majorHAnsi" w:hAnsiTheme="majorHAnsi" w:cstheme="majorHAnsi"/>
        </w:rPr>
      </w:pPr>
    </w:p>
    <w:p w14:paraId="25739114" w14:textId="113064F2" w:rsidR="00530659" w:rsidRPr="000E113A" w:rsidRDefault="005E109D">
      <w:pPr>
        <w:spacing w:after="0"/>
        <w:ind w:left="0" w:hanging="2"/>
        <w:rPr>
          <w:rFonts w:asciiTheme="majorHAnsi" w:hAnsiTheme="majorHAnsi" w:cstheme="majorHAnsi"/>
        </w:rPr>
      </w:pPr>
      <w:r w:rsidRPr="000E113A">
        <w:rPr>
          <w:rFonts w:asciiTheme="majorHAnsi" w:hAnsiTheme="majorHAnsi" w:cstheme="majorHAnsi"/>
          <w:noProof/>
        </w:rPr>
        <w:lastRenderedPageBreak/>
        <w:drawing>
          <wp:anchor distT="0" distB="0" distL="114300" distR="114300" simplePos="0" relativeHeight="251659264" behindDoc="0" locked="0" layoutInCell="1" allowOverlap="1" wp14:anchorId="7C74C941" wp14:editId="68E9AEE7">
            <wp:simplePos x="0" y="0"/>
            <wp:positionH relativeFrom="column">
              <wp:posOffset>3434715</wp:posOffset>
            </wp:positionH>
            <wp:positionV relativeFrom="paragraph">
              <wp:posOffset>8890</wp:posOffset>
            </wp:positionV>
            <wp:extent cx="1257300" cy="1131570"/>
            <wp:effectExtent l="0" t="0" r="0" b="0"/>
            <wp:wrapThrough wrapText="bothSides">
              <wp:wrapPolygon edited="0">
                <wp:start x="0" y="0"/>
                <wp:lineTo x="0" y="21091"/>
                <wp:lineTo x="21273" y="21091"/>
                <wp:lineTo x="21273" y="0"/>
                <wp:lineTo x="0" y="0"/>
              </wp:wrapPolygon>
            </wp:wrapThrough>
            <wp:docPr id="424741620"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41620" name="Imagen 1" descr="Diagrama&#10;&#10;Descripción generada automáticamente con confianza baja"/>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57300" cy="1131570"/>
                    </a:xfrm>
                    <a:prstGeom prst="rect">
                      <a:avLst/>
                    </a:prstGeom>
                  </pic:spPr>
                </pic:pic>
              </a:graphicData>
            </a:graphic>
            <wp14:sizeRelH relativeFrom="page">
              <wp14:pctWidth>0</wp14:pctWidth>
            </wp14:sizeRelH>
            <wp14:sizeRelV relativeFrom="page">
              <wp14:pctHeight>0</wp14:pctHeight>
            </wp14:sizeRelV>
          </wp:anchor>
        </w:drawing>
      </w:r>
      <w:r w:rsidR="00322042" w:rsidRPr="000E113A">
        <w:rPr>
          <w:rFonts w:asciiTheme="majorHAnsi" w:hAnsiTheme="majorHAnsi" w:cstheme="majorHAnsi"/>
          <w:noProof/>
        </w:rPr>
        <w:drawing>
          <wp:inline distT="0" distB="0" distL="0" distR="0" wp14:anchorId="3AF5A95D" wp14:editId="59E3B387">
            <wp:extent cx="1438275" cy="907601"/>
            <wp:effectExtent l="0" t="0" r="0" b="6985"/>
            <wp:docPr id="2129171909" name="Imagen 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71909" name="Imagen 1" descr="Texto, Pizarra&#10;&#10;Descripción generada automáticamente"/>
                    <pic:cNvPicPr/>
                  </pic:nvPicPr>
                  <pic:blipFill>
                    <a:blip r:embed="rId36">
                      <a:extLst>
                        <a:ext uri="{BEBA8EAE-BF5A-486C-A8C5-ECC9F3942E4B}">
                          <a14:imgProps xmlns:a14="http://schemas.microsoft.com/office/drawing/2010/main">
                            <a14:imgLayer r:embed="rId37">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442532" cy="910288"/>
                    </a:xfrm>
                    <a:prstGeom prst="rect">
                      <a:avLst/>
                    </a:prstGeom>
                  </pic:spPr>
                </pic:pic>
              </a:graphicData>
            </a:graphic>
          </wp:inline>
        </w:drawing>
      </w:r>
    </w:p>
    <w:p w14:paraId="5D917146" w14:textId="77777777" w:rsidR="00530659" w:rsidRPr="000E113A" w:rsidRDefault="00530659">
      <w:pPr>
        <w:spacing w:after="0"/>
        <w:ind w:left="0" w:hanging="2"/>
        <w:rPr>
          <w:rFonts w:asciiTheme="majorHAnsi" w:hAnsiTheme="majorHAnsi" w:cstheme="majorHAnsi"/>
        </w:rPr>
      </w:pPr>
    </w:p>
    <w:p w14:paraId="2FB36F6F" w14:textId="77777777" w:rsidR="00530659" w:rsidRPr="000E113A" w:rsidRDefault="008266B9">
      <w:pPr>
        <w:spacing w:after="0"/>
        <w:ind w:left="0" w:hanging="2"/>
        <w:rPr>
          <w:rFonts w:asciiTheme="majorHAnsi" w:hAnsiTheme="majorHAnsi" w:cstheme="majorHAnsi"/>
        </w:rPr>
      </w:pPr>
      <w:r w:rsidRPr="000E113A">
        <w:rPr>
          <w:rFonts w:asciiTheme="majorHAnsi" w:hAnsiTheme="majorHAnsi" w:cstheme="majorHAnsi"/>
        </w:rPr>
        <w:t>--------------------------------------------------</w:t>
      </w:r>
      <w:r w:rsidRPr="000E113A">
        <w:rPr>
          <w:rFonts w:asciiTheme="majorHAnsi" w:hAnsiTheme="majorHAnsi" w:cstheme="majorHAnsi"/>
        </w:rPr>
        <w:tab/>
      </w:r>
      <w:r w:rsidRPr="000E113A">
        <w:rPr>
          <w:rFonts w:asciiTheme="majorHAnsi" w:hAnsiTheme="majorHAnsi" w:cstheme="majorHAnsi"/>
        </w:rPr>
        <w:tab/>
        <w:t xml:space="preserve">    --------------------------------------------------</w:t>
      </w:r>
    </w:p>
    <w:p w14:paraId="11C6C979" w14:textId="77777777" w:rsidR="00530659" w:rsidRPr="000E113A" w:rsidRDefault="008266B9">
      <w:pPr>
        <w:spacing w:after="0"/>
        <w:ind w:left="0" w:hanging="2"/>
        <w:rPr>
          <w:rFonts w:asciiTheme="majorHAnsi" w:hAnsiTheme="majorHAnsi" w:cstheme="majorHAnsi"/>
        </w:rPr>
      </w:pPr>
      <w:r w:rsidRPr="000E113A">
        <w:rPr>
          <w:rFonts w:asciiTheme="majorHAnsi" w:hAnsiTheme="majorHAnsi" w:cstheme="majorHAnsi"/>
          <w:b/>
        </w:rPr>
        <w:t xml:space="preserve"> Firma del Académico Responsable (1) </w:t>
      </w:r>
      <w:r w:rsidRPr="000E113A">
        <w:rPr>
          <w:rFonts w:asciiTheme="majorHAnsi" w:hAnsiTheme="majorHAnsi" w:cstheme="majorHAnsi"/>
          <w:b/>
        </w:rPr>
        <w:tab/>
      </w:r>
      <w:r w:rsidRPr="000E113A">
        <w:rPr>
          <w:rFonts w:asciiTheme="majorHAnsi" w:hAnsiTheme="majorHAnsi" w:cstheme="majorHAnsi"/>
          <w:b/>
        </w:rPr>
        <w:tab/>
        <w:t xml:space="preserve">     </w:t>
      </w:r>
      <w:r w:rsidRPr="000E113A">
        <w:rPr>
          <w:rFonts w:asciiTheme="majorHAnsi" w:hAnsiTheme="majorHAnsi" w:cstheme="majorHAnsi"/>
          <w:b/>
        </w:rPr>
        <w:tab/>
        <w:t xml:space="preserve">     Firma del Académico Responsable (2) </w:t>
      </w:r>
    </w:p>
    <w:p w14:paraId="097CE57E" w14:textId="177CD84F" w:rsidR="00304F7B" w:rsidRPr="000E113A" w:rsidRDefault="00322042" w:rsidP="00304F7B">
      <w:pPr>
        <w:spacing w:after="0"/>
        <w:ind w:left="0" w:hanging="2"/>
        <w:rPr>
          <w:rFonts w:asciiTheme="majorHAnsi" w:hAnsiTheme="majorHAnsi" w:cstheme="majorHAnsi"/>
        </w:rPr>
      </w:pPr>
      <w:r w:rsidRPr="000E113A">
        <w:rPr>
          <w:rFonts w:asciiTheme="majorHAnsi" w:hAnsiTheme="majorHAnsi" w:cstheme="majorHAnsi"/>
        </w:rPr>
        <w:t>Mg. Daniela Robles Tapia</w:t>
      </w:r>
      <w:r w:rsidRPr="000E113A">
        <w:rPr>
          <w:rFonts w:asciiTheme="majorHAnsi" w:hAnsiTheme="majorHAnsi" w:cstheme="majorHAnsi"/>
        </w:rPr>
        <w:tab/>
      </w:r>
      <w:r w:rsidRPr="000E113A">
        <w:rPr>
          <w:rFonts w:asciiTheme="majorHAnsi" w:hAnsiTheme="majorHAnsi" w:cstheme="majorHAnsi"/>
        </w:rPr>
        <w:tab/>
      </w:r>
      <w:r w:rsidRPr="000E113A">
        <w:rPr>
          <w:rFonts w:asciiTheme="majorHAnsi" w:hAnsiTheme="majorHAnsi" w:cstheme="majorHAnsi"/>
        </w:rPr>
        <w:tab/>
      </w:r>
      <w:r w:rsidRPr="000E113A">
        <w:rPr>
          <w:rFonts w:asciiTheme="majorHAnsi" w:hAnsiTheme="majorHAnsi" w:cstheme="majorHAnsi"/>
        </w:rPr>
        <w:tab/>
      </w:r>
      <w:r w:rsidRPr="000E113A">
        <w:rPr>
          <w:rFonts w:asciiTheme="majorHAnsi" w:hAnsiTheme="majorHAnsi" w:cstheme="majorHAnsi"/>
        </w:rPr>
        <w:tab/>
        <w:t>Mg. Felipe González Fernández</w:t>
      </w:r>
    </w:p>
    <w:p w14:paraId="137D65F2" w14:textId="77777777" w:rsidR="00530659" w:rsidRPr="000E113A" w:rsidRDefault="00530659">
      <w:pPr>
        <w:spacing w:after="0"/>
        <w:ind w:left="0" w:hanging="2"/>
        <w:rPr>
          <w:rFonts w:asciiTheme="majorHAnsi" w:hAnsiTheme="majorHAnsi" w:cstheme="majorHAnsi"/>
        </w:rPr>
      </w:pPr>
    </w:p>
    <w:tbl>
      <w:tblPr>
        <w:tblStyle w:val="aa"/>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8"/>
      </w:tblGrid>
      <w:tr w:rsidR="00530659" w:rsidRPr="000E113A" w14:paraId="623FB80D" w14:textId="77777777">
        <w:tc>
          <w:tcPr>
            <w:tcW w:w="8978" w:type="dxa"/>
            <w:shd w:val="clear" w:color="auto" w:fill="FFF2CC"/>
          </w:tcPr>
          <w:p w14:paraId="4CBCB9FF" w14:textId="77777777" w:rsidR="00530659" w:rsidRPr="000E113A" w:rsidRDefault="00530659">
            <w:pPr>
              <w:spacing w:after="0"/>
              <w:ind w:left="0" w:hanging="2"/>
              <w:rPr>
                <w:rFonts w:asciiTheme="majorHAnsi" w:hAnsiTheme="majorHAnsi" w:cstheme="majorHAnsi"/>
              </w:rPr>
            </w:pPr>
          </w:p>
          <w:p w14:paraId="7F38579B" w14:textId="77777777" w:rsidR="00530659" w:rsidRPr="000E113A" w:rsidRDefault="008266B9">
            <w:pPr>
              <w:spacing w:after="0"/>
              <w:ind w:left="0" w:hanging="2"/>
              <w:rPr>
                <w:rFonts w:asciiTheme="majorHAnsi" w:hAnsiTheme="majorHAnsi" w:cstheme="majorHAnsi"/>
              </w:rPr>
            </w:pPr>
            <w:r w:rsidRPr="000E113A">
              <w:rPr>
                <w:rFonts w:asciiTheme="majorHAnsi" w:hAnsiTheme="majorHAnsi" w:cstheme="majorHAnsi"/>
                <w:b/>
              </w:rPr>
              <w:t>IMPORTANTE:</w:t>
            </w:r>
          </w:p>
          <w:p w14:paraId="2F85CBB2" w14:textId="77777777" w:rsidR="00530659" w:rsidRPr="000E113A" w:rsidRDefault="00530659">
            <w:pPr>
              <w:spacing w:after="0"/>
              <w:ind w:left="0" w:hanging="2"/>
              <w:rPr>
                <w:rFonts w:asciiTheme="majorHAnsi" w:hAnsiTheme="majorHAnsi" w:cstheme="majorHAnsi"/>
              </w:rPr>
            </w:pPr>
          </w:p>
          <w:p w14:paraId="3AE44534" w14:textId="77777777" w:rsidR="00530659" w:rsidRPr="000E113A" w:rsidRDefault="008266B9">
            <w:pPr>
              <w:spacing w:after="0"/>
              <w:ind w:left="0" w:hanging="2"/>
              <w:rPr>
                <w:rFonts w:asciiTheme="majorHAnsi" w:hAnsiTheme="majorHAnsi" w:cstheme="majorHAnsi"/>
              </w:rPr>
            </w:pPr>
            <w:r w:rsidRPr="000E113A">
              <w:rPr>
                <w:rFonts w:asciiTheme="majorHAnsi" w:hAnsiTheme="majorHAnsi" w:cstheme="majorHAnsi"/>
              </w:rPr>
              <w:t>1.- Los Informes deben incluir toda la información solicitada y debidamente firmada por los investigadores responsables del Proyecto.</w:t>
            </w:r>
          </w:p>
        </w:tc>
      </w:tr>
    </w:tbl>
    <w:p w14:paraId="4184B499" w14:textId="77777777" w:rsidR="00530659" w:rsidRPr="000E113A" w:rsidRDefault="00530659">
      <w:pPr>
        <w:spacing w:after="0"/>
        <w:ind w:left="0" w:hanging="2"/>
        <w:rPr>
          <w:rFonts w:asciiTheme="majorHAnsi" w:hAnsiTheme="majorHAnsi" w:cstheme="majorHAnsi"/>
        </w:rPr>
      </w:pPr>
    </w:p>
    <w:p w14:paraId="75E750CB" w14:textId="77777777" w:rsidR="00F5047B" w:rsidRPr="000E113A" w:rsidRDefault="00F5047B" w:rsidP="00F5047B">
      <w:pPr>
        <w:spacing w:after="60"/>
        <w:ind w:leftChars="0" w:left="0" w:firstLineChars="0" w:firstLine="0"/>
        <w:jc w:val="both"/>
        <w:rPr>
          <w:rFonts w:asciiTheme="majorHAnsi" w:hAnsiTheme="majorHAnsi" w:cstheme="majorHAnsi"/>
          <w:color w:val="FF0000"/>
          <w:highlight w:val="white"/>
        </w:rPr>
      </w:pPr>
    </w:p>
    <w:p w14:paraId="708D58CE" w14:textId="77777777" w:rsidR="00F5047B" w:rsidRDefault="00F5047B" w:rsidP="00F5047B">
      <w:pPr>
        <w:spacing w:after="60"/>
        <w:ind w:leftChars="0" w:left="0" w:firstLineChars="0" w:firstLine="0"/>
        <w:jc w:val="both"/>
        <w:rPr>
          <w:rFonts w:asciiTheme="majorHAnsi" w:hAnsiTheme="majorHAnsi" w:cstheme="majorHAnsi"/>
          <w:color w:val="FF0000"/>
          <w:highlight w:val="white"/>
        </w:rPr>
      </w:pPr>
    </w:p>
    <w:p w14:paraId="69566863" w14:textId="77777777" w:rsidR="00D125D0" w:rsidRDefault="00D125D0" w:rsidP="00F5047B">
      <w:pPr>
        <w:spacing w:after="60"/>
        <w:ind w:leftChars="0" w:left="0" w:firstLineChars="0" w:firstLine="0"/>
        <w:jc w:val="both"/>
        <w:rPr>
          <w:rFonts w:asciiTheme="majorHAnsi" w:hAnsiTheme="majorHAnsi" w:cstheme="majorHAnsi"/>
          <w:color w:val="FF0000"/>
          <w:highlight w:val="white"/>
        </w:rPr>
      </w:pPr>
    </w:p>
    <w:p w14:paraId="2C2C5976" w14:textId="77777777" w:rsidR="00D125D0" w:rsidRDefault="00D125D0" w:rsidP="00F5047B">
      <w:pPr>
        <w:spacing w:after="60"/>
        <w:ind w:leftChars="0" w:left="0" w:firstLineChars="0" w:firstLine="0"/>
        <w:jc w:val="both"/>
        <w:rPr>
          <w:rFonts w:asciiTheme="majorHAnsi" w:hAnsiTheme="majorHAnsi" w:cstheme="majorHAnsi"/>
          <w:color w:val="FF0000"/>
          <w:highlight w:val="white"/>
        </w:rPr>
      </w:pPr>
    </w:p>
    <w:p w14:paraId="4D9AC118" w14:textId="77777777" w:rsidR="00D125D0" w:rsidRDefault="00D125D0" w:rsidP="00F5047B">
      <w:pPr>
        <w:spacing w:after="60"/>
        <w:ind w:leftChars="0" w:left="0" w:firstLineChars="0" w:firstLine="0"/>
        <w:jc w:val="both"/>
        <w:rPr>
          <w:rFonts w:asciiTheme="majorHAnsi" w:hAnsiTheme="majorHAnsi" w:cstheme="majorHAnsi"/>
          <w:color w:val="FF0000"/>
          <w:highlight w:val="white"/>
        </w:rPr>
      </w:pPr>
    </w:p>
    <w:p w14:paraId="01147693"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75A656BC"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6950694D"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2CC4D611"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5B116219"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3585E614"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42DBE0CB"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5A3030BF"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5844BAFF"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65BC2D69"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18EF4592"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69449E7A"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4686F7F8"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2D1BA851"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548689BF" w14:textId="77777777" w:rsidR="00427274" w:rsidRDefault="00427274" w:rsidP="00F5047B">
      <w:pPr>
        <w:spacing w:after="60"/>
        <w:ind w:leftChars="0" w:left="0" w:firstLineChars="0" w:firstLine="0"/>
        <w:jc w:val="both"/>
        <w:rPr>
          <w:rFonts w:asciiTheme="majorHAnsi" w:hAnsiTheme="majorHAnsi" w:cstheme="majorHAnsi"/>
          <w:color w:val="FF0000"/>
          <w:highlight w:val="white"/>
        </w:rPr>
      </w:pPr>
    </w:p>
    <w:p w14:paraId="6E8ADA3F" w14:textId="6EAE0B05" w:rsidR="00440679" w:rsidRDefault="00440679" w:rsidP="00440679">
      <w:pPr>
        <w:numPr>
          <w:ilvl w:val="0"/>
          <w:numId w:val="1"/>
        </w:numPr>
        <w:spacing w:after="60"/>
        <w:ind w:leftChars="0" w:left="0" w:firstLineChars="0" w:firstLine="0"/>
        <w:jc w:val="both"/>
        <w:rPr>
          <w:rFonts w:asciiTheme="majorHAnsi" w:hAnsiTheme="majorHAnsi" w:cstheme="majorHAnsi"/>
          <w:b/>
          <w:bCs/>
          <w:u w:val="single"/>
        </w:rPr>
      </w:pPr>
      <w:r w:rsidRPr="00440679">
        <w:rPr>
          <w:rFonts w:asciiTheme="majorHAnsi" w:hAnsiTheme="majorHAnsi" w:cstheme="majorHAnsi"/>
          <w:b/>
          <w:bCs/>
          <w:u w:val="single"/>
        </w:rPr>
        <w:lastRenderedPageBreak/>
        <w:t>Anexos 1: Instrumento Creado Experiencia Vivida</w:t>
      </w:r>
    </w:p>
    <w:p w14:paraId="3897F4DF" w14:textId="6BDF6A28" w:rsidR="00E70EA6" w:rsidRDefault="004E4934" w:rsidP="002A332F">
      <w:pPr>
        <w:ind w:leftChars="0" w:left="0" w:firstLineChars="0" w:hanging="2"/>
        <w:jc w:val="both"/>
        <w:rPr>
          <w:rFonts w:asciiTheme="majorHAnsi" w:hAnsiTheme="majorHAnsi" w:cstheme="majorHAnsi"/>
          <w:bCs/>
        </w:rPr>
      </w:pPr>
      <w:r w:rsidRPr="004E4934">
        <w:rPr>
          <w:rFonts w:asciiTheme="majorHAnsi" w:hAnsiTheme="majorHAnsi" w:cstheme="majorHAnsi"/>
          <w:b/>
        </w:rPr>
        <w:t>Instrumento “Experiencia vivida”</w:t>
      </w:r>
      <w:r>
        <w:rPr>
          <w:rFonts w:asciiTheme="majorHAnsi" w:hAnsiTheme="majorHAnsi" w:cstheme="majorHAnsi"/>
          <w:bCs/>
        </w:rPr>
        <w:t xml:space="preserve">: Creado por el equipo </w:t>
      </w:r>
      <w:r w:rsidRPr="004E4934">
        <w:rPr>
          <w:rFonts w:asciiTheme="majorHAnsi" w:hAnsiTheme="majorHAnsi" w:cstheme="majorHAnsi"/>
          <w:bCs/>
        </w:rPr>
        <w:t>con la finalidad de recolectar datos cualitativos orientados a conocer la experiencia más personal de los estudiantes y docentes que estuvieron en al menos un escenario de simulación clínica.</w:t>
      </w:r>
      <w:r w:rsidR="00E70EA6">
        <w:rPr>
          <w:rFonts w:asciiTheme="majorHAnsi" w:hAnsiTheme="majorHAnsi" w:cstheme="majorHAnsi"/>
          <w:bCs/>
        </w:rPr>
        <w:t xml:space="preserve"> Se creó una versión diferente para estudiantes y docentes, pero manteniendo el foco de rescatar la experiencia.</w:t>
      </w:r>
    </w:p>
    <w:p w14:paraId="5B06D379" w14:textId="0DD17C3D" w:rsidR="004E4934" w:rsidRPr="004E4934" w:rsidRDefault="004E4934" w:rsidP="002A332F">
      <w:pPr>
        <w:ind w:leftChars="0" w:left="0" w:firstLineChars="0" w:hanging="2"/>
        <w:jc w:val="both"/>
        <w:rPr>
          <w:rFonts w:asciiTheme="majorHAnsi" w:hAnsiTheme="majorHAnsi" w:cstheme="majorHAnsi"/>
          <w:bCs/>
        </w:rPr>
      </w:pPr>
      <w:r w:rsidRPr="004E4934">
        <w:rPr>
          <w:rFonts w:asciiTheme="majorHAnsi" w:hAnsiTheme="majorHAnsi" w:cstheme="majorHAnsi"/>
          <w:bCs/>
        </w:rPr>
        <w:t xml:space="preserve"> Se realizó validez de contenidos con un grupo de expertos</w:t>
      </w:r>
      <w:r w:rsidR="002A332F">
        <w:rPr>
          <w:rFonts w:asciiTheme="majorHAnsi" w:hAnsiTheme="majorHAnsi" w:cstheme="majorHAnsi"/>
          <w:bCs/>
        </w:rPr>
        <w:t xml:space="preserve"> de la Universidad, todos Licenciados en Pedagogía y Magister en Pedagogía en Educación Superior.</w:t>
      </w:r>
    </w:p>
    <w:p w14:paraId="4DCE6D5A" w14:textId="034601F9" w:rsidR="00440679" w:rsidRPr="00440679" w:rsidRDefault="00440679" w:rsidP="00440679">
      <w:pPr>
        <w:spacing w:after="60"/>
        <w:ind w:leftChars="0" w:left="0" w:firstLineChars="0" w:firstLine="0"/>
        <w:jc w:val="both"/>
        <w:rPr>
          <w:rFonts w:asciiTheme="majorHAnsi" w:hAnsiTheme="majorHAnsi" w:cstheme="majorHAnsi"/>
          <w:b/>
          <w:bCs/>
          <w:u w:val="single"/>
        </w:rPr>
      </w:pPr>
      <w:r>
        <w:rPr>
          <w:rFonts w:asciiTheme="majorHAnsi" w:hAnsiTheme="majorHAnsi" w:cstheme="majorHAnsi"/>
        </w:rPr>
        <w:t xml:space="preserve">Los instrumentos en detalles los encuentra en este enlace: </w:t>
      </w:r>
      <w:hyperlink r:id="rId38" w:history="1">
        <w:r>
          <w:rPr>
            <w:rStyle w:val="Hipervnculo"/>
          </w:rPr>
          <w:t>Anexo 1</w:t>
        </w:r>
      </w:hyperlink>
    </w:p>
    <w:p w14:paraId="7536F729" w14:textId="15B348DD" w:rsidR="005E109D" w:rsidRPr="008735F2" w:rsidRDefault="00F5047B" w:rsidP="007013FF">
      <w:pPr>
        <w:numPr>
          <w:ilvl w:val="0"/>
          <w:numId w:val="1"/>
        </w:numPr>
        <w:spacing w:after="60"/>
        <w:ind w:leftChars="0" w:left="0" w:firstLineChars="0" w:firstLine="0"/>
        <w:jc w:val="both"/>
        <w:rPr>
          <w:rFonts w:asciiTheme="majorHAnsi" w:hAnsiTheme="majorHAnsi" w:cstheme="majorHAnsi"/>
          <w:u w:val="single"/>
        </w:rPr>
      </w:pPr>
      <w:r w:rsidRPr="008735F2">
        <w:rPr>
          <w:rFonts w:asciiTheme="majorHAnsi" w:hAnsiTheme="majorHAnsi" w:cstheme="majorHAnsi"/>
          <w:b/>
          <w:highlight w:val="white"/>
        </w:rPr>
        <w:t>Anexos</w:t>
      </w:r>
      <w:r w:rsidR="008735F2">
        <w:rPr>
          <w:rFonts w:asciiTheme="majorHAnsi" w:hAnsiTheme="majorHAnsi" w:cstheme="majorHAnsi"/>
          <w:b/>
          <w:highlight w:val="white"/>
        </w:rPr>
        <w:t xml:space="preserve"> </w:t>
      </w:r>
      <w:r w:rsidR="00440679">
        <w:rPr>
          <w:rFonts w:asciiTheme="majorHAnsi" w:hAnsiTheme="majorHAnsi" w:cstheme="majorHAnsi"/>
          <w:b/>
          <w:highlight w:val="white"/>
        </w:rPr>
        <w:t>2</w:t>
      </w:r>
      <w:r w:rsidR="008735F2" w:rsidRPr="008735F2">
        <w:rPr>
          <w:rFonts w:asciiTheme="majorHAnsi" w:hAnsiTheme="majorHAnsi" w:cstheme="majorHAnsi"/>
          <w:b/>
          <w:bCs/>
          <w:highlight w:val="white"/>
        </w:rPr>
        <w:t xml:space="preserve">: </w:t>
      </w:r>
      <w:r w:rsidR="005E109D" w:rsidRPr="008735F2">
        <w:rPr>
          <w:rFonts w:asciiTheme="majorHAnsi" w:hAnsiTheme="majorHAnsi" w:cstheme="majorHAnsi"/>
          <w:b/>
          <w:bCs/>
          <w:u w:val="single"/>
        </w:rPr>
        <w:t>Instrumentos Utilizados</w:t>
      </w:r>
    </w:p>
    <w:p w14:paraId="2BD569F9" w14:textId="77777777" w:rsidR="005E109D" w:rsidRPr="00D5574C" w:rsidRDefault="005E109D" w:rsidP="005E109D">
      <w:pPr>
        <w:ind w:left="0" w:hanging="2"/>
        <w:jc w:val="both"/>
        <w:rPr>
          <w:i/>
          <w:iCs/>
        </w:rPr>
      </w:pPr>
      <w:r w:rsidRPr="00D5574C">
        <w:rPr>
          <w:b/>
          <w:bCs/>
        </w:rPr>
        <w:t xml:space="preserve">Test de asertividad de </w:t>
      </w:r>
      <w:proofErr w:type="spellStart"/>
      <w:r w:rsidRPr="00D5574C">
        <w:rPr>
          <w:b/>
          <w:bCs/>
        </w:rPr>
        <w:t>Rathus</w:t>
      </w:r>
      <w:proofErr w:type="spellEnd"/>
      <w:r w:rsidRPr="00D5574C">
        <w:rPr>
          <w:i/>
          <w:iCs/>
        </w:rPr>
        <w:t xml:space="preserve">: </w:t>
      </w:r>
      <w:r w:rsidRPr="00D5574C">
        <w:t xml:space="preserve">Para evaluar el asertividad se utiliza el test de Asertividad de </w:t>
      </w:r>
      <w:proofErr w:type="spellStart"/>
      <w:r w:rsidRPr="00D5574C">
        <w:t>Rathus</w:t>
      </w:r>
      <w:proofErr w:type="spellEnd"/>
      <w:sdt>
        <w:sdtPr>
          <w:rPr>
            <w:color w:val="000000"/>
          </w:rPr>
          <w:tag w:val="MENDELEY_CITATION_v3_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"/>
          <w:id w:val="1914039879"/>
          <w:placeholder>
            <w:docPart w:val="0F797CB41D4A4E03B60DD93B5EDB2AB6"/>
          </w:placeholder>
        </w:sdtPr>
        <w:sdtContent>
          <w:r w:rsidRPr="00D5574C">
            <w:rPr>
              <w:color w:val="000000"/>
            </w:rPr>
            <w:t>(Madrigal, 2009)</w:t>
          </w:r>
        </w:sdtContent>
      </w:sdt>
      <w:r w:rsidRPr="00D5574C">
        <w:t xml:space="preserve">, el cual contiene 30 ítems con 6 opciones de respuesta en una escala tipo Likert para valorar los niveles de asertividad de los participantes. El puntaje máximo para obtener es 90 puntos. Los rangos obtenidos se clasifican como: Definitivamente asertivo (61a 90 puntos), Muy asertivo (31 a 60 puntos), Asertivo (16 a 30 puntos), Asertividad confrontativa (-15 a 15 puntos), </w:t>
      </w:r>
      <w:proofErr w:type="spellStart"/>
      <w:r w:rsidRPr="00D5574C">
        <w:t>Inasertivo</w:t>
      </w:r>
      <w:proofErr w:type="spellEnd"/>
      <w:r w:rsidRPr="00D5574C">
        <w:t xml:space="preserve"> (-16 a –30 puntos), Muy </w:t>
      </w:r>
      <w:proofErr w:type="spellStart"/>
      <w:r w:rsidRPr="00D5574C">
        <w:t>inasertivo</w:t>
      </w:r>
      <w:proofErr w:type="spellEnd"/>
      <w:r w:rsidRPr="00D5574C">
        <w:t xml:space="preserve"> (-31 a –60 puntos), Definitivamente </w:t>
      </w:r>
      <w:proofErr w:type="spellStart"/>
      <w:r w:rsidRPr="00D5574C">
        <w:t>inasertivo</w:t>
      </w:r>
      <w:proofErr w:type="spellEnd"/>
      <w:r w:rsidRPr="00D5574C">
        <w:t xml:space="preserve"> (-61 a –90 puntos). El alfa de Cronbach fue de X. </w:t>
      </w:r>
    </w:p>
    <w:p w14:paraId="354F4CD3" w14:textId="77777777" w:rsidR="005E109D" w:rsidRPr="00D5574C" w:rsidRDefault="005E109D" w:rsidP="005E109D">
      <w:pPr>
        <w:ind w:left="0" w:hanging="2"/>
        <w:jc w:val="both"/>
      </w:pPr>
      <w:r w:rsidRPr="00D5574C">
        <w:rPr>
          <w:b/>
          <w:bCs/>
        </w:rPr>
        <w:t xml:space="preserve">Escala de Respeto Incondicional hacía las personas. (ERIP): </w:t>
      </w:r>
      <w:r w:rsidRPr="00D5574C">
        <w:t xml:space="preserve">Para evaluar el respeto se utiliza la Escala de Respeto Incondicional hacía las personas (ERIP) que </w:t>
      </w:r>
      <w:r w:rsidRPr="00D5574C">
        <w:rPr>
          <w:color w:val="000000" w:themeColor="text1"/>
        </w:rPr>
        <w:t xml:space="preserve">mide las actitudes positivas hacia la autonomía, la igualdad y la integridad de los seres humanos </w:t>
      </w:r>
      <w:sdt>
        <w:sdtPr>
          <w:rPr>
            <w:color w:val="000000"/>
          </w:rPr>
          <w:tag w:val="MENDELEY_CITATION_v3_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"/>
          <w:id w:val="1757171685"/>
          <w:placeholder>
            <w:docPart w:val="0F797CB41D4A4E03B60DD93B5EDB2AB6"/>
          </w:placeholder>
        </w:sdtPr>
        <w:sdtContent>
          <w:r w:rsidRPr="00D5574C">
            <w:rPr>
              <w:color w:val="000000"/>
            </w:rPr>
            <w:t>(Sirlopú Díaz et al., 2019)</w:t>
          </w:r>
        </w:sdtContent>
      </w:sdt>
      <w:r w:rsidRPr="00D5574C">
        <w:rPr>
          <w:color w:val="000000" w:themeColor="text1"/>
        </w:rPr>
        <w:t>.</w:t>
      </w:r>
      <w:r w:rsidRPr="00D5574C">
        <w:t xml:space="preserve"> Contiene 12 ítems para determinar con 6 opciones de respuesta en una escala tipo Likert el nivel de respeto, donde el puntaje mínimo es de 12 puntos y el máximo de 84 puntos. A mayor puntaje obtenido, mayor nivel de respeto. </w:t>
      </w:r>
    </w:p>
    <w:p w14:paraId="3E430C8D" w14:textId="77777777" w:rsidR="005E109D" w:rsidRPr="00D5574C" w:rsidRDefault="005E109D" w:rsidP="005E109D">
      <w:pPr>
        <w:ind w:left="0" w:hanging="2"/>
        <w:jc w:val="both"/>
        <w:rPr>
          <w:color w:val="040C28"/>
        </w:rPr>
      </w:pPr>
      <w:r w:rsidRPr="00D5574C">
        <w:rPr>
          <w:b/>
          <w:bCs/>
        </w:rPr>
        <w:t>Escala de Empatía de Jefferson</w:t>
      </w:r>
      <w:r w:rsidRPr="00D5574C">
        <w:rPr>
          <w:i/>
          <w:iCs/>
        </w:rPr>
        <w:t xml:space="preserve">.: </w:t>
      </w:r>
      <w:r w:rsidRPr="00D5574C">
        <w:rPr>
          <w:color w:val="040C28"/>
        </w:rPr>
        <w:t>Para determinar la empatía se utiliza la Escala de Emp</w:t>
      </w:r>
      <w:r w:rsidRPr="00D5574C">
        <w:t xml:space="preserve">atía de Jefferson la cual evalúa 3 componentes: cuidados compasivos (CC), tomar la perspectiva del paciente (TPP) y Habilidad para ponerse en los zapatos del otro (HPZO) </w:t>
      </w:r>
      <w:sdt>
        <w:sdtPr>
          <w:rPr>
            <w:color w:val="000000"/>
          </w:rPr>
          <w:tag w:val="MENDELEY_CITATION_v3_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"/>
          <w:id w:val="1730349025"/>
          <w:placeholder>
            <w:docPart w:val="0F797CB41D4A4E03B60DD93B5EDB2AB6"/>
          </w:placeholder>
        </w:sdtPr>
        <w:sdtContent>
          <w:r w:rsidRPr="00D5574C">
            <w:rPr>
              <w:color w:val="000000"/>
            </w:rPr>
            <w:t>(</w:t>
          </w:r>
          <w:proofErr w:type="spellStart"/>
          <w:r w:rsidRPr="00D5574C">
            <w:rPr>
              <w:color w:val="000000"/>
            </w:rPr>
            <w:t>Hojat</w:t>
          </w:r>
          <w:proofErr w:type="spellEnd"/>
          <w:r w:rsidRPr="00D5574C">
            <w:rPr>
              <w:color w:val="000000"/>
            </w:rPr>
            <w:t xml:space="preserve"> et al., 2001)</w:t>
          </w:r>
        </w:sdtContent>
      </w:sdt>
      <w:r w:rsidRPr="00D5574C">
        <w:t>.  Contiene 20 ítems con opción de responder en una escala Likert de 7 opciones categóricas siendo el 1 totalmente en desacuerdo y 7 totalmente de acuerdo. La puntuación va desde 20 puntos hasta 140 puntos, siendo el nivel de empatía directamente proporcional al puntaje obtenido.</w:t>
      </w:r>
    </w:p>
    <w:p w14:paraId="2D454528" w14:textId="77777777" w:rsidR="005E109D" w:rsidRPr="00697EFC" w:rsidRDefault="005E109D" w:rsidP="005E109D">
      <w:pPr>
        <w:spacing w:after="60"/>
        <w:ind w:leftChars="0" w:firstLineChars="0" w:firstLine="0"/>
        <w:jc w:val="both"/>
        <w:rPr>
          <w:rFonts w:asciiTheme="majorHAnsi" w:eastAsia="Times New Roman" w:hAnsiTheme="majorHAnsi" w:cstheme="majorHAnsi"/>
        </w:rPr>
      </w:pPr>
      <w:r w:rsidRPr="00D5574C">
        <w:rPr>
          <w:rFonts w:asciiTheme="majorHAnsi" w:hAnsiTheme="majorHAnsi" w:cstheme="majorHAnsi"/>
          <w:b/>
          <w:bCs/>
        </w:rPr>
        <w:t>Escala de actitudes hacia el adulto mayor de Kogan (</w:t>
      </w:r>
      <w:proofErr w:type="spellStart"/>
      <w:r w:rsidRPr="00D5574C">
        <w:rPr>
          <w:rFonts w:asciiTheme="majorHAnsi" w:hAnsiTheme="majorHAnsi" w:cstheme="majorHAnsi"/>
          <w:b/>
          <w:bCs/>
        </w:rPr>
        <w:t>Kogan´s</w:t>
      </w:r>
      <w:proofErr w:type="spellEnd"/>
      <w:r w:rsidRPr="00D5574C">
        <w:rPr>
          <w:rFonts w:asciiTheme="majorHAnsi" w:hAnsiTheme="majorHAnsi" w:cstheme="majorHAnsi"/>
          <w:b/>
          <w:bCs/>
        </w:rPr>
        <w:t xml:space="preserve"> </w:t>
      </w:r>
      <w:proofErr w:type="spellStart"/>
      <w:r w:rsidRPr="00D5574C">
        <w:rPr>
          <w:rFonts w:asciiTheme="majorHAnsi" w:hAnsiTheme="majorHAnsi" w:cstheme="majorHAnsi"/>
          <w:b/>
          <w:bCs/>
        </w:rPr>
        <w:t>Attitudes</w:t>
      </w:r>
      <w:proofErr w:type="spellEnd"/>
      <w:r w:rsidRPr="00D5574C">
        <w:rPr>
          <w:rFonts w:asciiTheme="majorHAnsi" w:hAnsiTheme="majorHAnsi" w:cstheme="majorHAnsi"/>
          <w:b/>
          <w:bCs/>
        </w:rPr>
        <w:t xml:space="preserve"> </w:t>
      </w:r>
      <w:proofErr w:type="spellStart"/>
      <w:r w:rsidRPr="00D5574C">
        <w:rPr>
          <w:rFonts w:asciiTheme="majorHAnsi" w:hAnsiTheme="majorHAnsi" w:cstheme="majorHAnsi"/>
          <w:b/>
          <w:bCs/>
        </w:rPr>
        <w:t>towards</w:t>
      </w:r>
      <w:proofErr w:type="spellEnd"/>
      <w:r w:rsidRPr="00D5574C">
        <w:rPr>
          <w:rFonts w:asciiTheme="majorHAnsi" w:hAnsiTheme="majorHAnsi" w:cstheme="majorHAnsi"/>
          <w:b/>
          <w:bCs/>
        </w:rPr>
        <w:t xml:space="preserve"> </w:t>
      </w:r>
      <w:proofErr w:type="spellStart"/>
      <w:r w:rsidRPr="00D5574C">
        <w:rPr>
          <w:rFonts w:asciiTheme="majorHAnsi" w:hAnsiTheme="majorHAnsi" w:cstheme="majorHAnsi"/>
          <w:b/>
          <w:bCs/>
        </w:rPr>
        <w:t>Older</w:t>
      </w:r>
      <w:proofErr w:type="spellEnd"/>
      <w:r w:rsidRPr="00D5574C">
        <w:rPr>
          <w:rFonts w:asciiTheme="majorHAnsi" w:hAnsiTheme="majorHAnsi" w:cstheme="majorHAnsi"/>
          <w:b/>
          <w:bCs/>
        </w:rPr>
        <w:t xml:space="preserve"> People: KAOP): </w:t>
      </w:r>
      <w:r w:rsidRPr="00D5574C">
        <w:rPr>
          <w:rFonts w:asciiTheme="majorHAnsi" w:hAnsiTheme="majorHAnsi" w:cstheme="majorHAnsi"/>
        </w:rPr>
        <w:t>Este instrumento mide las percepciones y actitudes, tanto positivas como negativas, hacia las personas mayores, identificando prejuicios y estereotipos que pueden influir en su trato.</w:t>
      </w:r>
      <w:sdt>
        <w:sdtPr>
          <w:rPr>
            <w:rFonts w:asciiTheme="majorHAnsi" w:hAnsiTheme="majorHAnsi" w:cstheme="majorHAnsi"/>
            <w:color w:val="000000"/>
          </w:rPr>
          <w:tag w:val="MENDELEY_CITATION_v3_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"/>
          <w:id w:val="508874754"/>
          <w:placeholder>
            <w:docPart w:val="0F797CB41D4A4E03B60DD93B5EDB2AB6"/>
          </w:placeholder>
        </w:sdtPr>
        <w:sdtContent>
          <w:r w:rsidRPr="00D5574C">
            <w:rPr>
              <w:rFonts w:asciiTheme="majorHAnsi" w:hAnsiTheme="majorHAnsi" w:cstheme="majorHAnsi"/>
              <w:color w:val="000000"/>
            </w:rPr>
            <w:t>(Ortiz-Rubio et al., 2020)</w:t>
          </w:r>
        </w:sdtContent>
      </w:sdt>
      <w:r w:rsidRPr="00D5574C">
        <w:rPr>
          <w:rFonts w:asciiTheme="majorHAnsi" w:hAnsiTheme="majorHAnsi" w:cstheme="majorHAnsi"/>
        </w:rPr>
        <w:t xml:space="preserve"> Consta de 34 ítems, divididos en 17 de actitudes positivas y 17 de actitudes negativas, evaluados en una escala Likert de 6 puntos. Una puntuación alta en actitudes positivas refleja una visión favorable, mientras que una puntuación alta en actitudes negativas indica prejuicios hacia los mayores. La suma de ambas subescalas ofrece una evaluación global de las actitudes del encuestado.</w:t>
      </w:r>
    </w:p>
    <w:p w14:paraId="2EAFC807" w14:textId="77777777" w:rsidR="00B92111" w:rsidRDefault="00440679" w:rsidP="00B92111">
      <w:pPr>
        <w:suppressAutoHyphens w:val="0"/>
        <w:ind w:leftChars="0" w:left="0" w:firstLineChars="0" w:firstLine="0"/>
        <w:textDirection w:val="lrTb"/>
        <w:textAlignment w:val="auto"/>
        <w:outlineLvl w:val="9"/>
        <w:rPr>
          <w:position w:val="0"/>
          <w:lang w:eastAsia="es-CL"/>
        </w:rPr>
      </w:pPr>
      <w:r>
        <w:rPr>
          <w:rFonts w:asciiTheme="majorHAnsi" w:hAnsiTheme="majorHAnsi" w:cstheme="majorHAnsi"/>
        </w:rPr>
        <w:lastRenderedPageBreak/>
        <w:t xml:space="preserve">Los instrumentos en detalles los encuentra en este enlace: </w:t>
      </w:r>
      <w:hyperlink r:id="rId39" w:history="1">
        <w:r w:rsidR="00B92111">
          <w:rPr>
            <w:rStyle w:val="Hipervnculo"/>
          </w:rPr>
          <w:t>Anexo 2</w:t>
        </w:r>
      </w:hyperlink>
    </w:p>
    <w:p w14:paraId="1EC3D43A" w14:textId="0EFB697D" w:rsidR="00253937" w:rsidRPr="007B6BA4" w:rsidRDefault="00253937" w:rsidP="00253937">
      <w:pPr>
        <w:pStyle w:val="Prrafodelista"/>
        <w:numPr>
          <w:ilvl w:val="0"/>
          <w:numId w:val="1"/>
        </w:numPr>
        <w:spacing w:after="60"/>
        <w:ind w:leftChars="0" w:firstLineChars="0"/>
        <w:jc w:val="both"/>
        <w:rPr>
          <w:rFonts w:asciiTheme="majorHAnsi" w:hAnsiTheme="majorHAnsi" w:cstheme="majorHAnsi"/>
          <w:u w:val="single"/>
        </w:rPr>
      </w:pPr>
      <w:r w:rsidRPr="00253937">
        <w:rPr>
          <w:rFonts w:asciiTheme="majorHAnsi" w:hAnsiTheme="majorHAnsi" w:cstheme="majorHAnsi"/>
          <w:b/>
          <w:highlight w:val="white"/>
        </w:rPr>
        <w:t xml:space="preserve">Anexos </w:t>
      </w:r>
      <w:r w:rsidR="00440679">
        <w:rPr>
          <w:rFonts w:asciiTheme="majorHAnsi" w:hAnsiTheme="majorHAnsi" w:cstheme="majorHAnsi"/>
          <w:b/>
          <w:highlight w:val="white"/>
        </w:rPr>
        <w:t>3</w:t>
      </w:r>
      <w:r w:rsidRPr="00253937">
        <w:rPr>
          <w:rFonts w:asciiTheme="majorHAnsi" w:hAnsiTheme="majorHAnsi" w:cstheme="majorHAnsi"/>
          <w:b/>
          <w:bCs/>
          <w:highlight w:val="white"/>
        </w:rPr>
        <w:t xml:space="preserve">: </w:t>
      </w:r>
      <w:r w:rsidRPr="00253937">
        <w:rPr>
          <w:rFonts w:asciiTheme="majorHAnsi" w:hAnsiTheme="majorHAnsi" w:cstheme="majorHAnsi"/>
          <w:b/>
          <w:bCs/>
          <w:u w:val="single"/>
        </w:rPr>
        <w:t>Apreciaciones Instrumento Experiencia Vivida</w:t>
      </w:r>
    </w:p>
    <w:p w14:paraId="4C586CDD" w14:textId="55A75F7F" w:rsidR="007B6BA4" w:rsidRDefault="003A4541" w:rsidP="00582A53">
      <w:pPr>
        <w:spacing w:after="0"/>
        <w:ind w:leftChars="0" w:left="0" w:firstLineChars="0" w:firstLine="0"/>
        <w:rPr>
          <w:rFonts w:asciiTheme="majorHAnsi" w:hAnsiTheme="majorHAnsi" w:cstheme="majorHAnsi"/>
        </w:rPr>
      </w:pPr>
      <w:r>
        <w:rPr>
          <w:rFonts w:asciiTheme="majorHAnsi" w:hAnsiTheme="majorHAnsi" w:cstheme="majorHAnsi"/>
        </w:rPr>
        <w:t xml:space="preserve">Se recopilaron todos los comentarios, realizando una conclusión </w:t>
      </w:r>
      <w:r w:rsidR="00582A53">
        <w:rPr>
          <w:rFonts w:asciiTheme="majorHAnsi" w:hAnsiTheme="majorHAnsi" w:cstheme="majorHAnsi"/>
        </w:rPr>
        <w:t>de acuerdo con</w:t>
      </w:r>
      <w:r>
        <w:rPr>
          <w:rFonts w:asciiTheme="majorHAnsi" w:hAnsiTheme="majorHAnsi" w:cstheme="majorHAnsi"/>
        </w:rPr>
        <w:t xml:space="preserve"> lo indicado.</w:t>
      </w:r>
    </w:p>
    <w:p w14:paraId="21B1AF1D" w14:textId="61D49569" w:rsidR="00582A53" w:rsidRDefault="007B6BA4" w:rsidP="00582A53">
      <w:pPr>
        <w:suppressAutoHyphens w:val="0"/>
        <w:ind w:leftChars="0" w:left="0" w:firstLineChars="0" w:firstLine="0"/>
        <w:textDirection w:val="lrTb"/>
        <w:textAlignment w:val="auto"/>
        <w:outlineLvl w:val="9"/>
        <w:rPr>
          <w:position w:val="0"/>
          <w:lang w:eastAsia="es-CL"/>
        </w:rPr>
      </w:pPr>
      <w:r w:rsidRPr="007B6BA4">
        <w:rPr>
          <w:rFonts w:asciiTheme="majorHAnsi" w:hAnsiTheme="majorHAnsi" w:cstheme="majorHAnsi"/>
        </w:rPr>
        <w:t xml:space="preserve">Si desea </w:t>
      </w:r>
      <w:r w:rsidR="00582A53" w:rsidRPr="007B6BA4">
        <w:rPr>
          <w:rFonts w:asciiTheme="majorHAnsi" w:hAnsiTheme="majorHAnsi" w:cstheme="majorHAnsi"/>
        </w:rPr>
        <w:t>más</w:t>
      </w:r>
      <w:r w:rsidRPr="007B6BA4">
        <w:rPr>
          <w:rFonts w:asciiTheme="majorHAnsi" w:hAnsiTheme="majorHAnsi" w:cstheme="majorHAnsi"/>
        </w:rPr>
        <w:t xml:space="preserve"> detalles, los encuentra en este enlace</w:t>
      </w:r>
      <w:r w:rsidR="00582A53">
        <w:rPr>
          <w:rFonts w:asciiTheme="majorHAnsi" w:hAnsiTheme="majorHAnsi" w:cstheme="majorHAnsi"/>
        </w:rPr>
        <w:t xml:space="preserve"> </w:t>
      </w:r>
      <w:hyperlink r:id="rId40" w:history="1">
        <w:r w:rsidR="00582A53">
          <w:rPr>
            <w:rStyle w:val="Hipervnculo"/>
          </w:rPr>
          <w:t>Anexo 3</w:t>
        </w:r>
      </w:hyperlink>
    </w:p>
    <w:p w14:paraId="3982D49E" w14:textId="2A5D5D83" w:rsidR="007B6BA4" w:rsidRDefault="007B6BA4" w:rsidP="00253937">
      <w:pPr>
        <w:pStyle w:val="Prrafodelista"/>
        <w:numPr>
          <w:ilvl w:val="0"/>
          <w:numId w:val="1"/>
        </w:numPr>
        <w:spacing w:after="60"/>
        <w:ind w:leftChars="0" w:firstLineChars="0"/>
        <w:jc w:val="both"/>
        <w:rPr>
          <w:rFonts w:asciiTheme="majorHAnsi" w:hAnsiTheme="majorHAnsi" w:cstheme="majorHAnsi"/>
          <w:u w:val="single"/>
        </w:rPr>
      </w:pPr>
      <w:r>
        <w:rPr>
          <w:rFonts w:asciiTheme="majorHAnsi" w:hAnsiTheme="majorHAnsi" w:cstheme="majorHAnsi"/>
          <w:b/>
        </w:rPr>
        <w:t>Anexo 4</w:t>
      </w:r>
      <w:r w:rsidRPr="007B6BA4">
        <w:rPr>
          <w:rFonts w:asciiTheme="majorHAnsi" w:hAnsiTheme="majorHAnsi" w:cstheme="majorHAnsi"/>
          <w:b/>
        </w:rPr>
        <w:t>:</w:t>
      </w:r>
      <w:r w:rsidRPr="007B6BA4">
        <w:rPr>
          <w:rFonts w:asciiTheme="majorHAnsi" w:hAnsiTheme="majorHAnsi" w:cstheme="majorHAnsi"/>
          <w:b/>
          <w:u w:val="single"/>
        </w:rPr>
        <w:t xml:space="preserve"> Escenarios Simulación Clínica</w:t>
      </w:r>
    </w:p>
    <w:p w14:paraId="31E077BD" w14:textId="77777777" w:rsidR="00093425" w:rsidRDefault="004003F0" w:rsidP="00093425">
      <w:pPr>
        <w:suppressAutoHyphens w:val="0"/>
        <w:ind w:leftChars="0" w:left="0" w:firstLineChars="0" w:firstLine="0"/>
        <w:textDirection w:val="lrTb"/>
        <w:textAlignment w:val="auto"/>
        <w:outlineLvl w:val="9"/>
        <w:rPr>
          <w:position w:val="0"/>
          <w:lang w:eastAsia="es-CL"/>
        </w:rPr>
      </w:pPr>
      <w:r>
        <w:rPr>
          <w:rFonts w:asciiTheme="majorHAnsi" w:hAnsiTheme="majorHAnsi" w:cstheme="majorHAnsi"/>
        </w:rPr>
        <w:t xml:space="preserve">Todos los implementos necesarios para los escenarios creados por el equipo, </w:t>
      </w:r>
      <w:r w:rsidR="007B6BA4">
        <w:rPr>
          <w:rFonts w:asciiTheme="majorHAnsi" w:hAnsiTheme="majorHAnsi" w:cstheme="majorHAnsi"/>
        </w:rPr>
        <w:t>los encuentra en este enlace</w:t>
      </w:r>
      <w:r>
        <w:rPr>
          <w:rFonts w:asciiTheme="majorHAnsi" w:hAnsiTheme="majorHAnsi" w:cstheme="majorHAnsi"/>
        </w:rPr>
        <w:t xml:space="preserve"> </w:t>
      </w:r>
      <w:hyperlink r:id="rId41" w:history="1">
        <w:r w:rsidR="00093425">
          <w:rPr>
            <w:rStyle w:val="Hipervnculo"/>
          </w:rPr>
          <w:t>Anexo 4</w:t>
        </w:r>
      </w:hyperlink>
    </w:p>
    <w:p w14:paraId="77552F7A" w14:textId="0B5E5226" w:rsidR="007B6BA4" w:rsidRDefault="007B6BA4" w:rsidP="007B6BA4">
      <w:pPr>
        <w:spacing w:after="0"/>
        <w:ind w:leftChars="0" w:left="0" w:firstLineChars="0" w:firstLine="0"/>
        <w:rPr>
          <w:rFonts w:asciiTheme="majorHAnsi" w:hAnsiTheme="majorHAnsi" w:cstheme="majorHAnsi"/>
        </w:rPr>
      </w:pPr>
    </w:p>
    <w:p w14:paraId="408A9005" w14:textId="77777777" w:rsidR="00253937" w:rsidRPr="00951948" w:rsidRDefault="00253937" w:rsidP="005E109D">
      <w:pPr>
        <w:spacing w:after="0"/>
        <w:ind w:leftChars="0" w:left="0" w:firstLineChars="0" w:firstLine="0"/>
        <w:rPr>
          <w:rFonts w:asciiTheme="majorHAnsi" w:hAnsiTheme="majorHAnsi" w:cstheme="majorHAnsi"/>
        </w:rPr>
      </w:pPr>
    </w:p>
    <w:sectPr w:rsidR="00253937" w:rsidRPr="00951948" w:rsidSect="00995033">
      <w:headerReference w:type="even" r:id="rId42"/>
      <w:headerReference w:type="default" r:id="rId43"/>
      <w:footerReference w:type="even" r:id="rId44"/>
      <w:footerReference w:type="default" r:id="rId45"/>
      <w:headerReference w:type="first" r:id="rId46"/>
      <w:footerReference w:type="first" r:id="rId47"/>
      <w:pgSz w:w="12240" w:h="15840"/>
      <w:pgMar w:top="1276" w:right="1750" w:bottom="851" w:left="1701"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BCCFE" w14:textId="77777777" w:rsidR="004D7CA7" w:rsidRDefault="004D7CA7">
      <w:pPr>
        <w:spacing w:after="0" w:line="240" w:lineRule="auto"/>
        <w:ind w:left="0" w:hanging="2"/>
      </w:pPr>
      <w:r>
        <w:separator/>
      </w:r>
    </w:p>
  </w:endnote>
  <w:endnote w:type="continuationSeparator" w:id="0">
    <w:p w14:paraId="50EA2549" w14:textId="77777777" w:rsidR="004D7CA7" w:rsidRDefault="004D7CA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1ECDB" w14:textId="77777777" w:rsidR="007013FF" w:rsidRDefault="007013FF">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C35E4" w14:textId="77777777" w:rsidR="007013FF" w:rsidRDefault="007013FF">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7EB47" w14:textId="77777777" w:rsidR="007013FF" w:rsidRDefault="007013FF">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B4B16" w14:textId="77777777" w:rsidR="004D7CA7" w:rsidRDefault="004D7CA7">
      <w:pPr>
        <w:spacing w:after="0" w:line="240" w:lineRule="auto"/>
        <w:ind w:left="0" w:hanging="2"/>
      </w:pPr>
      <w:r>
        <w:separator/>
      </w:r>
    </w:p>
  </w:footnote>
  <w:footnote w:type="continuationSeparator" w:id="0">
    <w:p w14:paraId="2AD2B80A" w14:textId="77777777" w:rsidR="004D7CA7" w:rsidRDefault="004D7CA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6557E" w14:textId="77777777" w:rsidR="007013FF" w:rsidRDefault="007013FF">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56187" w14:textId="77777777" w:rsidR="007013FF" w:rsidRDefault="007013FF">
    <w:pPr>
      <w:tabs>
        <w:tab w:val="center" w:pos="4252"/>
        <w:tab w:val="right" w:pos="8504"/>
      </w:tabs>
      <w:spacing w:after="0" w:line="240" w:lineRule="auto"/>
      <w:ind w:left="0" w:hanging="2"/>
      <w:jc w:val="center"/>
      <w:rPr>
        <w:rFonts w:ascii="Arial" w:eastAsia="Arial" w:hAnsi="Arial" w:cs="Arial"/>
        <w:sz w:val="20"/>
        <w:szCs w:val="20"/>
      </w:rPr>
    </w:pPr>
    <w:r>
      <w:rPr>
        <w:noProof/>
      </w:rPr>
      <w:drawing>
        <wp:inline distT="0" distB="0" distL="114300" distR="114300" wp14:anchorId="28B2F32A" wp14:editId="74274881">
          <wp:extent cx="1000125" cy="1095375"/>
          <wp:effectExtent l="0" t="0" r="0" b="0"/>
          <wp:docPr id="1027" name="image1.png" descr="LOGO FORMAL UST (NEGRO) FONDO TRANSPARENTE"/>
          <wp:cNvGraphicFramePr/>
          <a:graphic xmlns:a="http://schemas.openxmlformats.org/drawingml/2006/main">
            <a:graphicData uri="http://schemas.openxmlformats.org/drawingml/2006/picture">
              <pic:pic xmlns:pic="http://schemas.openxmlformats.org/drawingml/2006/picture">
                <pic:nvPicPr>
                  <pic:cNvPr id="0" name="image1.png" descr="LOGO FORMAL UST (NEGRO) FONDO TRANSPARENTE"/>
                  <pic:cNvPicPr preferRelativeResize="0"/>
                </pic:nvPicPr>
                <pic:blipFill>
                  <a:blip r:embed="rId1"/>
                  <a:srcRect/>
                  <a:stretch>
                    <a:fillRect/>
                  </a:stretch>
                </pic:blipFill>
                <pic:spPr>
                  <a:xfrm>
                    <a:off x="0" y="0"/>
                    <a:ext cx="1000125" cy="10953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DC73E" w14:textId="77777777" w:rsidR="007013FF" w:rsidRDefault="007013FF">
    <w:pPr>
      <w:pStyle w:val="Encabezado"/>
      <w:ind w:left="0" w:hanging="2"/>
    </w:pPr>
  </w:p>
</w:hdr>
</file>

<file path=word/intelligence2.xml><?xml version="1.0" encoding="utf-8"?>
<int2:intelligence xmlns:int2="http://schemas.microsoft.com/office/intelligence/2020/intelligence" xmlns:oel="http://schemas.microsoft.com/office/2019/extlst">
  <int2:observations>
    <int2:textHash int2:hashCode="OESxezZ4AfQaP/" int2:id="ZnQkLtlT">
      <int2:state int2:value="Rejected" int2:type="AugLoop_Text_Critique"/>
    </int2:textHash>
    <int2:textHash int2:hashCode="qj3+9C4MIrXS5e" int2:id="bSXsUPMi">
      <int2:state int2:value="Rejected" int2:type="AugLoop_Text_Critique"/>
    </int2:textHash>
    <int2:textHash int2:hashCode="VkSj9tJNzUicQw" int2:id="oBMALO6u">
      <int2:state int2:value="Rejected" int2:type="AugLoop_Text_Critique"/>
    </int2:textHash>
    <int2:textHash int2:hashCode="GwhJDJ4l6hJ8To" int2:id="1PtmUXvy">
      <int2:state int2:value="Rejected" int2:type="AugLoop_Text_Critique"/>
    </int2:textHash>
    <int2:bookmark int2:bookmarkName="_Int_mMe3Kv0W" int2:invalidationBookmarkName="" int2:hashCode="slkoxpkCVXsO8K" int2:id="KIEeR4U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591E"/>
    <w:multiLevelType w:val="hybridMultilevel"/>
    <w:tmpl w:val="8842E76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AC2469"/>
    <w:multiLevelType w:val="multilevel"/>
    <w:tmpl w:val="1EBA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58A6"/>
    <w:multiLevelType w:val="hybridMultilevel"/>
    <w:tmpl w:val="360E01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6712930"/>
    <w:multiLevelType w:val="hybridMultilevel"/>
    <w:tmpl w:val="AC70F026"/>
    <w:lvl w:ilvl="0" w:tplc="040A0005">
      <w:start w:val="1"/>
      <w:numFmt w:val="bullet"/>
      <w:lvlText w:val=""/>
      <w:lvlJc w:val="left"/>
      <w:pPr>
        <w:ind w:left="2160" w:hanging="360"/>
      </w:pPr>
      <w:rPr>
        <w:rFonts w:ascii="Wingdings" w:hAnsi="Wingdings"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4" w15:restartNumberingAfterBreak="0">
    <w:nsid w:val="1C5233AE"/>
    <w:multiLevelType w:val="hybridMultilevel"/>
    <w:tmpl w:val="9B58E40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2D097D4A"/>
    <w:multiLevelType w:val="multilevel"/>
    <w:tmpl w:val="84BC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C4456"/>
    <w:multiLevelType w:val="multilevel"/>
    <w:tmpl w:val="C87C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33BD"/>
    <w:multiLevelType w:val="hybridMultilevel"/>
    <w:tmpl w:val="19202B4A"/>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866" w:hanging="360"/>
      </w:pPr>
      <w:rPr>
        <w:rFonts w:ascii="Courier New" w:hAnsi="Courier New" w:cs="Courier New" w:hint="default"/>
      </w:rPr>
    </w:lvl>
    <w:lvl w:ilvl="2" w:tplc="340A0005">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8" w15:restartNumberingAfterBreak="0">
    <w:nsid w:val="43240425"/>
    <w:multiLevelType w:val="hybridMultilevel"/>
    <w:tmpl w:val="EBB2BF54"/>
    <w:lvl w:ilvl="0" w:tplc="340A0001">
      <w:start w:val="1"/>
      <w:numFmt w:val="bullet"/>
      <w:lvlText w:val=""/>
      <w:lvlJc w:val="left"/>
      <w:pPr>
        <w:ind w:left="359" w:hanging="360"/>
      </w:pPr>
      <w:rPr>
        <w:rFonts w:ascii="Symbol" w:hAnsi="Symbol" w:hint="default"/>
      </w:rPr>
    </w:lvl>
    <w:lvl w:ilvl="1" w:tplc="040A0001">
      <w:start w:val="1"/>
      <w:numFmt w:val="bullet"/>
      <w:lvlText w:val=""/>
      <w:lvlJc w:val="left"/>
      <w:pPr>
        <w:ind w:left="1079" w:hanging="360"/>
      </w:pPr>
      <w:rPr>
        <w:rFonts w:ascii="Symbol" w:hAnsi="Symbol" w:hint="default"/>
      </w:rPr>
    </w:lvl>
    <w:lvl w:ilvl="2" w:tplc="040A0005">
      <w:start w:val="1"/>
      <w:numFmt w:val="bullet"/>
      <w:lvlText w:val=""/>
      <w:lvlJc w:val="left"/>
      <w:pPr>
        <w:ind w:left="1799" w:hanging="360"/>
      </w:pPr>
      <w:rPr>
        <w:rFonts w:ascii="Wingdings" w:hAnsi="Wingdings" w:hint="default"/>
      </w:rPr>
    </w:lvl>
    <w:lvl w:ilvl="3" w:tplc="040A0001" w:tentative="1">
      <w:start w:val="1"/>
      <w:numFmt w:val="bullet"/>
      <w:lvlText w:val=""/>
      <w:lvlJc w:val="left"/>
      <w:pPr>
        <w:ind w:left="2519" w:hanging="360"/>
      </w:pPr>
      <w:rPr>
        <w:rFonts w:ascii="Symbol" w:hAnsi="Symbol" w:hint="default"/>
      </w:rPr>
    </w:lvl>
    <w:lvl w:ilvl="4" w:tplc="040A0003" w:tentative="1">
      <w:start w:val="1"/>
      <w:numFmt w:val="bullet"/>
      <w:lvlText w:val="o"/>
      <w:lvlJc w:val="left"/>
      <w:pPr>
        <w:ind w:left="3239" w:hanging="360"/>
      </w:pPr>
      <w:rPr>
        <w:rFonts w:ascii="Courier New" w:hAnsi="Courier New" w:cs="Courier New" w:hint="default"/>
      </w:rPr>
    </w:lvl>
    <w:lvl w:ilvl="5" w:tplc="040A0005" w:tentative="1">
      <w:start w:val="1"/>
      <w:numFmt w:val="bullet"/>
      <w:lvlText w:val=""/>
      <w:lvlJc w:val="left"/>
      <w:pPr>
        <w:ind w:left="3959" w:hanging="360"/>
      </w:pPr>
      <w:rPr>
        <w:rFonts w:ascii="Wingdings" w:hAnsi="Wingdings" w:hint="default"/>
      </w:rPr>
    </w:lvl>
    <w:lvl w:ilvl="6" w:tplc="040A0001" w:tentative="1">
      <w:start w:val="1"/>
      <w:numFmt w:val="bullet"/>
      <w:lvlText w:val=""/>
      <w:lvlJc w:val="left"/>
      <w:pPr>
        <w:ind w:left="4679" w:hanging="360"/>
      </w:pPr>
      <w:rPr>
        <w:rFonts w:ascii="Symbol" w:hAnsi="Symbol" w:hint="default"/>
      </w:rPr>
    </w:lvl>
    <w:lvl w:ilvl="7" w:tplc="040A0003" w:tentative="1">
      <w:start w:val="1"/>
      <w:numFmt w:val="bullet"/>
      <w:lvlText w:val="o"/>
      <w:lvlJc w:val="left"/>
      <w:pPr>
        <w:ind w:left="5399" w:hanging="360"/>
      </w:pPr>
      <w:rPr>
        <w:rFonts w:ascii="Courier New" w:hAnsi="Courier New" w:cs="Courier New" w:hint="default"/>
      </w:rPr>
    </w:lvl>
    <w:lvl w:ilvl="8" w:tplc="040A0005" w:tentative="1">
      <w:start w:val="1"/>
      <w:numFmt w:val="bullet"/>
      <w:lvlText w:val=""/>
      <w:lvlJc w:val="left"/>
      <w:pPr>
        <w:ind w:left="6119" w:hanging="360"/>
      </w:pPr>
      <w:rPr>
        <w:rFonts w:ascii="Wingdings" w:hAnsi="Wingdings" w:hint="default"/>
      </w:rPr>
    </w:lvl>
  </w:abstractNum>
  <w:abstractNum w:abstractNumId="9" w15:restartNumberingAfterBreak="0">
    <w:nsid w:val="53C734CA"/>
    <w:multiLevelType w:val="multilevel"/>
    <w:tmpl w:val="DA94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E76F95"/>
    <w:multiLevelType w:val="hybridMultilevel"/>
    <w:tmpl w:val="EE280D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0E1685A"/>
    <w:multiLevelType w:val="multilevel"/>
    <w:tmpl w:val="3DFC5AC6"/>
    <w:lvl w:ilvl="0">
      <w:start w:val="3"/>
      <w:numFmt w:val="upperRoman"/>
      <w:lvlText w:val="%1."/>
      <w:lvlJc w:val="left"/>
      <w:pPr>
        <w:ind w:left="862" w:hanging="720"/>
      </w:pPr>
      <w:rPr>
        <w:b/>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1D32185"/>
    <w:multiLevelType w:val="multilevel"/>
    <w:tmpl w:val="59104812"/>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648C0A8D"/>
    <w:multiLevelType w:val="multilevel"/>
    <w:tmpl w:val="D86E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DE0282"/>
    <w:multiLevelType w:val="hybridMultilevel"/>
    <w:tmpl w:val="B63A6B38"/>
    <w:lvl w:ilvl="0" w:tplc="340A0001">
      <w:start w:val="1"/>
      <w:numFmt w:val="bullet"/>
      <w:lvlText w:val=""/>
      <w:lvlJc w:val="left"/>
      <w:pPr>
        <w:ind w:left="718" w:hanging="360"/>
      </w:pPr>
      <w:rPr>
        <w:rFonts w:ascii="Symbol" w:hAnsi="Symbol" w:hint="default"/>
      </w:rPr>
    </w:lvl>
    <w:lvl w:ilvl="1" w:tplc="340A0003" w:tentative="1">
      <w:start w:val="1"/>
      <w:numFmt w:val="bullet"/>
      <w:lvlText w:val="o"/>
      <w:lvlJc w:val="left"/>
      <w:pPr>
        <w:ind w:left="1438" w:hanging="360"/>
      </w:pPr>
      <w:rPr>
        <w:rFonts w:ascii="Courier New" w:hAnsi="Courier New" w:cs="Courier New" w:hint="default"/>
      </w:rPr>
    </w:lvl>
    <w:lvl w:ilvl="2" w:tplc="340A0005" w:tentative="1">
      <w:start w:val="1"/>
      <w:numFmt w:val="bullet"/>
      <w:lvlText w:val=""/>
      <w:lvlJc w:val="left"/>
      <w:pPr>
        <w:ind w:left="2158" w:hanging="360"/>
      </w:pPr>
      <w:rPr>
        <w:rFonts w:ascii="Wingdings" w:hAnsi="Wingdings" w:hint="default"/>
      </w:rPr>
    </w:lvl>
    <w:lvl w:ilvl="3" w:tplc="340A0001" w:tentative="1">
      <w:start w:val="1"/>
      <w:numFmt w:val="bullet"/>
      <w:lvlText w:val=""/>
      <w:lvlJc w:val="left"/>
      <w:pPr>
        <w:ind w:left="2878" w:hanging="360"/>
      </w:pPr>
      <w:rPr>
        <w:rFonts w:ascii="Symbol" w:hAnsi="Symbol" w:hint="default"/>
      </w:rPr>
    </w:lvl>
    <w:lvl w:ilvl="4" w:tplc="340A0003" w:tentative="1">
      <w:start w:val="1"/>
      <w:numFmt w:val="bullet"/>
      <w:lvlText w:val="o"/>
      <w:lvlJc w:val="left"/>
      <w:pPr>
        <w:ind w:left="3598" w:hanging="360"/>
      </w:pPr>
      <w:rPr>
        <w:rFonts w:ascii="Courier New" w:hAnsi="Courier New" w:cs="Courier New" w:hint="default"/>
      </w:rPr>
    </w:lvl>
    <w:lvl w:ilvl="5" w:tplc="340A0005" w:tentative="1">
      <w:start w:val="1"/>
      <w:numFmt w:val="bullet"/>
      <w:lvlText w:val=""/>
      <w:lvlJc w:val="left"/>
      <w:pPr>
        <w:ind w:left="4318" w:hanging="360"/>
      </w:pPr>
      <w:rPr>
        <w:rFonts w:ascii="Wingdings" w:hAnsi="Wingdings" w:hint="default"/>
      </w:rPr>
    </w:lvl>
    <w:lvl w:ilvl="6" w:tplc="340A0001" w:tentative="1">
      <w:start w:val="1"/>
      <w:numFmt w:val="bullet"/>
      <w:lvlText w:val=""/>
      <w:lvlJc w:val="left"/>
      <w:pPr>
        <w:ind w:left="5038" w:hanging="360"/>
      </w:pPr>
      <w:rPr>
        <w:rFonts w:ascii="Symbol" w:hAnsi="Symbol" w:hint="default"/>
      </w:rPr>
    </w:lvl>
    <w:lvl w:ilvl="7" w:tplc="340A0003" w:tentative="1">
      <w:start w:val="1"/>
      <w:numFmt w:val="bullet"/>
      <w:lvlText w:val="o"/>
      <w:lvlJc w:val="left"/>
      <w:pPr>
        <w:ind w:left="5758" w:hanging="360"/>
      </w:pPr>
      <w:rPr>
        <w:rFonts w:ascii="Courier New" w:hAnsi="Courier New" w:cs="Courier New" w:hint="default"/>
      </w:rPr>
    </w:lvl>
    <w:lvl w:ilvl="8" w:tplc="340A0005" w:tentative="1">
      <w:start w:val="1"/>
      <w:numFmt w:val="bullet"/>
      <w:lvlText w:val=""/>
      <w:lvlJc w:val="left"/>
      <w:pPr>
        <w:ind w:left="6478" w:hanging="360"/>
      </w:pPr>
      <w:rPr>
        <w:rFonts w:ascii="Wingdings" w:hAnsi="Wingdings" w:hint="default"/>
      </w:rPr>
    </w:lvl>
  </w:abstractNum>
  <w:abstractNum w:abstractNumId="15" w15:restartNumberingAfterBreak="0">
    <w:nsid w:val="690C32BC"/>
    <w:multiLevelType w:val="hybridMultilevel"/>
    <w:tmpl w:val="179293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0622D54"/>
    <w:multiLevelType w:val="multilevel"/>
    <w:tmpl w:val="3DFC5AC6"/>
    <w:lvl w:ilvl="0">
      <w:start w:val="3"/>
      <w:numFmt w:val="upperRoman"/>
      <w:lvlText w:val="%1."/>
      <w:lvlJc w:val="left"/>
      <w:pPr>
        <w:ind w:left="862" w:hanging="720"/>
      </w:pPr>
      <w:rPr>
        <w:b/>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75CF5E60"/>
    <w:multiLevelType w:val="multilevel"/>
    <w:tmpl w:val="9224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931151">
    <w:abstractNumId w:val="16"/>
  </w:num>
  <w:num w:numId="2" w16cid:durableId="2138135863">
    <w:abstractNumId w:val="12"/>
  </w:num>
  <w:num w:numId="3" w16cid:durableId="1856188486">
    <w:abstractNumId w:val="14"/>
  </w:num>
  <w:num w:numId="4" w16cid:durableId="2096315012">
    <w:abstractNumId w:val="10"/>
  </w:num>
  <w:num w:numId="5" w16cid:durableId="742921394">
    <w:abstractNumId w:val="8"/>
  </w:num>
  <w:num w:numId="6" w16cid:durableId="1996717429">
    <w:abstractNumId w:val="4"/>
  </w:num>
  <w:num w:numId="7" w16cid:durableId="876309892">
    <w:abstractNumId w:val="7"/>
  </w:num>
  <w:num w:numId="8" w16cid:durableId="329648550">
    <w:abstractNumId w:val="15"/>
  </w:num>
  <w:num w:numId="9" w16cid:durableId="1863856785">
    <w:abstractNumId w:val="17"/>
  </w:num>
  <w:num w:numId="10" w16cid:durableId="1342515492">
    <w:abstractNumId w:val="13"/>
  </w:num>
  <w:num w:numId="11" w16cid:durableId="514001786">
    <w:abstractNumId w:val="1"/>
  </w:num>
  <w:num w:numId="12" w16cid:durableId="335235748">
    <w:abstractNumId w:val="3"/>
  </w:num>
  <w:num w:numId="13" w16cid:durableId="521171724">
    <w:abstractNumId w:val="9"/>
  </w:num>
  <w:num w:numId="14" w16cid:durableId="2067027903">
    <w:abstractNumId w:val="0"/>
  </w:num>
  <w:num w:numId="15" w16cid:durableId="2045253005">
    <w:abstractNumId w:val="6"/>
  </w:num>
  <w:num w:numId="16" w16cid:durableId="627594037">
    <w:abstractNumId w:val="5"/>
  </w:num>
  <w:num w:numId="17" w16cid:durableId="1974014808">
    <w:abstractNumId w:val="2"/>
  </w:num>
  <w:num w:numId="18" w16cid:durableId="136224815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a Carolina Robles Tapia">
    <w15:presenceInfo w15:providerId="AD" w15:userId="S::danielaroblesta@santotomas.cl::801757c9-a627-46b1-a329-52e6be10a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59"/>
    <w:rsid w:val="00010359"/>
    <w:rsid w:val="0001211E"/>
    <w:rsid w:val="000412F3"/>
    <w:rsid w:val="000421AB"/>
    <w:rsid w:val="000561D3"/>
    <w:rsid w:val="00066791"/>
    <w:rsid w:val="00093425"/>
    <w:rsid w:val="000944C9"/>
    <w:rsid w:val="0009472E"/>
    <w:rsid w:val="000A6A3F"/>
    <w:rsid w:val="000B29D8"/>
    <w:rsid w:val="000C2A25"/>
    <w:rsid w:val="000C4ADB"/>
    <w:rsid w:val="000C634F"/>
    <w:rsid w:val="000D614E"/>
    <w:rsid w:val="000E113A"/>
    <w:rsid w:val="000E50B5"/>
    <w:rsid w:val="000F2CD6"/>
    <w:rsid w:val="00103CC8"/>
    <w:rsid w:val="00123C19"/>
    <w:rsid w:val="00123CE3"/>
    <w:rsid w:val="001306B5"/>
    <w:rsid w:val="001344FE"/>
    <w:rsid w:val="00161A18"/>
    <w:rsid w:val="00164EBA"/>
    <w:rsid w:val="00167D4C"/>
    <w:rsid w:val="00176418"/>
    <w:rsid w:val="00177207"/>
    <w:rsid w:val="00185F6E"/>
    <w:rsid w:val="00191E8F"/>
    <w:rsid w:val="001A58F6"/>
    <w:rsid w:val="001B233B"/>
    <w:rsid w:val="001B6561"/>
    <w:rsid w:val="001C2308"/>
    <w:rsid w:val="001C361A"/>
    <w:rsid w:val="001D06A8"/>
    <w:rsid w:val="001E179E"/>
    <w:rsid w:val="001E2187"/>
    <w:rsid w:val="001F7D84"/>
    <w:rsid w:val="00202206"/>
    <w:rsid w:val="00210460"/>
    <w:rsid w:val="00214E08"/>
    <w:rsid w:val="00253937"/>
    <w:rsid w:val="00262425"/>
    <w:rsid w:val="00265CE8"/>
    <w:rsid w:val="00272545"/>
    <w:rsid w:val="00295193"/>
    <w:rsid w:val="002A332F"/>
    <w:rsid w:val="002B51A6"/>
    <w:rsid w:val="002C03FA"/>
    <w:rsid w:val="002C2D91"/>
    <w:rsid w:val="002C7C81"/>
    <w:rsid w:val="002D042B"/>
    <w:rsid w:val="002D652F"/>
    <w:rsid w:val="002F07B5"/>
    <w:rsid w:val="002F1360"/>
    <w:rsid w:val="002F3492"/>
    <w:rsid w:val="002F48F1"/>
    <w:rsid w:val="002F54CB"/>
    <w:rsid w:val="00304F7B"/>
    <w:rsid w:val="00310FEB"/>
    <w:rsid w:val="003175C3"/>
    <w:rsid w:val="00321658"/>
    <w:rsid w:val="00322042"/>
    <w:rsid w:val="00324DA8"/>
    <w:rsid w:val="00336C53"/>
    <w:rsid w:val="003379E6"/>
    <w:rsid w:val="00366CE2"/>
    <w:rsid w:val="00366E16"/>
    <w:rsid w:val="003760B6"/>
    <w:rsid w:val="003779A4"/>
    <w:rsid w:val="00377CC2"/>
    <w:rsid w:val="00395BAB"/>
    <w:rsid w:val="003A4541"/>
    <w:rsid w:val="003A52A0"/>
    <w:rsid w:val="003D6F64"/>
    <w:rsid w:val="003E18ED"/>
    <w:rsid w:val="003F0B17"/>
    <w:rsid w:val="003F1476"/>
    <w:rsid w:val="003F4FF1"/>
    <w:rsid w:val="004003F0"/>
    <w:rsid w:val="00402819"/>
    <w:rsid w:val="004239AE"/>
    <w:rsid w:val="00423E42"/>
    <w:rsid w:val="004267F2"/>
    <w:rsid w:val="00427274"/>
    <w:rsid w:val="00440679"/>
    <w:rsid w:val="0045091C"/>
    <w:rsid w:val="00452F35"/>
    <w:rsid w:val="00455206"/>
    <w:rsid w:val="004B1A1D"/>
    <w:rsid w:val="004B72CD"/>
    <w:rsid w:val="004D7CA7"/>
    <w:rsid w:val="004E3BC6"/>
    <w:rsid w:val="004E4934"/>
    <w:rsid w:val="004F25C0"/>
    <w:rsid w:val="004F28F3"/>
    <w:rsid w:val="00502395"/>
    <w:rsid w:val="00504E90"/>
    <w:rsid w:val="00530659"/>
    <w:rsid w:val="0054017F"/>
    <w:rsid w:val="00582A53"/>
    <w:rsid w:val="005A4C79"/>
    <w:rsid w:val="005B0286"/>
    <w:rsid w:val="005B2496"/>
    <w:rsid w:val="005B3887"/>
    <w:rsid w:val="005B3F5A"/>
    <w:rsid w:val="005B7150"/>
    <w:rsid w:val="005C315C"/>
    <w:rsid w:val="005C554C"/>
    <w:rsid w:val="005C7674"/>
    <w:rsid w:val="005D3E7C"/>
    <w:rsid w:val="005D6695"/>
    <w:rsid w:val="005D7B84"/>
    <w:rsid w:val="005E0A2E"/>
    <w:rsid w:val="005E109D"/>
    <w:rsid w:val="006066EF"/>
    <w:rsid w:val="006112EB"/>
    <w:rsid w:val="00644953"/>
    <w:rsid w:val="00650A4A"/>
    <w:rsid w:val="00652E32"/>
    <w:rsid w:val="006658D5"/>
    <w:rsid w:val="006716EC"/>
    <w:rsid w:val="00684483"/>
    <w:rsid w:val="0069186D"/>
    <w:rsid w:val="00697EFC"/>
    <w:rsid w:val="006A0B3C"/>
    <w:rsid w:val="006A6E17"/>
    <w:rsid w:val="006B34EB"/>
    <w:rsid w:val="006B6A51"/>
    <w:rsid w:val="006C185F"/>
    <w:rsid w:val="006F4627"/>
    <w:rsid w:val="007013FF"/>
    <w:rsid w:val="007064E9"/>
    <w:rsid w:val="00707FDA"/>
    <w:rsid w:val="00714BEE"/>
    <w:rsid w:val="00715AD7"/>
    <w:rsid w:val="0072541B"/>
    <w:rsid w:val="00761808"/>
    <w:rsid w:val="0077281B"/>
    <w:rsid w:val="00796125"/>
    <w:rsid w:val="007968D6"/>
    <w:rsid w:val="007A70A7"/>
    <w:rsid w:val="007B6BA4"/>
    <w:rsid w:val="007D1008"/>
    <w:rsid w:val="007E2EA2"/>
    <w:rsid w:val="0080367D"/>
    <w:rsid w:val="008036A5"/>
    <w:rsid w:val="008053C0"/>
    <w:rsid w:val="00807B6A"/>
    <w:rsid w:val="00811A58"/>
    <w:rsid w:val="00813D98"/>
    <w:rsid w:val="008266B9"/>
    <w:rsid w:val="00832D04"/>
    <w:rsid w:val="008600EC"/>
    <w:rsid w:val="00860ECA"/>
    <w:rsid w:val="0086732A"/>
    <w:rsid w:val="0087176C"/>
    <w:rsid w:val="008735F2"/>
    <w:rsid w:val="008764E5"/>
    <w:rsid w:val="00886368"/>
    <w:rsid w:val="008975DF"/>
    <w:rsid w:val="008B4647"/>
    <w:rsid w:val="008C2A42"/>
    <w:rsid w:val="00905DD8"/>
    <w:rsid w:val="00907438"/>
    <w:rsid w:val="00920D03"/>
    <w:rsid w:val="00940A2A"/>
    <w:rsid w:val="00946C57"/>
    <w:rsid w:val="00951948"/>
    <w:rsid w:val="00951B02"/>
    <w:rsid w:val="00965625"/>
    <w:rsid w:val="00995033"/>
    <w:rsid w:val="009A470B"/>
    <w:rsid w:val="009D4DA8"/>
    <w:rsid w:val="009E1125"/>
    <w:rsid w:val="009E36D6"/>
    <w:rsid w:val="009E3A03"/>
    <w:rsid w:val="009F203E"/>
    <w:rsid w:val="00A04364"/>
    <w:rsid w:val="00A229EB"/>
    <w:rsid w:val="00A41478"/>
    <w:rsid w:val="00A6056D"/>
    <w:rsid w:val="00A6295B"/>
    <w:rsid w:val="00A97E1E"/>
    <w:rsid w:val="00A97F92"/>
    <w:rsid w:val="00B011F1"/>
    <w:rsid w:val="00B14791"/>
    <w:rsid w:val="00B433B1"/>
    <w:rsid w:val="00B43AB4"/>
    <w:rsid w:val="00B47D95"/>
    <w:rsid w:val="00B54B01"/>
    <w:rsid w:val="00B70960"/>
    <w:rsid w:val="00B86B76"/>
    <w:rsid w:val="00B92111"/>
    <w:rsid w:val="00BA0A91"/>
    <w:rsid w:val="00BB2AFA"/>
    <w:rsid w:val="00BC266F"/>
    <w:rsid w:val="00BD009D"/>
    <w:rsid w:val="00BE0D12"/>
    <w:rsid w:val="00BF2861"/>
    <w:rsid w:val="00BF31E9"/>
    <w:rsid w:val="00C2417B"/>
    <w:rsid w:val="00C3232F"/>
    <w:rsid w:val="00C406A0"/>
    <w:rsid w:val="00C44241"/>
    <w:rsid w:val="00C549CD"/>
    <w:rsid w:val="00C56E90"/>
    <w:rsid w:val="00C74775"/>
    <w:rsid w:val="00C76D1F"/>
    <w:rsid w:val="00C76EA2"/>
    <w:rsid w:val="00C771F1"/>
    <w:rsid w:val="00C82536"/>
    <w:rsid w:val="00CB2CE3"/>
    <w:rsid w:val="00CC395E"/>
    <w:rsid w:val="00CD4652"/>
    <w:rsid w:val="00CE1C21"/>
    <w:rsid w:val="00CE42A5"/>
    <w:rsid w:val="00D03160"/>
    <w:rsid w:val="00D03F30"/>
    <w:rsid w:val="00D075D7"/>
    <w:rsid w:val="00D125D0"/>
    <w:rsid w:val="00D15A1D"/>
    <w:rsid w:val="00D52D4E"/>
    <w:rsid w:val="00D5574C"/>
    <w:rsid w:val="00D65EC1"/>
    <w:rsid w:val="00D74568"/>
    <w:rsid w:val="00D82923"/>
    <w:rsid w:val="00DB4377"/>
    <w:rsid w:val="00DC47CB"/>
    <w:rsid w:val="00DC4CA0"/>
    <w:rsid w:val="00DE0E19"/>
    <w:rsid w:val="00DF5374"/>
    <w:rsid w:val="00E00A0B"/>
    <w:rsid w:val="00E13F8C"/>
    <w:rsid w:val="00E21783"/>
    <w:rsid w:val="00E23122"/>
    <w:rsid w:val="00E46063"/>
    <w:rsid w:val="00E51579"/>
    <w:rsid w:val="00E70EA6"/>
    <w:rsid w:val="00E72C93"/>
    <w:rsid w:val="00E74003"/>
    <w:rsid w:val="00E801CB"/>
    <w:rsid w:val="00E81749"/>
    <w:rsid w:val="00E907A7"/>
    <w:rsid w:val="00E9611D"/>
    <w:rsid w:val="00EA17DE"/>
    <w:rsid w:val="00EA29FE"/>
    <w:rsid w:val="00ED5441"/>
    <w:rsid w:val="00EE31FA"/>
    <w:rsid w:val="00EE44A0"/>
    <w:rsid w:val="00EE480C"/>
    <w:rsid w:val="00F10906"/>
    <w:rsid w:val="00F17C14"/>
    <w:rsid w:val="00F265F9"/>
    <w:rsid w:val="00F3540D"/>
    <w:rsid w:val="00F40B35"/>
    <w:rsid w:val="00F43EF5"/>
    <w:rsid w:val="00F5047B"/>
    <w:rsid w:val="00F51FD1"/>
    <w:rsid w:val="00F52113"/>
    <w:rsid w:val="00F56A30"/>
    <w:rsid w:val="00F62C9A"/>
    <w:rsid w:val="00F65BE9"/>
    <w:rsid w:val="00F741F5"/>
    <w:rsid w:val="00F74501"/>
    <w:rsid w:val="00F870BC"/>
    <w:rsid w:val="00F91F05"/>
    <w:rsid w:val="00F92050"/>
    <w:rsid w:val="00F9219B"/>
    <w:rsid w:val="00F95ACD"/>
    <w:rsid w:val="00FA1EF6"/>
    <w:rsid w:val="00FB18E3"/>
    <w:rsid w:val="00FB4531"/>
    <w:rsid w:val="00FD37B3"/>
    <w:rsid w:val="00FE3CF5"/>
    <w:rsid w:val="00FF6837"/>
    <w:rsid w:val="0853F358"/>
    <w:rsid w:val="13B3D275"/>
    <w:rsid w:val="20DD9AA3"/>
    <w:rsid w:val="256BA2EC"/>
    <w:rsid w:val="2B6AC8C8"/>
    <w:rsid w:val="2F7A9D2D"/>
    <w:rsid w:val="5540D477"/>
    <w:rsid w:val="57180928"/>
    <w:rsid w:val="5971FFA3"/>
    <w:rsid w:val="7C82A881"/>
    <w:rsid w:val="7F263D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6784"/>
  <w15:docId w15:val="{C19994D8-2F71-4CD6-B7CD-A65F1496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before="60" w:after="60" w:line="240" w:lineRule="auto"/>
      <w:outlineLvl w:val="2"/>
    </w:pPr>
    <w:rPr>
      <w:rFonts w:ascii="Verdana" w:eastAsia="Times New Roman" w:hAnsi="Verdana"/>
      <w:b/>
      <w:sz w:val="18"/>
      <w:szCs w:val="20"/>
      <w:lang w:val="es-ES" w:eastAsia="es-ES"/>
    </w:rPr>
  </w:style>
  <w:style w:type="paragraph" w:styleId="Ttulo4">
    <w:name w:val="heading 4"/>
    <w:basedOn w:val="Normal"/>
    <w:next w:val="Normal"/>
    <w:uiPriority w:val="9"/>
    <w:semiHidden/>
    <w:unhideWhenUsed/>
    <w:qFormat/>
    <w:pPr>
      <w:keepNext/>
      <w:spacing w:after="0" w:line="240" w:lineRule="auto"/>
      <w:jc w:val="center"/>
      <w:outlineLvl w:val="3"/>
    </w:pPr>
    <w:rPr>
      <w:rFonts w:ascii="Verdana" w:eastAsia="Times New Roman" w:hAnsi="Verdana"/>
      <w:b/>
      <w:sz w:val="18"/>
      <w:szCs w:val="20"/>
      <w:lang w:val="es-ES" w:eastAsia="es-ES"/>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8">
    <w:name w:val="heading 8"/>
    <w:basedOn w:val="Normal"/>
    <w:next w:val="Normal"/>
    <w:pPr>
      <w:keepNext/>
      <w:spacing w:after="0" w:line="240" w:lineRule="auto"/>
      <w:jc w:val="both"/>
      <w:outlineLvl w:val="7"/>
    </w:pPr>
    <w:rPr>
      <w:rFonts w:ascii="Verdana" w:eastAsia="Times New Roman" w:hAnsi="Verdana"/>
      <w:b/>
      <w:sz w:val="18"/>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Textonotapie">
    <w:name w:val="footnote text"/>
    <w:basedOn w:val="Normal"/>
    <w:uiPriority w:val="99"/>
    <w:qFormat/>
    <w:pPr>
      <w:spacing w:after="0" w:line="240" w:lineRule="auto"/>
    </w:pPr>
    <w:rPr>
      <w:sz w:val="20"/>
      <w:szCs w:val="20"/>
    </w:rPr>
  </w:style>
  <w:style w:type="character" w:customStyle="1" w:styleId="TextonotapieCar">
    <w:name w:val="Texto nota pie Car"/>
    <w:uiPriority w:val="99"/>
    <w:rPr>
      <w:w w:val="100"/>
      <w:position w:val="-1"/>
      <w:sz w:val="20"/>
      <w:szCs w:val="20"/>
      <w:effect w:val="none"/>
      <w:vertAlign w:val="baseline"/>
      <w:cs w:val="0"/>
      <w:em w:val="none"/>
    </w:rPr>
  </w:style>
  <w:style w:type="character" w:styleId="Refdenotaalpie">
    <w:name w:val="footnote reference"/>
    <w:rPr>
      <w:w w:val="100"/>
      <w:position w:val="-1"/>
      <w:effect w:val="none"/>
      <w:vertAlign w:val="superscript"/>
      <w:cs w:val="0"/>
      <w:em w:val="none"/>
    </w:rPr>
  </w:style>
  <w:style w:type="paragraph" w:styleId="Encabezado">
    <w:name w:val="header"/>
    <w:basedOn w:val="Normal"/>
    <w:qFormat/>
    <w:pPr>
      <w:spacing w:after="0" w:line="240" w:lineRule="auto"/>
    </w:pPr>
  </w:style>
  <w:style w:type="character" w:customStyle="1" w:styleId="EncabezadoCar">
    <w:name w:val="Encabezado Car"/>
    <w:basedOn w:val="Fuentedeprrafopredeter"/>
    <w:rPr>
      <w:w w:val="100"/>
      <w:position w:val="-1"/>
      <w:effect w:val="none"/>
      <w:vertAlign w:val="baseline"/>
      <w:cs w:val="0"/>
      <w:em w:val="none"/>
    </w:rPr>
  </w:style>
  <w:style w:type="paragraph" w:styleId="Piedepgina">
    <w:name w:val="footer"/>
    <w:basedOn w:val="Normal"/>
    <w:qFormat/>
    <w:pPr>
      <w:spacing w:after="0" w:line="240" w:lineRule="auto"/>
    </w:pPr>
  </w:style>
  <w:style w:type="character" w:customStyle="1" w:styleId="PiedepginaCar">
    <w:name w:val="Pie de página Car"/>
    <w:basedOn w:val="Fuentedeprrafopredeter"/>
    <w:rPr>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rPr>
      <w:rFonts w:ascii="Verdana" w:eastAsia="Times New Roman" w:hAnsi="Verdana"/>
      <w:b/>
      <w:w w:val="100"/>
      <w:position w:val="-1"/>
      <w:sz w:val="18"/>
      <w:effect w:val="none"/>
      <w:vertAlign w:val="baseline"/>
      <w:cs w:val="0"/>
      <w:em w:val="none"/>
      <w:lang w:val="es-ES" w:eastAsia="es-ES"/>
    </w:rPr>
  </w:style>
  <w:style w:type="character" w:customStyle="1" w:styleId="Ttulo4Car">
    <w:name w:val="Título 4 Car"/>
    <w:rPr>
      <w:rFonts w:ascii="Verdana" w:eastAsia="Times New Roman" w:hAnsi="Verdana"/>
      <w:b/>
      <w:w w:val="100"/>
      <w:position w:val="-1"/>
      <w:sz w:val="18"/>
      <w:effect w:val="none"/>
      <w:vertAlign w:val="baseline"/>
      <w:cs w:val="0"/>
      <w:em w:val="none"/>
      <w:lang w:val="es-ES" w:eastAsia="es-ES"/>
    </w:rPr>
  </w:style>
  <w:style w:type="character" w:customStyle="1" w:styleId="Ttulo8Car">
    <w:name w:val="Título 8 Car"/>
    <w:rPr>
      <w:rFonts w:ascii="Verdana" w:eastAsia="Times New Roman" w:hAnsi="Verdana"/>
      <w:b/>
      <w:w w:val="100"/>
      <w:position w:val="-1"/>
      <w:sz w:val="18"/>
      <w:szCs w:val="24"/>
      <w:effect w:val="none"/>
      <w:vertAlign w:val="baseline"/>
      <w:cs w:val="0"/>
      <w:em w:val="none"/>
      <w:lang w:val="es-ES" w:eastAsia="es-E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eastAsia="Times New Roman" w:hAnsi="Arial" w:cs="Arial"/>
      <w:color w:val="000000"/>
      <w:position w:val="-1"/>
      <w:sz w:val="24"/>
      <w:szCs w:val="24"/>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
    <w:qFormat/>
    <w:rPr>
      <w:sz w:val="20"/>
      <w:szCs w:val="20"/>
    </w:rPr>
  </w:style>
  <w:style w:type="character" w:customStyle="1" w:styleId="TextocomentarioCar">
    <w:name w:val="Texto comentario Car"/>
    <w:rPr>
      <w:w w:val="100"/>
      <w:position w:val="-1"/>
      <w:effect w:val="none"/>
      <w:vertAlign w:val="baseline"/>
      <w:cs w:val="0"/>
      <w:em w:val="none"/>
      <w:lang w:eastAsia="en-US"/>
    </w:r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b/>
      <w:bCs/>
      <w:w w:val="100"/>
      <w:position w:val="-1"/>
      <w:effect w:val="none"/>
      <w:vertAlign w:val="baseline"/>
      <w:cs w:val="0"/>
      <w:em w:val="none"/>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6F4627"/>
    <w:pPr>
      <w:ind w:left="720"/>
      <w:contextualSpacing/>
    </w:pPr>
  </w:style>
  <w:style w:type="character" w:styleId="Hipervnculo">
    <w:name w:val="Hyperlink"/>
    <w:basedOn w:val="Fuentedeprrafopredeter"/>
    <w:uiPriority w:val="99"/>
    <w:unhideWhenUsed/>
    <w:rsid w:val="006F4627"/>
    <w:rPr>
      <w:color w:val="0000FF" w:themeColor="hyperlink"/>
      <w:u w:val="single"/>
    </w:rPr>
  </w:style>
  <w:style w:type="character" w:styleId="Mencinsinresolver">
    <w:name w:val="Unresolved Mention"/>
    <w:basedOn w:val="Fuentedeprrafopredeter"/>
    <w:uiPriority w:val="99"/>
    <w:semiHidden/>
    <w:unhideWhenUsed/>
    <w:rsid w:val="006F4627"/>
    <w:rPr>
      <w:color w:val="605E5C"/>
      <w:shd w:val="clear" w:color="auto" w:fill="E1DFDD"/>
    </w:rPr>
  </w:style>
  <w:style w:type="character" w:customStyle="1" w:styleId="apple-converted-space">
    <w:name w:val="apple-converted-space"/>
    <w:basedOn w:val="Fuentedeprrafopredeter"/>
    <w:rsid w:val="00995033"/>
  </w:style>
  <w:style w:type="character" w:styleId="Textodelmarcadordeposicin">
    <w:name w:val="Placeholder Text"/>
    <w:basedOn w:val="Fuentedeprrafopredeter"/>
    <w:uiPriority w:val="99"/>
    <w:semiHidden/>
    <w:rsid w:val="00995033"/>
    <w:rPr>
      <w:color w:val="666666"/>
    </w:rPr>
  </w:style>
  <w:style w:type="table" w:styleId="Tabladelista5oscura-nfasis3">
    <w:name w:val="List Table 5 Dark Accent 3"/>
    <w:basedOn w:val="Tablanormal"/>
    <w:uiPriority w:val="50"/>
    <w:rsid w:val="00C7477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3">
    <w:name w:val="List Table 4 Accent 3"/>
    <w:basedOn w:val="Tablanormal"/>
    <w:uiPriority w:val="49"/>
    <w:rsid w:val="00C7477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5oscura-nfasis3">
    <w:name w:val="Grid Table 5 Dark Accent 3"/>
    <w:basedOn w:val="Tablanormal"/>
    <w:uiPriority w:val="50"/>
    <w:rsid w:val="00C747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ennegrita">
    <w:name w:val="Strong"/>
    <w:basedOn w:val="Fuentedeprrafopredeter"/>
    <w:uiPriority w:val="22"/>
    <w:qFormat/>
    <w:rsid w:val="00C3232F"/>
    <w:rPr>
      <w:b/>
      <w:bCs/>
    </w:rPr>
  </w:style>
  <w:style w:type="table" w:styleId="Tablaconcuadrcula4-nfasis3">
    <w:name w:val="Grid Table 4 Accent 3"/>
    <w:basedOn w:val="Tablanormal"/>
    <w:uiPriority w:val="49"/>
    <w:rsid w:val="000E113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n">
    <w:name w:val="Revision"/>
    <w:hidden/>
    <w:uiPriority w:val="99"/>
    <w:semiHidden/>
    <w:rsid w:val="00B47D95"/>
    <w:pPr>
      <w:spacing w:after="0" w:line="240" w:lineRule="auto"/>
    </w:pPr>
    <w:rPr>
      <w:position w:val="-1"/>
      <w:lang w:eastAsia="en-US"/>
    </w:rPr>
  </w:style>
  <w:style w:type="table" w:styleId="Tablanormal2">
    <w:name w:val="Plain Table 2"/>
    <w:basedOn w:val="Tablanormal"/>
    <w:uiPriority w:val="42"/>
    <w:rsid w:val="004B72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2539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uiPriority w:val="1"/>
    <w:qFormat/>
    <w:rsid w:val="003779A4"/>
    <w:pPr>
      <w:suppressAutoHyphens w:val="0"/>
      <w:spacing w:after="0" w:line="240" w:lineRule="auto"/>
      <w:ind w:leftChars="0" w:left="0" w:firstLineChars="0" w:firstLine="0"/>
      <w:textDirection w:val="lrTb"/>
      <w:textAlignment w:val="auto"/>
      <w:outlineLvl w:val="9"/>
    </w:pPr>
    <w:rPr>
      <w:rFonts w:ascii="Times New Roman" w:eastAsia="Times New Roman" w:hAnsi="Times New Roman" w:cs="Times New Roman"/>
      <w:b/>
      <w:bCs/>
      <w:position w:val="0"/>
      <w:sz w:val="24"/>
      <w:szCs w:val="24"/>
      <w:lang w:eastAsia="es-ES_tradnl"/>
    </w:rPr>
  </w:style>
  <w:style w:type="character" w:customStyle="1" w:styleId="TextoindependienteCar">
    <w:name w:val="Texto independiente Car"/>
    <w:basedOn w:val="Fuentedeprrafopredeter"/>
    <w:link w:val="Textoindependiente"/>
    <w:uiPriority w:val="1"/>
    <w:rsid w:val="003779A4"/>
    <w:rPr>
      <w:rFonts w:ascii="Times New Roman" w:eastAsia="Times New Roman" w:hAnsi="Times New Roman" w:cs="Times New Roman"/>
      <w:b/>
      <w:bCs/>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9113">
      <w:bodyDiv w:val="1"/>
      <w:marLeft w:val="0"/>
      <w:marRight w:val="0"/>
      <w:marTop w:val="0"/>
      <w:marBottom w:val="0"/>
      <w:divBdr>
        <w:top w:val="none" w:sz="0" w:space="0" w:color="auto"/>
        <w:left w:val="none" w:sz="0" w:space="0" w:color="auto"/>
        <w:bottom w:val="none" w:sz="0" w:space="0" w:color="auto"/>
        <w:right w:val="none" w:sz="0" w:space="0" w:color="auto"/>
      </w:divBdr>
    </w:div>
    <w:div w:id="144855415">
      <w:bodyDiv w:val="1"/>
      <w:marLeft w:val="0"/>
      <w:marRight w:val="0"/>
      <w:marTop w:val="0"/>
      <w:marBottom w:val="0"/>
      <w:divBdr>
        <w:top w:val="none" w:sz="0" w:space="0" w:color="auto"/>
        <w:left w:val="none" w:sz="0" w:space="0" w:color="auto"/>
        <w:bottom w:val="none" w:sz="0" w:space="0" w:color="auto"/>
        <w:right w:val="none" w:sz="0" w:space="0" w:color="auto"/>
      </w:divBdr>
    </w:div>
    <w:div w:id="183714026">
      <w:bodyDiv w:val="1"/>
      <w:marLeft w:val="0"/>
      <w:marRight w:val="0"/>
      <w:marTop w:val="0"/>
      <w:marBottom w:val="0"/>
      <w:divBdr>
        <w:top w:val="none" w:sz="0" w:space="0" w:color="auto"/>
        <w:left w:val="none" w:sz="0" w:space="0" w:color="auto"/>
        <w:bottom w:val="none" w:sz="0" w:space="0" w:color="auto"/>
        <w:right w:val="none" w:sz="0" w:space="0" w:color="auto"/>
      </w:divBdr>
    </w:div>
    <w:div w:id="210964587">
      <w:bodyDiv w:val="1"/>
      <w:marLeft w:val="0"/>
      <w:marRight w:val="0"/>
      <w:marTop w:val="0"/>
      <w:marBottom w:val="0"/>
      <w:divBdr>
        <w:top w:val="none" w:sz="0" w:space="0" w:color="auto"/>
        <w:left w:val="none" w:sz="0" w:space="0" w:color="auto"/>
        <w:bottom w:val="none" w:sz="0" w:space="0" w:color="auto"/>
        <w:right w:val="none" w:sz="0" w:space="0" w:color="auto"/>
      </w:divBdr>
    </w:div>
    <w:div w:id="264651758">
      <w:bodyDiv w:val="1"/>
      <w:marLeft w:val="0"/>
      <w:marRight w:val="0"/>
      <w:marTop w:val="0"/>
      <w:marBottom w:val="0"/>
      <w:divBdr>
        <w:top w:val="none" w:sz="0" w:space="0" w:color="auto"/>
        <w:left w:val="none" w:sz="0" w:space="0" w:color="auto"/>
        <w:bottom w:val="none" w:sz="0" w:space="0" w:color="auto"/>
        <w:right w:val="none" w:sz="0" w:space="0" w:color="auto"/>
      </w:divBdr>
    </w:div>
    <w:div w:id="276957606">
      <w:bodyDiv w:val="1"/>
      <w:marLeft w:val="0"/>
      <w:marRight w:val="0"/>
      <w:marTop w:val="0"/>
      <w:marBottom w:val="0"/>
      <w:divBdr>
        <w:top w:val="none" w:sz="0" w:space="0" w:color="auto"/>
        <w:left w:val="none" w:sz="0" w:space="0" w:color="auto"/>
        <w:bottom w:val="none" w:sz="0" w:space="0" w:color="auto"/>
        <w:right w:val="none" w:sz="0" w:space="0" w:color="auto"/>
      </w:divBdr>
    </w:div>
    <w:div w:id="347294288">
      <w:bodyDiv w:val="1"/>
      <w:marLeft w:val="0"/>
      <w:marRight w:val="0"/>
      <w:marTop w:val="0"/>
      <w:marBottom w:val="0"/>
      <w:divBdr>
        <w:top w:val="none" w:sz="0" w:space="0" w:color="auto"/>
        <w:left w:val="none" w:sz="0" w:space="0" w:color="auto"/>
        <w:bottom w:val="none" w:sz="0" w:space="0" w:color="auto"/>
        <w:right w:val="none" w:sz="0" w:space="0" w:color="auto"/>
      </w:divBdr>
    </w:div>
    <w:div w:id="358355953">
      <w:bodyDiv w:val="1"/>
      <w:marLeft w:val="0"/>
      <w:marRight w:val="0"/>
      <w:marTop w:val="0"/>
      <w:marBottom w:val="0"/>
      <w:divBdr>
        <w:top w:val="none" w:sz="0" w:space="0" w:color="auto"/>
        <w:left w:val="none" w:sz="0" w:space="0" w:color="auto"/>
        <w:bottom w:val="none" w:sz="0" w:space="0" w:color="auto"/>
        <w:right w:val="none" w:sz="0" w:space="0" w:color="auto"/>
      </w:divBdr>
    </w:div>
    <w:div w:id="379020048">
      <w:bodyDiv w:val="1"/>
      <w:marLeft w:val="0"/>
      <w:marRight w:val="0"/>
      <w:marTop w:val="0"/>
      <w:marBottom w:val="0"/>
      <w:divBdr>
        <w:top w:val="none" w:sz="0" w:space="0" w:color="auto"/>
        <w:left w:val="none" w:sz="0" w:space="0" w:color="auto"/>
        <w:bottom w:val="none" w:sz="0" w:space="0" w:color="auto"/>
        <w:right w:val="none" w:sz="0" w:space="0" w:color="auto"/>
      </w:divBdr>
    </w:div>
    <w:div w:id="429666952">
      <w:bodyDiv w:val="1"/>
      <w:marLeft w:val="0"/>
      <w:marRight w:val="0"/>
      <w:marTop w:val="0"/>
      <w:marBottom w:val="0"/>
      <w:divBdr>
        <w:top w:val="none" w:sz="0" w:space="0" w:color="auto"/>
        <w:left w:val="none" w:sz="0" w:space="0" w:color="auto"/>
        <w:bottom w:val="none" w:sz="0" w:space="0" w:color="auto"/>
        <w:right w:val="none" w:sz="0" w:space="0" w:color="auto"/>
      </w:divBdr>
    </w:div>
    <w:div w:id="442771732">
      <w:bodyDiv w:val="1"/>
      <w:marLeft w:val="0"/>
      <w:marRight w:val="0"/>
      <w:marTop w:val="0"/>
      <w:marBottom w:val="0"/>
      <w:divBdr>
        <w:top w:val="none" w:sz="0" w:space="0" w:color="auto"/>
        <w:left w:val="none" w:sz="0" w:space="0" w:color="auto"/>
        <w:bottom w:val="none" w:sz="0" w:space="0" w:color="auto"/>
        <w:right w:val="none" w:sz="0" w:space="0" w:color="auto"/>
      </w:divBdr>
    </w:div>
    <w:div w:id="468789084">
      <w:bodyDiv w:val="1"/>
      <w:marLeft w:val="0"/>
      <w:marRight w:val="0"/>
      <w:marTop w:val="0"/>
      <w:marBottom w:val="0"/>
      <w:divBdr>
        <w:top w:val="none" w:sz="0" w:space="0" w:color="auto"/>
        <w:left w:val="none" w:sz="0" w:space="0" w:color="auto"/>
        <w:bottom w:val="none" w:sz="0" w:space="0" w:color="auto"/>
        <w:right w:val="none" w:sz="0" w:space="0" w:color="auto"/>
      </w:divBdr>
    </w:div>
    <w:div w:id="496697816">
      <w:bodyDiv w:val="1"/>
      <w:marLeft w:val="0"/>
      <w:marRight w:val="0"/>
      <w:marTop w:val="0"/>
      <w:marBottom w:val="0"/>
      <w:divBdr>
        <w:top w:val="none" w:sz="0" w:space="0" w:color="auto"/>
        <w:left w:val="none" w:sz="0" w:space="0" w:color="auto"/>
        <w:bottom w:val="none" w:sz="0" w:space="0" w:color="auto"/>
        <w:right w:val="none" w:sz="0" w:space="0" w:color="auto"/>
      </w:divBdr>
    </w:div>
    <w:div w:id="638607150">
      <w:bodyDiv w:val="1"/>
      <w:marLeft w:val="0"/>
      <w:marRight w:val="0"/>
      <w:marTop w:val="0"/>
      <w:marBottom w:val="0"/>
      <w:divBdr>
        <w:top w:val="none" w:sz="0" w:space="0" w:color="auto"/>
        <w:left w:val="none" w:sz="0" w:space="0" w:color="auto"/>
        <w:bottom w:val="none" w:sz="0" w:space="0" w:color="auto"/>
        <w:right w:val="none" w:sz="0" w:space="0" w:color="auto"/>
      </w:divBdr>
    </w:div>
    <w:div w:id="666519817">
      <w:bodyDiv w:val="1"/>
      <w:marLeft w:val="0"/>
      <w:marRight w:val="0"/>
      <w:marTop w:val="0"/>
      <w:marBottom w:val="0"/>
      <w:divBdr>
        <w:top w:val="none" w:sz="0" w:space="0" w:color="auto"/>
        <w:left w:val="none" w:sz="0" w:space="0" w:color="auto"/>
        <w:bottom w:val="none" w:sz="0" w:space="0" w:color="auto"/>
        <w:right w:val="none" w:sz="0" w:space="0" w:color="auto"/>
      </w:divBdr>
    </w:div>
    <w:div w:id="760104634">
      <w:bodyDiv w:val="1"/>
      <w:marLeft w:val="0"/>
      <w:marRight w:val="0"/>
      <w:marTop w:val="0"/>
      <w:marBottom w:val="0"/>
      <w:divBdr>
        <w:top w:val="none" w:sz="0" w:space="0" w:color="auto"/>
        <w:left w:val="none" w:sz="0" w:space="0" w:color="auto"/>
        <w:bottom w:val="none" w:sz="0" w:space="0" w:color="auto"/>
        <w:right w:val="none" w:sz="0" w:space="0" w:color="auto"/>
      </w:divBdr>
    </w:div>
    <w:div w:id="761610185">
      <w:bodyDiv w:val="1"/>
      <w:marLeft w:val="0"/>
      <w:marRight w:val="0"/>
      <w:marTop w:val="0"/>
      <w:marBottom w:val="0"/>
      <w:divBdr>
        <w:top w:val="none" w:sz="0" w:space="0" w:color="auto"/>
        <w:left w:val="none" w:sz="0" w:space="0" w:color="auto"/>
        <w:bottom w:val="none" w:sz="0" w:space="0" w:color="auto"/>
        <w:right w:val="none" w:sz="0" w:space="0" w:color="auto"/>
      </w:divBdr>
    </w:div>
    <w:div w:id="763845764">
      <w:bodyDiv w:val="1"/>
      <w:marLeft w:val="0"/>
      <w:marRight w:val="0"/>
      <w:marTop w:val="0"/>
      <w:marBottom w:val="0"/>
      <w:divBdr>
        <w:top w:val="none" w:sz="0" w:space="0" w:color="auto"/>
        <w:left w:val="none" w:sz="0" w:space="0" w:color="auto"/>
        <w:bottom w:val="none" w:sz="0" w:space="0" w:color="auto"/>
        <w:right w:val="none" w:sz="0" w:space="0" w:color="auto"/>
      </w:divBdr>
    </w:div>
    <w:div w:id="778912855">
      <w:bodyDiv w:val="1"/>
      <w:marLeft w:val="0"/>
      <w:marRight w:val="0"/>
      <w:marTop w:val="0"/>
      <w:marBottom w:val="0"/>
      <w:divBdr>
        <w:top w:val="none" w:sz="0" w:space="0" w:color="auto"/>
        <w:left w:val="none" w:sz="0" w:space="0" w:color="auto"/>
        <w:bottom w:val="none" w:sz="0" w:space="0" w:color="auto"/>
        <w:right w:val="none" w:sz="0" w:space="0" w:color="auto"/>
      </w:divBdr>
    </w:div>
    <w:div w:id="858010967">
      <w:bodyDiv w:val="1"/>
      <w:marLeft w:val="0"/>
      <w:marRight w:val="0"/>
      <w:marTop w:val="0"/>
      <w:marBottom w:val="0"/>
      <w:divBdr>
        <w:top w:val="none" w:sz="0" w:space="0" w:color="auto"/>
        <w:left w:val="none" w:sz="0" w:space="0" w:color="auto"/>
        <w:bottom w:val="none" w:sz="0" w:space="0" w:color="auto"/>
        <w:right w:val="none" w:sz="0" w:space="0" w:color="auto"/>
      </w:divBdr>
    </w:div>
    <w:div w:id="865217983">
      <w:bodyDiv w:val="1"/>
      <w:marLeft w:val="0"/>
      <w:marRight w:val="0"/>
      <w:marTop w:val="0"/>
      <w:marBottom w:val="0"/>
      <w:divBdr>
        <w:top w:val="none" w:sz="0" w:space="0" w:color="auto"/>
        <w:left w:val="none" w:sz="0" w:space="0" w:color="auto"/>
        <w:bottom w:val="none" w:sz="0" w:space="0" w:color="auto"/>
        <w:right w:val="none" w:sz="0" w:space="0" w:color="auto"/>
      </w:divBdr>
    </w:div>
    <w:div w:id="866716675">
      <w:bodyDiv w:val="1"/>
      <w:marLeft w:val="0"/>
      <w:marRight w:val="0"/>
      <w:marTop w:val="0"/>
      <w:marBottom w:val="0"/>
      <w:divBdr>
        <w:top w:val="none" w:sz="0" w:space="0" w:color="auto"/>
        <w:left w:val="none" w:sz="0" w:space="0" w:color="auto"/>
        <w:bottom w:val="none" w:sz="0" w:space="0" w:color="auto"/>
        <w:right w:val="none" w:sz="0" w:space="0" w:color="auto"/>
      </w:divBdr>
    </w:div>
    <w:div w:id="904873654">
      <w:bodyDiv w:val="1"/>
      <w:marLeft w:val="0"/>
      <w:marRight w:val="0"/>
      <w:marTop w:val="0"/>
      <w:marBottom w:val="0"/>
      <w:divBdr>
        <w:top w:val="none" w:sz="0" w:space="0" w:color="auto"/>
        <w:left w:val="none" w:sz="0" w:space="0" w:color="auto"/>
        <w:bottom w:val="none" w:sz="0" w:space="0" w:color="auto"/>
        <w:right w:val="none" w:sz="0" w:space="0" w:color="auto"/>
      </w:divBdr>
      <w:divsChild>
        <w:div w:id="645206680">
          <w:marLeft w:val="0"/>
          <w:marRight w:val="0"/>
          <w:marTop w:val="0"/>
          <w:marBottom w:val="0"/>
          <w:divBdr>
            <w:top w:val="none" w:sz="0" w:space="0" w:color="auto"/>
            <w:left w:val="none" w:sz="0" w:space="0" w:color="auto"/>
            <w:bottom w:val="none" w:sz="0" w:space="0" w:color="auto"/>
            <w:right w:val="none" w:sz="0" w:space="0" w:color="auto"/>
          </w:divBdr>
          <w:divsChild>
            <w:div w:id="1555435295">
              <w:marLeft w:val="0"/>
              <w:marRight w:val="0"/>
              <w:marTop w:val="0"/>
              <w:marBottom w:val="0"/>
              <w:divBdr>
                <w:top w:val="none" w:sz="0" w:space="0" w:color="auto"/>
                <w:left w:val="none" w:sz="0" w:space="0" w:color="auto"/>
                <w:bottom w:val="none" w:sz="0" w:space="0" w:color="auto"/>
                <w:right w:val="none" w:sz="0" w:space="0" w:color="auto"/>
              </w:divBdr>
            </w:div>
          </w:divsChild>
        </w:div>
        <w:div w:id="1031104810">
          <w:marLeft w:val="0"/>
          <w:marRight w:val="0"/>
          <w:marTop w:val="0"/>
          <w:marBottom w:val="0"/>
          <w:divBdr>
            <w:top w:val="none" w:sz="0" w:space="0" w:color="auto"/>
            <w:left w:val="none" w:sz="0" w:space="0" w:color="auto"/>
            <w:bottom w:val="none" w:sz="0" w:space="0" w:color="auto"/>
            <w:right w:val="none" w:sz="0" w:space="0" w:color="auto"/>
          </w:divBdr>
          <w:divsChild>
            <w:div w:id="1737243073">
              <w:marLeft w:val="0"/>
              <w:marRight w:val="0"/>
              <w:marTop w:val="0"/>
              <w:marBottom w:val="0"/>
              <w:divBdr>
                <w:top w:val="none" w:sz="0" w:space="0" w:color="auto"/>
                <w:left w:val="none" w:sz="0" w:space="0" w:color="auto"/>
                <w:bottom w:val="none" w:sz="0" w:space="0" w:color="auto"/>
                <w:right w:val="none" w:sz="0" w:space="0" w:color="auto"/>
              </w:divBdr>
            </w:div>
          </w:divsChild>
        </w:div>
        <w:div w:id="1643928032">
          <w:marLeft w:val="0"/>
          <w:marRight w:val="0"/>
          <w:marTop w:val="0"/>
          <w:marBottom w:val="0"/>
          <w:divBdr>
            <w:top w:val="none" w:sz="0" w:space="0" w:color="auto"/>
            <w:left w:val="none" w:sz="0" w:space="0" w:color="auto"/>
            <w:bottom w:val="none" w:sz="0" w:space="0" w:color="auto"/>
            <w:right w:val="none" w:sz="0" w:space="0" w:color="auto"/>
          </w:divBdr>
          <w:divsChild>
            <w:div w:id="203375390">
              <w:marLeft w:val="0"/>
              <w:marRight w:val="0"/>
              <w:marTop w:val="0"/>
              <w:marBottom w:val="0"/>
              <w:divBdr>
                <w:top w:val="none" w:sz="0" w:space="0" w:color="auto"/>
                <w:left w:val="none" w:sz="0" w:space="0" w:color="auto"/>
                <w:bottom w:val="none" w:sz="0" w:space="0" w:color="auto"/>
                <w:right w:val="none" w:sz="0" w:space="0" w:color="auto"/>
              </w:divBdr>
            </w:div>
          </w:divsChild>
        </w:div>
        <w:div w:id="990520030">
          <w:marLeft w:val="0"/>
          <w:marRight w:val="0"/>
          <w:marTop w:val="0"/>
          <w:marBottom w:val="0"/>
          <w:divBdr>
            <w:top w:val="none" w:sz="0" w:space="0" w:color="auto"/>
            <w:left w:val="none" w:sz="0" w:space="0" w:color="auto"/>
            <w:bottom w:val="none" w:sz="0" w:space="0" w:color="auto"/>
            <w:right w:val="none" w:sz="0" w:space="0" w:color="auto"/>
          </w:divBdr>
          <w:divsChild>
            <w:div w:id="409356451">
              <w:marLeft w:val="0"/>
              <w:marRight w:val="0"/>
              <w:marTop w:val="0"/>
              <w:marBottom w:val="0"/>
              <w:divBdr>
                <w:top w:val="none" w:sz="0" w:space="0" w:color="auto"/>
                <w:left w:val="none" w:sz="0" w:space="0" w:color="auto"/>
                <w:bottom w:val="none" w:sz="0" w:space="0" w:color="auto"/>
                <w:right w:val="none" w:sz="0" w:space="0" w:color="auto"/>
              </w:divBdr>
            </w:div>
          </w:divsChild>
        </w:div>
        <w:div w:id="1598098640">
          <w:marLeft w:val="0"/>
          <w:marRight w:val="0"/>
          <w:marTop w:val="0"/>
          <w:marBottom w:val="0"/>
          <w:divBdr>
            <w:top w:val="none" w:sz="0" w:space="0" w:color="auto"/>
            <w:left w:val="none" w:sz="0" w:space="0" w:color="auto"/>
            <w:bottom w:val="none" w:sz="0" w:space="0" w:color="auto"/>
            <w:right w:val="none" w:sz="0" w:space="0" w:color="auto"/>
          </w:divBdr>
          <w:divsChild>
            <w:div w:id="1086851702">
              <w:marLeft w:val="0"/>
              <w:marRight w:val="0"/>
              <w:marTop w:val="0"/>
              <w:marBottom w:val="0"/>
              <w:divBdr>
                <w:top w:val="none" w:sz="0" w:space="0" w:color="auto"/>
                <w:left w:val="none" w:sz="0" w:space="0" w:color="auto"/>
                <w:bottom w:val="none" w:sz="0" w:space="0" w:color="auto"/>
                <w:right w:val="none" w:sz="0" w:space="0" w:color="auto"/>
              </w:divBdr>
            </w:div>
          </w:divsChild>
        </w:div>
        <w:div w:id="367074410">
          <w:marLeft w:val="0"/>
          <w:marRight w:val="0"/>
          <w:marTop w:val="0"/>
          <w:marBottom w:val="0"/>
          <w:divBdr>
            <w:top w:val="none" w:sz="0" w:space="0" w:color="auto"/>
            <w:left w:val="none" w:sz="0" w:space="0" w:color="auto"/>
            <w:bottom w:val="none" w:sz="0" w:space="0" w:color="auto"/>
            <w:right w:val="none" w:sz="0" w:space="0" w:color="auto"/>
          </w:divBdr>
          <w:divsChild>
            <w:div w:id="309410347">
              <w:marLeft w:val="0"/>
              <w:marRight w:val="0"/>
              <w:marTop w:val="0"/>
              <w:marBottom w:val="0"/>
              <w:divBdr>
                <w:top w:val="none" w:sz="0" w:space="0" w:color="auto"/>
                <w:left w:val="none" w:sz="0" w:space="0" w:color="auto"/>
                <w:bottom w:val="none" w:sz="0" w:space="0" w:color="auto"/>
                <w:right w:val="none" w:sz="0" w:space="0" w:color="auto"/>
              </w:divBdr>
            </w:div>
          </w:divsChild>
        </w:div>
        <w:div w:id="457572496">
          <w:marLeft w:val="0"/>
          <w:marRight w:val="0"/>
          <w:marTop w:val="0"/>
          <w:marBottom w:val="0"/>
          <w:divBdr>
            <w:top w:val="none" w:sz="0" w:space="0" w:color="auto"/>
            <w:left w:val="none" w:sz="0" w:space="0" w:color="auto"/>
            <w:bottom w:val="none" w:sz="0" w:space="0" w:color="auto"/>
            <w:right w:val="none" w:sz="0" w:space="0" w:color="auto"/>
          </w:divBdr>
          <w:divsChild>
            <w:div w:id="697585610">
              <w:marLeft w:val="0"/>
              <w:marRight w:val="0"/>
              <w:marTop w:val="0"/>
              <w:marBottom w:val="0"/>
              <w:divBdr>
                <w:top w:val="none" w:sz="0" w:space="0" w:color="auto"/>
                <w:left w:val="none" w:sz="0" w:space="0" w:color="auto"/>
                <w:bottom w:val="none" w:sz="0" w:space="0" w:color="auto"/>
                <w:right w:val="none" w:sz="0" w:space="0" w:color="auto"/>
              </w:divBdr>
            </w:div>
          </w:divsChild>
        </w:div>
        <w:div w:id="565383320">
          <w:marLeft w:val="0"/>
          <w:marRight w:val="0"/>
          <w:marTop w:val="0"/>
          <w:marBottom w:val="0"/>
          <w:divBdr>
            <w:top w:val="none" w:sz="0" w:space="0" w:color="auto"/>
            <w:left w:val="none" w:sz="0" w:space="0" w:color="auto"/>
            <w:bottom w:val="none" w:sz="0" w:space="0" w:color="auto"/>
            <w:right w:val="none" w:sz="0" w:space="0" w:color="auto"/>
          </w:divBdr>
          <w:divsChild>
            <w:div w:id="7378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7729">
      <w:bodyDiv w:val="1"/>
      <w:marLeft w:val="0"/>
      <w:marRight w:val="0"/>
      <w:marTop w:val="0"/>
      <w:marBottom w:val="0"/>
      <w:divBdr>
        <w:top w:val="none" w:sz="0" w:space="0" w:color="auto"/>
        <w:left w:val="none" w:sz="0" w:space="0" w:color="auto"/>
        <w:bottom w:val="none" w:sz="0" w:space="0" w:color="auto"/>
        <w:right w:val="none" w:sz="0" w:space="0" w:color="auto"/>
      </w:divBdr>
    </w:div>
    <w:div w:id="1035690259">
      <w:bodyDiv w:val="1"/>
      <w:marLeft w:val="0"/>
      <w:marRight w:val="0"/>
      <w:marTop w:val="0"/>
      <w:marBottom w:val="0"/>
      <w:divBdr>
        <w:top w:val="none" w:sz="0" w:space="0" w:color="auto"/>
        <w:left w:val="none" w:sz="0" w:space="0" w:color="auto"/>
        <w:bottom w:val="none" w:sz="0" w:space="0" w:color="auto"/>
        <w:right w:val="none" w:sz="0" w:space="0" w:color="auto"/>
      </w:divBdr>
    </w:div>
    <w:div w:id="1041320306">
      <w:bodyDiv w:val="1"/>
      <w:marLeft w:val="0"/>
      <w:marRight w:val="0"/>
      <w:marTop w:val="0"/>
      <w:marBottom w:val="0"/>
      <w:divBdr>
        <w:top w:val="none" w:sz="0" w:space="0" w:color="auto"/>
        <w:left w:val="none" w:sz="0" w:space="0" w:color="auto"/>
        <w:bottom w:val="none" w:sz="0" w:space="0" w:color="auto"/>
        <w:right w:val="none" w:sz="0" w:space="0" w:color="auto"/>
      </w:divBdr>
    </w:div>
    <w:div w:id="1041444434">
      <w:bodyDiv w:val="1"/>
      <w:marLeft w:val="0"/>
      <w:marRight w:val="0"/>
      <w:marTop w:val="0"/>
      <w:marBottom w:val="0"/>
      <w:divBdr>
        <w:top w:val="none" w:sz="0" w:space="0" w:color="auto"/>
        <w:left w:val="none" w:sz="0" w:space="0" w:color="auto"/>
        <w:bottom w:val="none" w:sz="0" w:space="0" w:color="auto"/>
        <w:right w:val="none" w:sz="0" w:space="0" w:color="auto"/>
      </w:divBdr>
      <w:divsChild>
        <w:div w:id="1202324113">
          <w:marLeft w:val="0"/>
          <w:marRight w:val="0"/>
          <w:marTop w:val="0"/>
          <w:marBottom w:val="0"/>
          <w:divBdr>
            <w:top w:val="none" w:sz="0" w:space="0" w:color="auto"/>
            <w:left w:val="none" w:sz="0" w:space="0" w:color="auto"/>
            <w:bottom w:val="none" w:sz="0" w:space="0" w:color="auto"/>
            <w:right w:val="none" w:sz="0" w:space="0" w:color="auto"/>
          </w:divBdr>
          <w:divsChild>
            <w:div w:id="1349721298">
              <w:marLeft w:val="0"/>
              <w:marRight w:val="0"/>
              <w:marTop w:val="0"/>
              <w:marBottom w:val="0"/>
              <w:divBdr>
                <w:top w:val="none" w:sz="0" w:space="0" w:color="auto"/>
                <w:left w:val="none" w:sz="0" w:space="0" w:color="auto"/>
                <w:bottom w:val="none" w:sz="0" w:space="0" w:color="auto"/>
                <w:right w:val="none" w:sz="0" w:space="0" w:color="auto"/>
              </w:divBdr>
            </w:div>
          </w:divsChild>
        </w:div>
        <w:div w:id="1647395372">
          <w:marLeft w:val="0"/>
          <w:marRight w:val="0"/>
          <w:marTop w:val="0"/>
          <w:marBottom w:val="0"/>
          <w:divBdr>
            <w:top w:val="none" w:sz="0" w:space="0" w:color="auto"/>
            <w:left w:val="none" w:sz="0" w:space="0" w:color="auto"/>
            <w:bottom w:val="none" w:sz="0" w:space="0" w:color="auto"/>
            <w:right w:val="none" w:sz="0" w:space="0" w:color="auto"/>
          </w:divBdr>
          <w:divsChild>
            <w:div w:id="2059282991">
              <w:marLeft w:val="0"/>
              <w:marRight w:val="0"/>
              <w:marTop w:val="0"/>
              <w:marBottom w:val="0"/>
              <w:divBdr>
                <w:top w:val="none" w:sz="0" w:space="0" w:color="auto"/>
                <w:left w:val="none" w:sz="0" w:space="0" w:color="auto"/>
                <w:bottom w:val="none" w:sz="0" w:space="0" w:color="auto"/>
                <w:right w:val="none" w:sz="0" w:space="0" w:color="auto"/>
              </w:divBdr>
            </w:div>
          </w:divsChild>
        </w:div>
        <w:div w:id="46102183">
          <w:marLeft w:val="0"/>
          <w:marRight w:val="0"/>
          <w:marTop w:val="0"/>
          <w:marBottom w:val="0"/>
          <w:divBdr>
            <w:top w:val="none" w:sz="0" w:space="0" w:color="auto"/>
            <w:left w:val="none" w:sz="0" w:space="0" w:color="auto"/>
            <w:bottom w:val="none" w:sz="0" w:space="0" w:color="auto"/>
            <w:right w:val="none" w:sz="0" w:space="0" w:color="auto"/>
          </w:divBdr>
          <w:divsChild>
            <w:div w:id="595210417">
              <w:marLeft w:val="0"/>
              <w:marRight w:val="0"/>
              <w:marTop w:val="0"/>
              <w:marBottom w:val="0"/>
              <w:divBdr>
                <w:top w:val="none" w:sz="0" w:space="0" w:color="auto"/>
                <w:left w:val="none" w:sz="0" w:space="0" w:color="auto"/>
                <w:bottom w:val="none" w:sz="0" w:space="0" w:color="auto"/>
                <w:right w:val="none" w:sz="0" w:space="0" w:color="auto"/>
              </w:divBdr>
            </w:div>
          </w:divsChild>
        </w:div>
        <w:div w:id="506868871">
          <w:marLeft w:val="0"/>
          <w:marRight w:val="0"/>
          <w:marTop w:val="0"/>
          <w:marBottom w:val="0"/>
          <w:divBdr>
            <w:top w:val="none" w:sz="0" w:space="0" w:color="auto"/>
            <w:left w:val="none" w:sz="0" w:space="0" w:color="auto"/>
            <w:bottom w:val="none" w:sz="0" w:space="0" w:color="auto"/>
            <w:right w:val="none" w:sz="0" w:space="0" w:color="auto"/>
          </w:divBdr>
          <w:divsChild>
            <w:div w:id="162398879">
              <w:marLeft w:val="0"/>
              <w:marRight w:val="0"/>
              <w:marTop w:val="0"/>
              <w:marBottom w:val="0"/>
              <w:divBdr>
                <w:top w:val="none" w:sz="0" w:space="0" w:color="auto"/>
                <w:left w:val="none" w:sz="0" w:space="0" w:color="auto"/>
                <w:bottom w:val="none" w:sz="0" w:space="0" w:color="auto"/>
                <w:right w:val="none" w:sz="0" w:space="0" w:color="auto"/>
              </w:divBdr>
            </w:div>
          </w:divsChild>
        </w:div>
        <w:div w:id="1669165197">
          <w:marLeft w:val="0"/>
          <w:marRight w:val="0"/>
          <w:marTop w:val="0"/>
          <w:marBottom w:val="0"/>
          <w:divBdr>
            <w:top w:val="none" w:sz="0" w:space="0" w:color="auto"/>
            <w:left w:val="none" w:sz="0" w:space="0" w:color="auto"/>
            <w:bottom w:val="none" w:sz="0" w:space="0" w:color="auto"/>
            <w:right w:val="none" w:sz="0" w:space="0" w:color="auto"/>
          </w:divBdr>
          <w:divsChild>
            <w:div w:id="708067248">
              <w:marLeft w:val="0"/>
              <w:marRight w:val="0"/>
              <w:marTop w:val="0"/>
              <w:marBottom w:val="0"/>
              <w:divBdr>
                <w:top w:val="none" w:sz="0" w:space="0" w:color="auto"/>
                <w:left w:val="none" w:sz="0" w:space="0" w:color="auto"/>
                <w:bottom w:val="none" w:sz="0" w:space="0" w:color="auto"/>
                <w:right w:val="none" w:sz="0" w:space="0" w:color="auto"/>
              </w:divBdr>
            </w:div>
          </w:divsChild>
        </w:div>
        <w:div w:id="580069813">
          <w:marLeft w:val="0"/>
          <w:marRight w:val="0"/>
          <w:marTop w:val="0"/>
          <w:marBottom w:val="0"/>
          <w:divBdr>
            <w:top w:val="none" w:sz="0" w:space="0" w:color="auto"/>
            <w:left w:val="none" w:sz="0" w:space="0" w:color="auto"/>
            <w:bottom w:val="none" w:sz="0" w:space="0" w:color="auto"/>
            <w:right w:val="none" w:sz="0" w:space="0" w:color="auto"/>
          </w:divBdr>
          <w:divsChild>
            <w:div w:id="204946464">
              <w:marLeft w:val="0"/>
              <w:marRight w:val="0"/>
              <w:marTop w:val="0"/>
              <w:marBottom w:val="0"/>
              <w:divBdr>
                <w:top w:val="none" w:sz="0" w:space="0" w:color="auto"/>
                <w:left w:val="none" w:sz="0" w:space="0" w:color="auto"/>
                <w:bottom w:val="none" w:sz="0" w:space="0" w:color="auto"/>
                <w:right w:val="none" w:sz="0" w:space="0" w:color="auto"/>
              </w:divBdr>
            </w:div>
          </w:divsChild>
        </w:div>
        <w:div w:id="431586444">
          <w:marLeft w:val="0"/>
          <w:marRight w:val="0"/>
          <w:marTop w:val="0"/>
          <w:marBottom w:val="0"/>
          <w:divBdr>
            <w:top w:val="none" w:sz="0" w:space="0" w:color="auto"/>
            <w:left w:val="none" w:sz="0" w:space="0" w:color="auto"/>
            <w:bottom w:val="none" w:sz="0" w:space="0" w:color="auto"/>
            <w:right w:val="none" w:sz="0" w:space="0" w:color="auto"/>
          </w:divBdr>
          <w:divsChild>
            <w:div w:id="536508745">
              <w:marLeft w:val="0"/>
              <w:marRight w:val="0"/>
              <w:marTop w:val="0"/>
              <w:marBottom w:val="0"/>
              <w:divBdr>
                <w:top w:val="none" w:sz="0" w:space="0" w:color="auto"/>
                <w:left w:val="none" w:sz="0" w:space="0" w:color="auto"/>
                <w:bottom w:val="none" w:sz="0" w:space="0" w:color="auto"/>
                <w:right w:val="none" w:sz="0" w:space="0" w:color="auto"/>
              </w:divBdr>
            </w:div>
          </w:divsChild>
        </w:div>
        <w:div w:id="1663119978">
          <w:marLeft w:val="0"/>
          <w:marRight w:val="0"/>
          <w:marTop w:val="0"/>
          <w:marBottom w:val="0"/>
          <w:divBdr>
            <w:top w:val="none" w:sz="0" w:space="0" w:color="auto"/>
            <w:left w:val="none" w:sz="0" w:space="0" w:color="auto"/>
            <w:bottom w:val="none" w:sz="0" w:space="0" w:color="auto"/>
            <w:right w:val="none" w:sz="0" w:space="0" w:color="auto"/>
          </w:divBdr>
          <w:divsChild>
            <w:div w:id="849569738">
              <w:marLeft w:val="0"/>
              <w:marRight w:val="0"/>
              <w:marTop w:val="0"/>
              <w:marBottom w:val="0"/>
              <w:divBdr>
                <w:top w:val="none" w:sz="0" w:space="0" w:color="auto"/>
                <w:left w:val="none" w:sz="0" w:space="0" w:color="auto"/>
                <w:bottom w:val="none" w:sz="0" w:space="0" w:color="auto"/>
                <w:right w:val="none" w:sz="0" w:space="0" w:color="auto"/>
              </w:divBdr>
            </w:div>
          </w:divsChild>
        </w:div>
        <w:div w:id="620570087">
          <w:marLeft w:val="0"/>
          <w:marRight w:val="0"/>
          <w:marTop w:val="0"/>
          <w:marBottom w:val="0"/>
          <w:divBdr>
            <w:top w:val="none" w:sz="0" w:space="0" w:color="auto"/>
            <w:left w:val="none" w:sz="0" w:space="0" w:color="auto"/>
            <w:bottom w:val="none" w:sz="0" w:space="0" w:color="auto"/>
            <w:right w:val="none" w:sz="0" w:space="0" w:color="auto"/>
          </w:divBdr>
          <w:divsChild>
            <w:div w:id="350837350">
              <w:marLeft w:val="0"/>
              <w:marRight w:val="0"/>
              <w:marTop w:val="0"/>
              <w:marBottom w:val="0"/>
              <w:divBdr>
                <w:top w:val="none" w:sz="0" w:space="0" w:color="auto"/>
                <w:left w:val="none" w:sz="0" w:space="0" w:color="auto"/>
                <w:bottom w:val="none" w:sz="0" w:space="0" w:color="auto"/>
                <w:right w:val="none" w:sz="0" w:space="0" w:color="auto"/>
              </w:divBdr>
            </w:div>
          </w:divsChild>
        </w:div>
        <w:div w:id="135027720">
          <w:marLeft w:val="0"/>
          <w:marRight w:val="0"/>
          <w:marTop w:val="0"/>
          <w:marBottom w:val="0"/>
          <w:divBdr>
            <w:top w:val="none" w:sz="0" w:space="0" w:color="auto"/>
            <w:left w:val="none" w:sz="0" w:space="0" w:color="auto"/>
            <w:bottom w:val="none" w:sz="0" w:space="0" w:color="auto"/>
            <w:right w:val="none" w:sz="0" w:space="0" w:color="auto"/>
          </w:divBdr>
          <w:divsChild>
            <w:div w:id="294457142">
              <w:marLeft w:val="0"/>
              <w:marRight w:val="0"/>
              <w:marTop w:val="0"/>
              <w:marBottom w:val="0"/>
              <w:divBdr>
                <w:top w:val="none" w:sz="0" w:space="0" w:color="auto"/>
                <w:left w:val="none" w:sz="0" w:space="0" w:color="auto"/>
                <w:bottom w:val="none" w:sz="0" w:space="0" w:color="auto"/>
                <w:right w:val="none" w:sz="0" w:space="0" w:color="auto"/>
              </w:divBdr>
            </w:div>
          </w:divsChild>
        </w:div>
        <w:div w:id="1507860347">
          <w:marLeft w:val="0"/>
          <w:marRight w:val="0"/>
          <w:marTop w:val="0"/>
          <w:marBottom w:val="0"/>
          <w:divBdr>
            <w:top w:val="none" w:sz="0" w:space="0" w:color="auto"/>
            <w:left w:val="none" w:sz="0" w:space="0" w:color="auto"/>
            <w:bottom w:val="none" w:sz="0" w:space="0" w:color="auto"/>
            <w:right w:val="none" w:sz="0" w:space="0" w:color="auto"/>
          </w:divBdr>
          <w:divsChild>
            <w:div w:id="1064060728">
              <w:marLeft w:val="0"/>
              <w:marRight w:val="0"/>
              <w:marTop w:val="0"/>
              <w:marBottom w:val="0"/>
              <w:divBdr>
                <w:top w:val="none" w:sz="0" w:space="0" w:color="auto"/>
                <w:left w:val="none" w:sz="0" w:space="0" w:color="auto"/>
                <w:bottom w:val="none" w:sz="0" w:space="0" w:color="auto"/>
                <w:right w:val="none" w:sz="0" w:space="0" w:color="auto"/>
              </w:divBdr>
            </w:div>
          </w:divsChild>
        </w:div>
        <w:div w:id="441805364">
          <w:marLeft w:val="0"/>
          <w:marRight w:val="0"/>
          <w:marTop w:val="0"/>
          <w:marBottom w:val="0"/>
          <w:divBdr>
            <w:top w:val="none" w:sz="0" w:space="0" w:color="auto"/>
            <w:left w:val="none" w:sz="0" w:space="0" w:color="auto"/>
            <w:bottom w:val="none" w:sz="0" w:space="0" w:color="auto"/>
            <w:right w:val="none" w:sz="0" w:space="0" w:color="auto"/>
          </w:divBdr>
          <w:divsChild>
            <w:div w:id="976033567">
              <w:marLeft w:val="0"/>
              <w:marRight w:val="0"/>
              <w:marTop w:val="0"/>
              <w:marBottom w:val="0"/>
              <w:divBdr>
                <w:top w:val="none" w:sz="0" w:space="0" w:color="auto"/>
                <w:left w:val="none" w:sz="0" w:space="0" w:color="auto"/>
                <w:bottom w:val="none" w:sz="0" w:space="0" w:color="auto"/>
                <w:right w:val="none" w:sz="0" w:space="0" w:color="auto"/>
              </w:divBdr>
            </w:div>
          </w:divsChild>
        </w:div>
        <w:div w:id="303505106">
          <w:marLeft w:val="0"/>
          <w:marRight w:val="0"/>
          <w:marTop w:val="0"/>
          <w:marBottom w:val="0"/>
          <w:divBdr>
            <w:top w:val="none" w:sz="0" w:space="0" w:color="auto"/>
            <w:left w:val="none" w:sz="0" w:space="0" w:color="auto"/>
            <w:bottom w:val="none" w:sz="0" w:space="0" w:color="auto"/>
            <w:right w:val="none" w:sz="0" w:space="0" w:color="auto"/>
          </w:divBdr>
          <w:divsChild>
            <w:div w:id="1911571765">
              <w:marLeft w:val="0"/>
              <w:marRight w:val="0"/>
              <w:marTop w:val="0"/>
              <w:marBottom w:val="0"/>
              <w:divBdr>
                <w:top w:val="none" w:sz="0" w:space="0" w:color="auto"/>
                <w:left w:val="none" w:sz="0" w:space="0" w:color="auto"/>
                <w:bottom w:val="none" w:sz="0" w:space="0" w:color="auto"/>
                <w:right w:val="none" w:sz="0" w:space="0" w:color="auto"/>
              </w:divBdr>
            </w:div>
          </w:divsChild>
        </w:div>
        <w:div w:id="1330064738">
          <w:marLeft w:val="0"/>
          <w:marRight w:val="0"/>
          <w:marTop w:val="0"/>
          <w:marBottom w:val="0"/>
          <w:divBdr>
            <w:top w:val="none" w:sz="0" w:space="0" w:color="auto"/>
            <w:left w:val="none" w:sz="0" w:space="0" w:color="auto"/>
            <w:bottom w:val="none" w:sz="0" w:space="0" w:color="auto"/>
            <w:right w:val="none" w:sz="0" w:space="0" w:color="auto"/>
          </w:divBdr>
          <w:divsChild>
            <w:div w:id="1946770657">
              <w:marLeft w:val="0"/>
              <w:marRight w:val="0"/>
              <w:marTop w:val="0"/>
              <w:marBottom w:val="0"/>
              <w:divBdr>
                <w:top w:val="none" w:sz="0" w:space="0" w:color="auto"/>
                <w:left w:val="none" w:sz="0" w:space="0" w:color="auto"/>
                <w:bottom w:val="none" w:sz="0" w:space="0" w:color="auto"/>
                <w:right w:val="none" w:sz="0" w:space="0" w:color="auto"/>
              </w:divBdr>
            </w:div>
          </w:divsChild>
        </w:div>
        <w:div w:id="1666518140">
          <w:marLeft w:val="0"/>
          <w:marRight w:val="0"/>
          <w:marTop w:val="0"/>
          <w:marBottom w:val="0"/>
          <w:divBdr>
            <w:top w:val="none" w:sz="0" w:space="0" w:color="auto"/>
            <w:left w:val="none" w:sz="0" w:space="0" w:color="auto"/>
            <w:bottom w:val="none" w:sz="0" w:space="0" w:color="auto"/>
            <w:right w:val="none" w:sz="0" w:space="0" w:color="auto"/>
          </w:divBdr>
          <w:divsChild>
            <w:div w:id="764111852">
              <w:marLeft w:val="0"/>
              <w:marRight w:val="0"/>
              <w:marTop w:val="0"/>
              <w:marBottom w:val="0"/>
              <w:divBdr>
                <w:top w:val="none" w:sz="0" w:space="0" w:color="auto"/>
                <w:left w:val="none" w:sz="0" w:space="0" w:color="auto"/>
                <w:bottom w:val="none" w:sz="0" w:space="0" w:color="auto"/>
                <w:right w:val="none" w:sz="0" w:space="0" w:color="auto"/>
              </w:divBdr>
            </w:div>
          </w:divsChild>
        </w:div>
        <w:div w:id="1940285398">
          <w:marLeft w:val="0"/>
          <w:marRight w:val="0"/>
          <w:marTop w:val="0"/>
          <w:marBottom w:val="0"/>
          <w:divBdr>
            <w:top w:val="none" w:sz="0" w:space="0" w:color="auto"/>
            <w:left w:val="none" w:sz="0" w:space="0" w:color="auto"/>
            <w:bottom w:val="none" w:sz="0" w:space="0" w:color="auto"/>
            <w:right w:val="none" w:sz="0" w:space="0" w:color="auto"/>
          </w:divBdr>
          <w:divsChild>
            <w:div w:id="236138966">
              <w:marLeft w:val="0"/>
              <w:marRight w:val="0"/>
              <w:marTop w:val="0"/>
              <w:marBottom w:val="0"/>
              <w:divBdr>
                <w:top w:val="none" w:sz="0" w:space="0" w:color="auto"/>
                <w:left w:val="none" w:sz="0" w:space="0" w:color="auto"/>
                <w:bottom w:val="none" w:sz="0" w:space="0" w:color="auto"/>
                <w:right w:val="none" w:sz="0" w:space="0" w:color="auto"/>
              </w:divBdr>
            </w:div>
          </w:divsChild>
        </w:div>
        <w:div w:id="902789925">
          <w:marLeft w:val="0"/>
          <w:marRight w:val="0"/>
          <w:marTop w:val="0"/>
          <w:marBottom w:val="0"/>
          <w:divBdr>
            <w:top w:val="none" w:sz="0" w:space="0" w:color="auto"/>
            <w:left w:val="none" w:sz="0" w:space="0" w:color="auto"/>
            <w:bottom w:val="none" w:sz="0" w:space="0" w:color="auto"/>
            <w:right w:val="none" w:sz="0" w:space="0" w:color="auto"/>
          </w:divBdr>
          <w:divsChild>
            <w:div w:id="426315108">
              <w:marLeft w:val="0"/>
              <w:marRight w:val="0"/>
              <w:marTop w:val="0"/>
              <w:marBottom w:val="0"/>
              <w:divBdr>
                <w:top w:val="none" w:sz="0" w:space="0" w:color="auto"/>
                <w:left w:val="none" w:sz="0" w:space="0" w:color="auto"/>
                <w:bottom w:val="none" w:sz="0" w:space="0" w:color="auto"/>
                <w:right w:val="none" w:sz="0" w:space="0" w:color="auto"/>
              </w:divBdr>
            </w:div>
          </w:divsChild>
        </w:div>
        <w:div w:id="741563712">
          <w:marLeft w:val="0"/>
          <w:marRight w:val="0"/>
          <w:marTop w:val="0"/>
          <w:marBottom w:val="0"/>
          <w:divBdr>
            <w:top w:val="none" w:sz="0" w:space="0" w:color="auto"/>
            <w:left w:val="none" w:sz="0" w:space="0" w:color="auto"/>
            <w:bottom w:val="none" w:sz="0" w:space="0" w:color="auto"/>
            <w:right w:val="none" w:sz="0" w:space="0" w:color="auto"/>
          </w:divBdr>
          <w:divsChild>
            <w:div w:id="1542396551">
              <w:marLeft w:val="0"/>
              <w:marRight w:val="0"/>
              <w:marTop w:val="0"/>
              <w:marBottom w:val="0"/>
              <w:divBdr>
                <w:top w:val="none" w:sz="0" w:space="0" w:color="auto"/>
                <w:left w:val="none" w:sz="0" w:space="0" w:color="auto"/>
                <w:bottom w:val="none" w:sz="0" w:space="0" w:color="auto"/>
                <w:right w:val="none" w:sz="0" w:space="0" w:color="auto"/>
              </w:divBdr>
            </w:div>
          </w:divsChild>
        </w:div>
        <w:div w:id="1883126864">
          <w:marLeft w:val="0"/>
          <w:marRight w:val="0"/>
          <w:marTop w:val="0"/>
          <w:marBottom w:val="0"/>
          <w:divBdr>
            <w:top w:val="none" w:sz="0" w:space="0" w:color="auto"/>
            <w:left w:val="none" w:sz="0" w:space="0" w:color="auto"/>
            <w:bottom w:val="none" w:sz="0" w:space="0" w:color="auto"/>
            <w:right w:val="none" w:sz="0" w:space="0" w:color="auto"/>
          </w:divBdr>
          <w:divsChild>
            <w:div w:id="1943414863">
              <w:marLeft w:val="0"/>
              <w:marRight w:val="0"/>
              <w:marTop w:val="0"/>
              <w:marBottom w:val="0"/>
              <w:divBdr>
                <w:top w:val="none" w:sz="0" w:space="0" w:color="auto"/>
                <w:left w:val="none" w:sz="0" w:space="0" w:color="auto"/>
                <w:bottom w:val="none" w:sz="0" w:space="0" w:color="auto"/>
                <w:right w:val="none" w:sz="0" w:space="0" w:color="auto"/>
              </w:divBdr>
            </w:div>
          </w:divsChild>
        </w:div>
        <w:div w:id="681128548">
          <w:marLeft w:val="0"/>
          <w:marRight w:val="0"/>
          <w:marTop w:val="0"/>
          <w:marBottom w:val="0"/>
          <w:divBdr>
            <w:top w:val="none" w:sz="0" w:space="0" w:color="auto"/>
            <w:left w:val="none" w:sz="0" w:space="0" w:color="auto"/>
            <w:bottom w:val="none" w:sz="0" w:space="0" w:color="auto"/>
            <w:right w:val="none" w:sz="0" w:space="0" w:color="auto"/>
          </w:divBdr>
          <w:divsChild>
            <w:div w:id="1481800807">
              <w:marLeft w:val="0"/>
              <w:marRight w:val="0"/>
              <w:marTop w:val="0"/>
              <w:marBottom w:val="0"/>
              <w:divBdr>
                <w:top w:val="none" w:sz="0" w:space="0" w:color="auto"/>
                <w:left w:val="none" w:sz="0" w:space="0" w:color="auto"/>
                <w:bottom w:val="none" w:sz="0" w:space="0" w:color="auto"/>
                <w:right w:val="none" w:sz="0" w:space="0" w:color="auto"/>
              </w:divBdr>
            </w:div>
          </w:divsChild>
        </w:div>
        <w:div w:id="2019110318">
          <w:marLeft w:val="0"/>
          <w:marRight w:val="0"/>
          <w:marTop w:val="0"/>
          <w:marBottom w:val="0"/>
          <w:divBdr>
            <w:top w:val="none" w:sz="0" w:space="0" w:color="auto"/>
            <w:left w:val="none" w:sz="0" w:space="0" w:color="auto"/>
            <w:bottom w:val="none" w:sz="0" w:space="0" w:color="auto"/>
            <w:right w:val="none" w:sz="0" w:space="0" w:color="auto"/>
          </w:divBdr>
          <w:divsChild>
            <w:div w:id="1096905622">
              <w:marLeft w:val="0"/>
              <w:marRight w:val="0"/>
              <w:marTop w:val="0"/>
              <w:marBottom w:val="0"/>
              <w:divBdr>
                <w:top w:val="none" w:sz="0" w:space="0" w:color="auto"/>
                <w:left w:val="none" w:sz="0" w:space="0" w:color="auto"/>
                <w:bottom w:val="none" w:sz="0" w:space="0" w:color="auto"/>
                <w:right w:val="none" w:sz="0" w:space="0" w:color="auto"/>
              </w:divBdr>
            </w:div>
          </w:divsChild>
        </w:div>
        <w:div w:id="1369720933">
          <w:marLeft w:val="0"/>
          <w:marRight w:val="0"/>
          <w:marTop w:val="0"/>
          <w:marBottom w:val="0"/>
          <w:divBdr>
            <w:top w:val="none" w:sz="0" w:space="0" w:color="auto"/>
            <w:left w:val="none" w:sz="0" w:space="0" w:color="auto"/>
            <w:bottom w:val="none" w:sz="0" w:space="0" w:color="auto"/>
            <w:right w:val="none" w:sz="0" w:space="0" w:color="auto"/>
          </w:divBdr>
          <w:divsChild>
            <w:div w:id="1928272907">
              <w:marLeft w:val="0"/>
              <w:marRight w:val="0"/>
              <w:marTop w:val="0"/>
              <w:marBottom w:val="0"/>
              <w:divBdr>
                <w:top w:val="none" w:sz="0" w:space="0" w:color="auto"/>
                <w:left w:val="none" w:sz="0" w:space="0" w:color="auto"/>
                <w:bottom w:val="none" w:sz="0" w:space="0" w:color="auto"/>
                <w:right w:val="none" w:sz="0" w:space="0" w:color="auto"/>
              </w:divBdr>
            </w:div>
          </w:divsChild>
        </w:div>
        <w:div w:id="328027022">
          <w:marLeft w:val="0"/>
          <w:marRight w:val="0"/>
          <w:marTop w:val="0"/>
          <w:marBottom w:val="0"/>
          <w:divBdr>
            <w:top w:val="none" w:sz="0" w:space="0" w:color="auto"/>
            <w:left w:val="none" w:sz="0" w:space="0" w:color="auto"/>
            <w:bottom w:val="none" w:sz="0" w:space="0" w:color="auto"/>
            <w:right w:val="none" w:sz="0" w:space="0" w:color="auto"/>
          </w:divBdr>
          <w:divsChild>
            <w:div w:id="1502237475">
              <w:marLeft w:val="0"/>
              <w:marRight w:val="0"/>
              <w:marTop w:val="0"/>
              <w:marBottom w:val="0"/>
              <w:divBdr>
                <w:top w:val="none" w:sz="0" w:space="0" w:color="auto"/>
                <w:left w:val="none" w:sz="0" w:space="0" w:color="auto"/>
                <w:bottom w:val="none" w:sz="0" w:space="0" w:color="auto"/>
                <w:right w:val="none" w:sz="0" w:space="0" w:color="auto"/>
              </w:divBdr>
            </w:div>
          </w:divsChild>
        </w:div>
        <w:div w:id="1871264826">
          <w:marLeft w:val="0"/>
          <w:marRight w:val="0"/>
          <w:marTop w:val="0"/>
          <w:marBottom w:val="0"/>
          <w:divBdr>
            <w:top w:val="none" w:sz="0" w:space="0" w:color="auto"/>
            <w:left w:val="none" w:sz="0" w:space="0" w:color="auto"/>
            <w:bottom w:val="none" w:sz="0" w:space="0" w:color="auto"/>
            <w:right w:val="none" w:sz="0" w:space="0" w:color="auto"/>
          </w:divBdr>
          <w:divsChild>
            <w:div w:id="879052140">
              <w:marLeft w:val="0"/>
              <w:marRight w:val="0"/>
              <w:marTop w:val="0"/>
              <w:marBottom w:val="0"/>
              <w:divBdr>
                <w:top w:val="none" w:sz="0" w:space="0" w:color="auto"/>
                <w:left w:val="none" w:sz="0" w:space="0" w:color="auto"/>
                <w:bottom w:val="none" w:sz="0" w:space="0" w:color="auto"/>
                <w:right w:val="none" w:sz="0" w:space="0" w:color="auto"/>
              </w:divBdr>
            </w:div>
          </w:divsChild>
        </w:div>
        <w:div w:id="1994602805">
          <w:marLeft w:val="0"/>
          <w:marRight w:val="0"/>
          <w:marTop w:val="0"/>
          <w:marBottom w:val="0"/>
          <w:divBdr>
            <w:top w:val="none" w:sz="0" w:space="0" w:color="auto"/>
            <w:left w:val="none" w:sz="0" w:space="0" w:color="auto"/>
            <w:bottom w:val="none" w:sz="0" w:space="0" w:color="auto"/>
            <w:right w:val="none" w:sz="0" w:space="0" w:color="auto"/>
          </w:divBdr>
          <w:divsChild>
            <w:div w:id="652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69839">
      <w:bodyDiv w:val="1"/>
      <w:marLeft w:val="0"/>
      <w:marRight w:val="0"/>
      <w:marTop w:val="0"/>
      <w:marBottom w:val="0"/>
      <w:divBdr>
        <w:top w:val="none" w:sz="0" w:space="0" w:color="auto"/>
        <w:left w:val="none" w:sz="0" w:space="0" w:color="auto"/>
        <w:bottom w:val="none" w:sz="0" w:space="0" w:color="auto"/>
        <w:right w:val="none" w:sz="0" w:space="0" w:color="auto"/>
      </w:divBdr>
    </w:div>
    <w:div w:id="1071393693">
      <w:bodyDiv w:val="1"/>
      <w:marLeft w:val="0"/>
      <w:marRight w:val="0"/>
      <w:marTop w:val="0"/>
      <w:marBottom w:val="0"/>
      <w:divBdr>
        <w:top w:val="none" w:sz="0" w:space="0" w:color="auto"/>
        <w:left w:val="none" w:sz="0" w:space="0" w:color="auto"/>
        <w:bottom w:val="none" w:sz="0" w:space="0" w:color="auto"/>
        <w:right w:val="none" w:sz="0" w:space="0" w:color="auto"/>
      </w:divBdr>
    </w:div>
    <w:div w:id="1105418316">
      <w:bodyDiv w:val="1"/>
      <w:marLeft w:val="0"/>
      <w:marRight w:val="0"/>
      <w:marTop w:val="0"/>
      <w:marBottom w:val="0"/>
      <w:divBdr>
        <w:top w:val="none" w:sz="0" w:space="0" w:color="auto"/>
        <w:left w:val="none" w:sz="0" w:space="0" w:color="auto"/>
        <w:bottom w:val="none" w:sz="0" w:space="0" w:color="auto"/>
        <w:right w:val="none" w:sz="0" w:space="0" w:color="auto"/>
      </w:divBdr>
    </w:div>
    <w:div w:id="1110970024">
      <w:bodyDiv w:val="1"/>
      <w:marLeft w:val="0"/>
      <w:marRight w:val="0"/>
      <w:marTop w:val="0"/>
      <w:marBottom w:val="0"/>
      <w:divBdr>
        <w:top w:val="none" w:sz="0" w:space="0" w:color="auto"/>
        <w:left w:val="none" w:sz="0" w:space="0" w:color="auto"/>
        <w:bottom w:val="none" w:sz="0" w:space="0" w:color="auto"/>
        <w:right w:val="none" w:sz="0" w:space="0" w:color="auto"/>
      </w:divBdr>
    </w:div>
    <w:div w:id="1160315002">
      <w:bodyDiv w:val="1"/>
      <w:marLeft w:val="0"/>
      <w:marRight w:val="0"/>
      <w:marTop w:val="0"/>
      <w:marBottom w:val="0"/>
      <w:divBdr>
        <w:top w:val="none" w:sz="0" w:space="0" w:color="auto"/>
        <w:left w:val="none" w:sz="0" w:space="0" w:color="auto"/>
        <w:bottom w:val="none" w:sz="0" w:space="0" w:color="auto"/>
        <w:right w:val="none" w:sz="0" w:space="0" w:color="auto"/>
      </w:divBdr>
    </w:div>
    <w:div w:id="1188641579">
      <w:bodyDiv w:val="1"/>
      <w:marLeft w:val="0"/>
      <w:marRight w:val="0"/>
      <w:marTop w:val="0"/>
      <w:marBottom w:val="0"/>
      <w:divBdr>
        <w:top w:val="none" w:sz="0" w:space="0" w:color="auto"/>
        <w:left w:val="none" w:sz="0" w:space="0" w:color="auto"/>
        <w:bottom w:val="none" w:sz="0" w:space="0" w:color="auto"/>
        <w:right w:val="none" w:sz="0" w:space="0" w:color="auto"/>
      </w:divBdr>
    </w:div>
    <w:div w:id="1264653416">
      <w:bodyDiv w:val="1"/>
      <w:marLeft w:val="0"/>
      <w:marRight w:val="0"/>
      <w:marTop w:val="0"/>
      <w:marBottom w:val="0"/>
      <w:divBdr>
        <w:top w:val="none" w:sz="0" w:space="0" w:color="auto"/>
        <w:left w:val="none" w:sz="0" w:space="0" w:color="auto"/>
        <w:bottom w:val="none" w:sz="0" w:space="0" w:color="auto"/>
        <w:right w:val="none" w:sz="0" w:space="0" w:color="auto"/>
      </w:divBdr>
    </w:div>
    <w:div w:id="1287353353">
      <w:bodyDiv w:val="1"/>
      <w:marLeft w:val="0"/>
      <w:marRight w:val="0"/>
      <w:marTop w:val="0"/>
      <w:marBottom w:val="0"/>
      <w:divBdr>
        <w:top w:val="none" w:sz="0" w:space="0" w:color="auto"/>
        <w:left w:val="none" w:sz="0" w:space="0" w:color="auto"/>
        <w:bottom w:val="none" w:sz="0" w:space="0" w:color="auto"/>
        <w:right w:val="none" w:sz="0" w:space="0" w:color="auto"/>
      </w:divBdr>
    </w:div>
    <w:div w:id="1355962109">
      <w:bodyDiv w:val="1"/>
      <w:marLeft w:val="0"/>
      <w:marRight w:val="0"/>
      <w:marTop w:val="0"/>
      <w:marBottom w:val="0"/>
      <w:divBdr>
        <w:top w:val="none" w:sz="0" w:space="0" w:color="auto"/>
        <w:left w:val="none" w:sz="0" w:space="0" w:color="auto"/>
        <w:bottom w:val="none" w:sz="0" w:space="0" w:color="auto"/>
        <w:right w:val="none" w:sz="0" w:space="0" w:color="auto"/>
      </w:divBdr>
    </w:div>
    <w:div w:id="1356417516">
      <w:bodyDiv w:val="1"/>
      <w:marLeft w:val="0"/>
      <w:marRight w:val="0"/>
      <w:marTop w:val="0"/>
      <w:marBottom w:val="0"/>
      <w:divBdr>
        <w:top w:val="none" w:sz="0" w:space="0" w:color="auto"/>
        <w:left w:val="none" w:sz="0" w:space="0" w:color="auto"/>
        <w:bottom w:val="none" w:sz="0" w:space="0" w:color="auto"/>
        <w:right w:val="none" w:sz="0" w:space="0" w:color="auto"/>
      </w:divBdr>
      <w:divsChild>
        <w:div w:id="1640109776">
          <w:marLeft w:val="0"/>
          <w:marRight w:val="0"/>
          <w:marTop w:val="0"/>
          <w:marBottom w:val="240"/>
          <w:divBdr>
            <w:top w:val="none" w:sz="0" w:space="0" w:color="auto"/>
            <w:left w:val="none" w:sz="0" w:space="0" w:color="auto"/>
            <w:bottom w:val="none" w:sz="0" w:space="0" w:color="auto"/>
            <w:right w:val="none" w:sz="0" w:space="0" w:color="auto"/>
          </w:divBdr>
          <w:divsChild>
            <w:div w:id="1967196330">
              <w:marLeft w:val="0"/>
              <w:marRight w:val="0"/>
              <w:marTop w:val="240"/>
              <w:marBottom w:val="240"/>
              <w:divBdr>
                <w:top w:val="single" w:sz="12" w:space="0" w:color="8E8E8E"/>
                <w:left w:val="none" w:sz="0" w:space="0" w:color="auto"/>
                <w:bottom w:val="single" w:sz="12" w:space="0" w:color="8E8E8E"/>
                <w:right w:val="none" w:sz="0" w:space="0" w:color="auto"/>
              </w:divBdr>
              <w:divsChild>
                <w:div w:id="1617328250">
                  <w:marLeft w:val="0"/>
                  <w:marRight w:val="0"/>
                  <w:marTop w:val="240"/>
                  <w:marBottom w:val="240"/>
                  <w:divBdr>
                    <w:top w:val="none" w:sz="0" w:space="0" w:color="auto"/>
                    <w:left w:val="none" w:sz="0" w:space="0" w:color="auto"/>
                    <w:bottom w:val="none" w:sz="0" w:space="0" w:color="auto"/>
                    <w:right w:val="none" w:sz="0" w:space="0" w:color="auto"/>
                  </w:divBdr>
                </w:div>
                <w:div w:id="1727797746">
                  <w:marLeft w:val="360"/>
                  <w:marRight w:val="0"/>
                  <w:marTop w:val="0"/>
                  <w:marBottom w:val="0"/>
                  <w:divBdr>
                    <w:top w:val="none" w:sz="0" w:space="0" w:color="auto"/>
                    <w:left w:val="none" w:sz="0" w:space="0" w:color="auto"/>
                    <w:bottom w:val="none" w:sz="0" w:space="0" w:color="auto"/>
                    <w:right w:val="none" w:sz="0" w:space="0" w:color="auto"/>
                  </w:divBdr>
                  <w:divsChild>
                    <w:div w:id="3337241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39905107">
          <w:marLeft w:val="0"/>
          <w:marRight w:val="0"/>
          <w:marTop w:val="0"/>
          <w:marBottom w:val="240"/>
          <w:divBdr>
            <w:top w:val="none" w:sz="0" w:space="0" w:color="auto"/>
            <w:left w:val="none" w:sz="0" w:space="0" w:color="auto"/>
            <w:bottom w:val="none" w:sz="0" w:space="0" w:color="auto"/>
            <w:right w:val="none" w:sz="0" w:space="0" w:color="auto"/>
          </w:divBdr>
        </w:div>
      </w:divsChild>
    </w:div>
    <w:div w:id="1373312068">
      <w:bodyDiv w:val="1"/>
      <w:marLeft w:val="0"/>
      <w:marRight w:val="0"/>
      <w:marTop w:val="0"/>
      <w:marBottom w:val="0"/>
      <w:divBdr>
        <w:top w:val="none" w:sz="0" w:space="0" w:color="auto"/>
        <w:left w:val="none" w:sz="0" w:space="0" w:color="auto"/>
        <w:bottom w:val="none" w:sz="0" w:space="0" w:color="auto"/>
        <w:right w:val="none" w:sz="0" w:space="0" w:color="auto"/>
      </w:divBdr>
    </w:div>
    <w:div w:id="1377120565">
      <w:bodyDiv w:val="1"/>
      <w:marLeft w:val="0"/>
      <w:marRight w:val="0"/>
      <w:marTop w:val="0"/>
      <w:marBottom w:val="0"/>
      <w:divBdr>
        <w:top w:val="none" w:sz="0" w:space="0" w:color="auto"/>
        <w:left w:val="none" w:sz="0" w:space="0" w:color="auto"/>
        <w:bottom w:val="none" w:sz="0" w:space="0" w:color="auto"/>
        <w:right w:val="none" w:sz="0" w:space="0" w:color="auto"/>
      </w:divBdr>
    </w:div>
    <w:div w:id="1379277462">
      <w:bodyDiv w:val="1"/>
      <w:marLeft w:val="0"/>
      <w:marRight w:val="0"/>
      <w:marTop w:val="0"/>
      <w:marBottom w:val="0"/>
      <w:divBdr>
        <w:top w:val="none" w:sz="0" w:space="0" w:color="auto"/>
        <w:left w:val="none" w:sz="0" w:space="0" w:color="auto"/>
        <w:bottom w:val="none" w:sz="0" w:space="0" w:color="auto"/>
        <w:right w:val="none" w:sz="0" w:space="0" w:color="auto"/>
      </w:divBdr>
    </w:div>
    <w:div w:id="1386173428">
      <w:bodyDiv w:val="1"/>
      <w:marLeft w:val="0"/>
      <w:marRight w:val="0"/>
      <w:marTop w:val="0"/>
      <w:marBottom w:val="0"/>
      <w:divBdr>
        <w:top w:val="none" w:sz="0" w:space="0" w:color="auto"/>
        <w:left w:val="none" w:sz="0" w:space="0" w:color="auto"/>
        <w:bottom w:val="none" w:sz="0" w:space="0" w:color="auto"/>
        <w:right w:val="none" w:sz="0" w:space="0" w:color="auto"/>
      </w:divBdr>
    </w:div>
    <w:div w:id="1412000822">
      <w:bodyDiv w:val="1"/>
      <w:marLeft w:val="0"/>
      <w:marRight w:val="0"/>
      <w:marTop w:val="0"/>
      <w:marBottom w:val="0"/>
      <w:divBdr>
        <w:top w:val="none" w:sz="0" w:space="0" w:color="auto"/>
        <w:left w:val="none" w:sz="0" w:space="0" w:color="auto"/>
        <w:bottom w:val="none" w:sz="0" w:space="0" w:color="auto"/>
        <w:right w:val="none" w:sz="0" w:space="0" w:color="auto"/>
      </w:divBdr>
      <w:divsChild>
        <w:div w:id="14309722">
          <w:marLeft w:val="480"/>
          <w:marRight w:val="0"/>
          <w:marTop w:val="0"/>
          <w:marBottom w:val="0"/>
          <w:divBdr>
            <w:top w:val="none" w:sz="0" w:space="0" w:color="auto"/>
            <w:left w:val="none" w:sz="0" w:space="0" w:color="auto"/>
            <w:bottom w:val="none" w:sz="0" w:space="0" w:color="auto"/>
            <w:right w:val="none" w:sz="0" w:space="0" w:color="auto"/>
          </w:divBdr>
        </w:div>
        <w:div w:id="1603877534">
          <w:marLeft w:val="480"/>
          <w:marRight w:val="0"/>
          <w:marTop w:val="0"/>
          <w:marBottom w:val="0"/>
          <w:divBdr>
            <w:top w:val="none" w:sz="0" w:space="0" w:color="auto"/>
            <w:left w:val="none" w:sz="0" w:space="0" w:color="auto"/>
            <w:bottom w:val="none" w:sz="0" w:space="0" w:color="auto"/>
            <w:right w:val="none" w:sz="0" w:space="0" w:color="auto"/>
          </w:divBdr>
        </w:div>
        <w:div w:id="271866949">
          <w:marLeft w:val="480"/>
          <w:marRight w:val="0"/>
          <w:marTop w:val="0"/>
          <w:marBottom w:val="0"/>
          <w:divBdr>
            <w:top w:val="none" w:sz="0" w:space="0" w:color="auto"/>
            <w:left w:val="none" w:sz="0" w:space="0" w:color="auto"/>
            <w:bottom w:val="none" w:sz="0" w:space="0" w:color="auto"/>
            <w:right w:val="none" w:sz="0" w:space="0" w:color="auto"/>
          </w:divBdr>
        </w:div>
        <w:div w:id="1642420384">
          <w:marLeft w:val="480"/>
          <w:marRight w:val="0"/>
          <w:marTop w:val="0"/>
          <w:marBottom w:val="0"/>
          <w:divBdr>
            <w:top w:val="none" w:sz="0" w:space="0" w:color="auto"/>
            <w:left w:val="none" w:sz="0" w:space="0" w:color="auto"/>
            <w:bottom w:val="none" w:sz="0" w:space="0" w:color="auto"/>
            <w:right w:val="none" w:sz="0" w:space="0" w:color="auto"/>
          </w:divBdr>
        </w:div>
        <w:div w:id="211354809">
          <w:marLeft w:val="480"/>
          <w:marRight w:val="0"/>
          <w:marTop w:val="0"/>
          <w:marBottom w:val="0"/>
          <w:divBdr>
            <w:top w:val="none" w:sz="0" w:space="0" w:color="auto"/>
            <w:left w:val="none" w:sz="0" w:space="0" w:color="auto"/>
            <w:bottom w:val="none" w:sz="0" w:space="0" w:color="auto"/>
            <w:right w:val="none" w:sz="0" w:space="0" w:color="auto"/>
          </w:divBdr>
        </w:div>
        <w:div w:id="226303555">
          <w:marLeft w:val="480"/>
          <w:marRight w:val="0"/>
          <w:marTop w:val="0"/>
          <w:marBottom w:val="0"/>
          <w:divBdr>
            <w:top w:val="none" w:sz="0" w:space="0" w:color="auto"/>
            <w:left w:val="none" w:sz="0" w:space="0" w:color="auto"/>
            <w:bottom w:val="none" w:sz="0" w:space="0" w:color="auto"/>
            <w:right w:val="none" w:sz="0" w:space="0" w:color="auto"/>
          </w:divBdr>
        </w:div>
        <w:div w:id="764688229">
          <w:marLeft w:val="480"/>
          <w:marRight w:val="0"/>
          <w:marTop w:val="0"/>
          <w:marBottom w:val="0"/>
          <w:divBdr>
            <w:top w:val="none" w:sz="0" w:space="0" w:color="auto"/>
            <w:left w:val="none" w:sz="0" w:space="0" w:color="auto"/>
            <w:bottom w:val="none" w:sz="0" w:space="0" w:color="auto"/>
            <w:right w:val="none" w:sz="0" w:space="0" w:color="auto"/>
          </w:divBdr>
        </w:div>
        <w:div w:id="535198223">
          <w:marLeft w:val="480"/>
          <w:marRight w:val="0"/>
          <w:marTop w:val="0"/>
          <w:marBottom w:val="0"/>
          <w:divBdr>
            <w:top w:val="none" w:sz="0" w:space="0" w:color="auto"/>
            <w:left w:val="none" w:sz="0" w:space="0" w:color="auto"/>
            <w:bottom w:val="none" w:sz="0" w:space="0" w:color="auto"/>
            <w:right w:val="none" w:sz="0" w:space="0" w:color="auto"/>
          </w:divBdr>
        </w:div>
        <w:div w:id="91554963">
          <w:marLeft w:val="480"/>
          <w:marRight w:val="0"/>
          <w:marTop w:val="0"/>
          <w:marBottom w:val="0"/>
          <w:divBdr>
            <w:top w:val="none" w:sz="0" w:space="0" w:color="auto"/>
            <w:left w:val="none" w:sz="0" w:space="0" w:color="auto"/>
            <w:bottom w:val="none" w:sz="0" w:space="0" w:color="auto"/>
            <w:right w:val="none" w:sz="0" w:space="0" w:color="auto"/>
          </w:divBdr>
        </w:div>
        <w:div w:id="64303487">
          <w:marLeft w:val="480"/>
          <w:marRight w:val="0"/>
          <w:marTop w:val="0"/>
          <w:marBottom w:val="0"/>
          <w:divBdr>
            <w:top w:val="none" w:sz="0" w:space="0" w:color="auto"/>
            <w:left w:val="none" w:sz="0" w:space="0" w:color="auto"/>
            <w:bottom w:val="none" w:sz="0" w:space="0" w:color="auto"/>
            <w:right w:val="none" w:sz="0" w:space="0" w:color="auto"/>
          </w:divBdr>
        </w:div>
        <w:div w:id="1528713428">
          <w:marLeft w:val="480"/>
          <w:marRight w:val="0"/>
          <w:marTop w:val="0"/>
          <w:marBottom w:val="0"/>
          <w:divBdr>
            <w:top w:val="none" w:sz="0" w:space="0" w:color="auto"/>
            <w:left w:val="none" w:sz="0" w:space="0" w:color="auto"/>
            <w:bottom w:val="none" w:sz="0" w:space="0" w:color="auto"/>
            <w:right w:val="none" w:sz="0" w:space="0" w:color="auto"/>
          </w:divBdr>
        </w:div>
        <w:div w:id="1061099741">
          <w:marLeft w:val="480"/>
          <w:marRight w:val="0"/>
          <w:marTop w:val="0"/>
          <w:marBottom w:val="0"/>
          <w:divBdr>
            <w:top w:val="none" w:sz="0" w:space="0" w:color="auto"/>
            <w:left w:val="none" w:sz="0" w:space="0" w:color="auto"/>
            <w:bottom w:val="none" w:sz="0" w:space="0" w:color="auto"/>
            <w:right w:val="none" w:sz="0" w:space="0" w:color="auto"/>
          </w:divBdr>
        </w:div>
      </w:divsChild>
    </w:div>
    <w:div w:id="1442918743">
      <w:bodyDiv w:val="1"/>
      <w:marLeft w:val="0"/>
      <w:marRight w:val="0"/>
      <w:marTop w:val="0"/>
      <w:marBottom w:val="0"/>
      <w:divBdr>
        <w:top w:val="none" w:sz="0" w:space="0" w:color="auto"/>
        <w:left w:val="none" w:sz="0" w:space="0" w:color="auto"/>
        <w:bottom w:val="none" w:sz="0" w:space="0" w:color="auto"/>
        <w:right w:val="none" w:sz="0" w:space="0" w:color="auto"/>
      </w:divBdr>
      <w:divsChild>
        <w:div w:id="1003553402">
          <w:marLeft w:val="0"/>
          <w:marRight w:val="0"/>
          <w:marTop w:val="0"/>
          <w:marBottom w:val="0"/>
          <w:divBdr>
            <w:top w:val="none" w:sz="0" w:space="0" w:color="auto"/>
            <w:left w:val="none" w:sz="0" w:space="0" w:color="auto"/>
            <w:bottom w:val="none" w:sz="0" w:space="0" w:color="auto"/>
            <w:right w:val="none" w:sz="0" w:space="0" w:color="auto"/>
          </w:divBdr>
          <w:divsChild>
            <w:div w:id="191115686">
              <w:marLeft w:val="0"/>
              <w:marRight w:val="0"/>
              <w:marTop w:val="0"/>
              <w:marBottom w:val="0"/>
              <w:divBdr>
                <w:top w:val="none" w:sz="0" w:space="0" w:color="auto"/>
                <w:left w:val="none" w:sz="0" w:space="0" w:color="auto"/>
                <w:bottom w:val="none" w:sz="0" w:space="0" w:color="auto"/>
                <w:right w:val="none" w:sz="0" w:space="0" w:color="auto"/>
              </w:divBdr>
            </w:div>
          </w:divsChild>
        </w:div>
        <w:div w:id="1457408525">
          <w:marLeft w:val="0"/>
          <w:marRight w:val="0"/>
          <w:marTop w:val="0"/>
          <w:marBottom w:val="0"/>
          <w:divBdr>
            <w:top w:val="none" w:sz="0" w:space="0" w:color="auto"/>
            <w:left w:val="none" w:sz="0" w:space="0" w:color="auto"/>
            <w:bottom w:val="none" w:sz="0" w:space="0" w:color="auto"/>
            <w:right w:val="none" w:sz="0" w:space="0" w:color="auto"/>
          </w:divBdr>
          <w:divsChild>
            <w:div w:id="461003314">
              <w:marLeft w:val="0"/>
              <w:marRight w:val="0"/>
              <w:marTop w:val="0"/>
              <w:marBottom w:val="0"/>
              <w:divBdr>
                <w:top w:val="none" w:sz="0" w:space="0" w:color="auto"/>
                <w:left w:val="none" w:sz="0" w:space="0" w:color="auto"/>
                <w:bottom w:val="none" w:sz="0" w:space="0" w:color="auto"/>
                <w:right w:val="none" w:sz="0" w:space="0" w:color="auto"/>
              </w:divBdr>
            </w:div>
          </w:divsChild>
        </w:div>
        <w:div w:id="986084176">
          <w:marLeft w:val="0"/>
          <w:marRight w:val="0"/>
          <w:marTop w:val="0"/>
          <w:marBottom w:val="0"/>
          <w:divBdr>
            <w:top w:val="none" w:sz="0" w:space="0" w:color="auto"/>
            <w:left w:val="none" w:sz="0" w:space="0" w:color="auto"/>
            <w:bottom w:val="none" w:sz="0" w:space="0" w:color="auto"/>
            <w:right w:val="none" w:sz="0" w:space="0" w:color="auto"/>
          </w:divBdr>
          <w:divsChild>
            <w:div w:id="1697196810">
              <w:marLeft w:val="0"/>
              <w:marRight w:val="0"/>
              <w:marTop w:val="0"/>
              <w:marBottom w:val="0"/>
              <w:divBdr>
                <w:top w:val="none" w:sz="0" w:space="0" w:color="auto"/>
                <w:left w:val="none" w:sz="0" w:space="0" w:color="auto"/>
                <w:bottom w:val="none" w:sz="0" w:space="0" w:color="auto"/>
                <w:right w:val="none" w:sz="0" w:space="0" w:color="auto"/>
              </w:divBdr>
            </w:div>
          </w:divsChild>
        </w:div>
        <w:div w:id="466701878">
          <w:marLeft w:val="0"/>
          <w:marRight w:val="0"/>
          <w:marTop w:val="0"/>
          <w:marBottom w:val="0"/>
          <w:divBdr>
            <w:top w:val="none" w:sz="0" w:space="0" w:color="auto"/>
            <w:left w:val="none" w:sz="0" w:space="0" w:color="auto"/>
            <w:bottom w:val="none" w:sz="0" w:space="0" w:color="auto"/>
            <w:right w:val="none" w:sz="0" w:space="0" w:color="auto"/>
          </w:divBdr>
          <w:divsChild>
            <w:div w:id="1676419859">
              <w:marLeft w:val="0"/>
              <w:marRight w:val="0"/>
              <w:marTop w:val="0"/>
              <w:marBottom w:val="0"/>
              <w:divBdr>
                <w:top w:val="none" w:sz="0" w:space="0" w:color="auto"/>
                <w:left w:val="none" w:sz="0" w:space="0" w:color="auto"/>
                <w:bottom w:val="none" w:sz="0" w:space="0" w:color="auto"/>
                <w:right w:val="none" w:sz="0" w:space="0" w:color="auto"/>
              </w:divBdr>
            </w:div>
          </w:divsChild>
        </w:div>
        <w:div w:id="466630691">
          <w:marLeft w:val="0"/>
          <w:marRight w:val="0"/>
          <w:marTop w:val="0"/>
          <w:marBottom w:val="0"/>
          <w:divBdr>
            <w:top w:val="none" w:sz="0" w:space="0" w:color="auto"/>
            <w:left w:val="none" w:sz="0" w:space="0" w:color="auto"/>
            <w:bottom w:val="none" w:sz="0" w:space="0" w:color="auto"/>
            <w:right w:val="none" w:sz="0" w:space="0" w:color="auto"/>
          </w:divBdr>
          <w:divsChild>
            <w:div w:id="241528070">
              <w:marLeft w:val="0"/>
              <w:marRight w:val="0"/>
              <w:marTop w:val="0"/>
              <w:marBottom w:val="0"/>
              <w:divBdr>
                <w:top w:val="none" w:sz="0" w:space="0" w:color="auto"/>
                <w:left w:val="none" w:sz="0" w:space="0" w:color="auto"/>
                <w:bottom w:val="none" w:sz="0" w:space="0" w:color="auto"/>
                <w:right w:val="none" w:sz="0" w:space="0" w:color="auto"/>
              </w:divBdr>
            </w:div>
          </w:divsChild>
        </w:div>
        <w:div w:id="1381324903">
          <w:marLeft w:val="0"/>
          <w:marRight w:val="0"/>
          <w:marTop w:val="0"/>
          <w:marBottom w:val="0"/>
          <w:divBdr>
            <w:top w:val="none" w:sz="0" w:space="0" w:color="auto"/>
            <w:left w:val="none" w:sz="0" w:space="0" w:color="auto"/>
            <w:bottom w:val="none" w:sz="0" w:space="0" w:color="auto"/>
            <w:right w:val="none" w:sz="0" w:space="0" w:color="auto"/>
          </w:divBdr>
          <w:divsChild>
            <w:div w:id="613902148">
              <w:marLeft w:val="0"/>
              <w:marRight w:val="0"/>
              <w:marTop w:val="0"/>
              <w:marBottom w:val="0"/>
              <w:divBdr>
                <w:top w:val="none" w:sz="0" w:space="0" w:color="auto"/>
                <w:left w:val="none" w:sz="0" w:space="0" w:color="auto"/>
                <w:bottom w:val="none" w:sz="0" w:space="0" w:color="auto"/>
                <w:right w:val="none" w:sz="0" w:space="0" w:color="auto"/>
              </w:divBdr>
            </w:div>
          </w:divsChild>
        </w:div>
        <w:div w:id="1703821810">
          <w:marLeft w:val="0"/>
          <w:marRight w:val="0"/>
          <w:marTop w:val="0"/>
          <w:marBottom w:val="0"/>
          <w:divBdr>
            <w:top w:val="none" w:sz="0" w:space="0" w:color="auto"/>
            <w:left w:val="none" w:sz="0" w:space="0" w:color="auto"/>
            <w:bottom w:val="none" w:sz="0" w:space="0" w:color="auto"/>
            <w:right w:val="none" w:sz="0" w:space="0" w:color="auto"/>
          </w:divBdr>
          <w:divsChild>
            <w:div w:id="2034528653">
              <w:marLeft w:val="0"/>
              <w:marRight w:val="0"/>
              <w:marTop w:val="0"/>
              <w:marBottom w:val="0"/>
              <w:divBdr>
                <w:top w:val="none" w:sz="0" w:space="0" w:color="auto"/>
                <w:left w:val="none" w:sz="0" w:space="0" w:color="auto"/>
                <w:bottom w:val="none" w:sz="0" w:space="0" w:color="auto"/>
                <w:right w:val="none" w:sz="0" w:space="0" w:color="auto"/>
              </w:divBdr>
            </w:div>
          </w:divsChild>
        </w:div>
        <w:div w:id="1412463980">
          <w:marLeft w:val="0"/>
          <w:marRight w:val="0"/>
          <w:marTop w:val="0"/>
          <w:marBottom w:val="0"/>
          <w:divBdr>
            <w:top w:val="none" w:sz="0" w:space="0" w:color="auto"/>
            <w:left w:val="none" w:sz="0" w:space="0" w:color="auto"/>
            <w:bottom w:val="none" w:sz="0" w:space="0" w:color="auto"/>
            <w:right w:val="none" w:sz="0" w:space="0" w:color="auto"/>
          </w:divBdr>
          <w:divsChild>
            <w:div w:id="1966229988">
              <w:marLeft w:val="0"/>
              <w:marRight w:val="0"/>
              <w:marTop w:val="0"/>
              <w:marBottom w:val="0"/>
              <w:divBdr>
                <w:top w:val="none" w:sz="0" w:space="0" w:color="auto"/>
                <w:left w:val="none" w:sz="0" w:space="0" w:color="auto"/>
                <w:bottom w:val="none" w:sz="0" w:space="0" w:color="auto"/>
                <w:right w:val="none" w:sz="0" w:space="0" w:color="auto"/>
              </w:divBdr>
            </w:div>
          </w:divsChild>
        </w:div>
        <w:div w:id="696657147">
          <w:marLeft w:val="0"/>
          <w:marRight w:val="0"/>
          <w:marTop w:val="0"/>
          <w:marBottom w:val="0"/>
          <w:divBdr>
            <w:top w:val="none" w:sz="0" w:space="0" w:color="auto"/>
            <w:left w:val="none" w:sz="0" w:space="0" w:color="auto"/>
            <w:bottom w:val="none" w:sz="0" w:space="0" w:color="auto"/>
            <w:right w:val="none" w:sz="0" w:space="0" w:color="auto"/>
          </w:divBdr>
          <w:divsChild>
            <w:div w:id="1371609664">
              <w:marLeft w:val="0"/>
              <w:marRight w:val="0"/>
              <w:marTop w:val="0"/>
              <w:marBottom w:val="0"/>
              <w:divBdr>
                <w:top w:val="none" w:sz="0" w:space="0" w:color="auto"/>
                <w:left w:val="none" w:sz="0" w:space="0" w:color="auto"/>
                <w:bottom w:val="none" w:sz="0" w:space="0" w:color="auto"/>
                <w:right w:val="none" w:sz="0" w:space="0" w:color="auto"/>
              </w:divBdr>
            </w:div>
          </w:divsChild>
        </w:div>
        <w:div w:id="2089691387">
          <w:marLeft w:val="0"/>
          <w:marRight w:val="0"/>
          <w:marTop w:val="0"/>
          <w:marBottom w:val="0"/>
          <w:divBdr>
            <w:top w:val="none" w:sz="0" w:space="0" w:color="auto"/>
            <w:left w:val="none" w:sz="0" w:space="0" w:color="auto"/>
            <w:bottom w:val="none" w:sz="0" w:space="0" w:color="auto"/>
            <w:right w:val="none" w:sz="0" w:space="0" w:color="auto"/>
          </w:divBdr>
          <w:divsChild>
            <w:div w:id="861359096">
              <w:marLeft w:val="0"/>
              <w:marRight w:val="0"/>
              <w:marTop w:val="0"/>
              <w:marBottom w:val="0"/>
              <w:divBdr>
                <w:top w:val="none" w:sz="0" w:space="0" w:color="auto"/>
                <w:left w:val="none" w:sz="0" w:space="0" w:color="auto"/>
                <w:bottom w:val="none" w:sz="0" w:space="0" w:color="auto"/>
                <w:right w:val="none" w:sz="0" w:space="0" w:color="auto"/>
              </w:divBdr>
            </w:div>
          </w:divsChild>
        </w:div>
        <w:div w:id="596910721">
          <w:marLeft w:val="0"/>
          <w:marRight w:val="0"/>
          <w:marTop w:val="0"/>
          <w:marBottom w:val="0"/>
          <w:divBdr>
            <w:top w:val="none" w:sz="0" w:space="0" w:color="auto"/>
            <w:left w:val="none" w:sz="0" w:space="0" w:color="auto"/>
            <w:bottom w:val="none" w:sz="0" w:space="0" w:color="auto"/>
            <w:right w:val="none" w:sz="0" w:space="0" w:color="auto"/>
          </w:divBdr>
          <w:divsChild>
            <w:div w:id="1220366286">
              <w:marLeft w:val="0"/>
              <w:marRight w:val="0"/>
              <w:marTop w:val="0"/>
              <w:marBottom w:val="0"/>
              <w:divBdr>
                <w:top w:val="none" w:sz="0" w:space="0" w:color="auto"/>
                <w:left w:val="none" w:sz="0" w:space="0" w:color="auto"/>
                <w:bottom w:val="none" w:sz="0" w:space="0" w:color="auto"/>
                <w:right w:val="none" w:sz="0" w:space="0" w:color="auto"/>
              </w:divBdr>
            </w:div>
          </w:divsChild>
        </w:div>
        <w:div w:id="861667845">
          <w:marLeft w:val="0"/>
          <w:marRight w:val="0"/>
          <w:marTop w:val="0"/>
          <w:marBottom w:val="0"/>
          <w:divBdr>
            <w:top w:val="none" w:sz="0" w:space="0" w:color="auto"/>
            <w:left w:val="none" w:sz="0" w:space="0" w:color="auto"/>
            <w:bottom w:val="none" w:sz="0" w:space="0" w:color="auto"/>
            <w:right w:val="none" w:sz="0" w:space="0" w:color="auto"/>
          </w:divBdr>
          <w:divsChild>
            <w:div w:id="1303775564">
              <w:marLeft w:val="0"/>
              <w:marRight w:val="0"/>
              <w:marTop w:val="0"/>
              <w:marBottom w:val="0"/>
              <w:divBdr>
                <w:top w:val="none" w:sz="0" w:space="0" w:color="auto"/>
                <w:left w:val="none" w:sz="0" w:space="0" w:color="auto"/>
                <w:bottom w:val="none" w:sz="0" w:space="0" w:color="auto"/>
                <w:right w:val="none" w:sz="0" w:space="0" w:color="auto"/>
              </w:divBdr>
            </w:div>
          </w:divsChild>
        </w:div>
        <w:div w:id="1913656616">
          <w:marLeft w:val="0"/>
          <w:marRight w:val="0"/>
          <w:marTop w:val="0"/>
          <w:marBottom w:val="0"/>
          <w:divBdr>
            <w:top w:val="none" w:sz="0" w:space="0" w:color="auto"/>
            <w:left w:val="none" w:sz="0" w:space="0" w:color="auto"/>
            <w:bottom w:val="none" w:sz="0" w:space="0" w:color="auto"/>
            <w:right w:val="none" w:sz="0" w:space="0" w:color="auto"/>
          </w:divBdr>
          <w:divsChild>
            <w:div w:id="142165410">
              <w:marLeft w:val="0"/>
              <w:marRight w:val="0"/>
              <w:marTop w:val="0"/>
              <w:marBottom w:val="0"/>
              <w:divBdr>
                <w:top w:val="none" w:sz="0" w:space="0" w:color="auto"/>
                <w:left w:val="none" w:sz="0" w:space="0" w:color="auto"/>
                <w:bottom w:val="none" w:sz="0" w:space="0" w:color="auto"/>
                <w:right w:val="none" w:sz="0" w:space="0" w:color="auto"/>
              </w:divBdr>
            </w:div>
          </w:divsChild>
        </w:div>
        <w:div w:id="737555012">
          <w:marLeft w:val="0"/>
          <w:marRight w:val="0"/>
          <w:marTop w:val="0"/>
          <w:marBottom w:val="0"/>
          <w:divBdr>
            <w:top w:val="none" w:sz="0" w:space="0" w:color="auto"/>
            <w:left w:val="none" w:sz="0" w:space="0" w:color="auto"/>
            <w:bottom w:val="none" w:sz="0" w:space="0" w:color="auto"/>
            <w:right w:val="none" w:sz="0" w:space="0" w:color="auto"/>
          </w:divBdr>
          <w:divsChild>
            <w:div w:id="1024332509">
              <w:marLeft w:val="0"/>
              <w:marRight w:val="0"/>
              <w:marTop w:val="0"/>
              <w:marBottom w:val="0"/>
              <w:divBdr>
                <w:top w:val="none" w:sz="0" w:space="0" w:color="auto"/>
                <w:left w:val="none" w:sz="0" w:space="0" w:color="auto"/>
                <w:bottom w:val="none" w:sz="0" w:space="0" w:color="auto"/>
                <w:right w:val="none" w:sz="0" w:space="0" w:color="auto"/>
              </w:divBdr>
            </w:div>
          </w:divsChild>
        </w:div>
        <w:div w:id="2145540025">
          <w:marLeft w:val="0"/>
          <w:marRight w:val="0"/>
          <w:marTop w:val="0"/>
          <w:marBottom w:val="0"/>
          <w:divBdr>
            <w:top w:val="none" w:sz="0" w:space="0" w:color="auto"/>
            <w:left w:val="none" w:sz="0" w:space="0" w:color="auto"/>
            <w:bottom w:val="none" w:sz="0" w:space="0" w:color="auto"/>
            <w:right w:val="none" w:sz="0" w:space="0" w:color="auto"/>
          </w:divBdr>
          <w:divsChild>
            <w:div w:id="2143423208">
              <w:marLeft w:val="0"/>
              <w:marRight w:val="0"/>
              <w:marTop w:val="0"/>
              <w:marBottom w:val="0"/>
              <w:divBdr>
                <w:top w:val="none" w:sz="0" w:space="0" w:color="auto"/>
                <w:left w:val="none" w:sz="0" w:space="0" w:color="auto"/>
                <w:bottom w:val="none" w:sz="0" w:space="0" w:color="auto"/>
                <w:right w:val="none" w:sz="0" w:space="0" w:color="auto"/>
              </w:divBdr>
            </w:div>
          </w:divsChild>
        </w:div>
        <w:div w:id="1747993029">
          <w:marLeft w:val="0"/>
          <w:marRight w:val="0"/>
          <w:marTop w:val="0"/>
          <w:marBottom w:val="0"/>
          <w:divBdr>
            <w:top w:val="none" w:sz="0" w:space="0" w:color="auto"/>
            <w:left w:val="none" w:sz="0" w:space="0" w:color="auto"/>
            <w:bottom w:val="none" w:sz="0" w:space="0" w:color="auto"/>
            <w:right w:val="none" w:sz="0" w:space="0" w:color="auto"/>
          </w:divBdr>
          <w:divsChild>
            <w:div w:id="2044820188">
              <w:marLeft w:val="0"/>
              <w:marRight w:val="0"/>
              <w:marTop w:val="0"/>
              <w:marBottom w:val="0"/>
              <w:divBdr>
                <w:top w:val="none" w:sz="0" w:space="0" w:color="auto"/>
                <w:left w:val="none" w:sz="0" w:space="0" w:color="auto"/>
                <w:bottom w:val="none" w:sz="0" w:space="0" w:color="auto"/>
                <w:right w:val="none" w:sz="0" w:space="0" w:color="auto"/>
              </w:divBdr>
            </w:div>
          </w:divsChild>
        </w:div>
        <w:div w:id="482742719">
          <w:marLeft w:val="0"/>
          <w:marRight w:val="0"/>
          <w:marTop w:val="0"/>
          <w:marBottom w:val="0"/>
          <w:divBdr>
            <w:top w:val="none" w:sz="0" w:space="0" w:color="auto"/>
            <w:left w:val="none" w:sz="0" w:space="0" w:color="auto"/>
            <w:bottom w:val="none" w:sz="0" w:space="0" w:color="auto"/>
            <w:right w:val="none" w:sz="0" w:space="0" w:color="auto"/>
          </w:divBdr>
          <w:divsChild>
            <w:div w:id="764613210">
              <w:marLeft w:val="0"/>
              <w:marRight w:val="0"/>
              <w:marTop w:val="0"/>
              <w:marBottom w:val="0"/>
              <w:divBdr>
                <w:top w:val="none" w:sz="0" w:space="0" w:color="auto"/>
                <w:left w:val="none" w:sz="0" w:space="0" w:color="auto"/>
                <w:bottom w:val="none" w:sz="0" w:space="0" w:color="auto"/>
                <w:right w:val="none" w:sz="0" w:space="0" w:color="auto"/>
              </w:divBdr>
            </w:div>
          </w:divsChild>
        </w:div>
        <w:div w:id="451019455">
          <w:marLeft w:val="0"/>
          <w:marRight w:val="0"/>
          <w:marTop w:val="0"/>
          <w:marBottom w:val="0"/>
          <w:divBdr>
            <w:top w:val="none" w:sz="0" w:space="0" w:color="auto"/>
            <w:left w:val="none" w:sz="0" w:space="0" w:color="auto"/>
            <w:bottom w:val="none" w:sz="0" w:space="0" w:color="auto"/>
            <w:right w:val="none" w:sz="0" w:space="0" w:color="auto"/>
          </w:divBdr>
          <w:divsChild>
            <w:div w:id="1603880495">
              <w:marLeft w:val="0"/>
              <w:marRight w:val="0"/>
              <w:marTop w:val="0"/>
              <w:marBottom w:val="0"/>
              <w:divBdr>
                <w:top w:val="none" w:sz="0" w:space="0" w:color="auto"/>
                <w:left w:val="none" w:sz="0" w:space="0" w:color="auto"/>
                <w:bottom w:val="none" w:sz="0" w:space="0" w:color="auto"/>
                <w:right w:val="none" w:sz="0" w:space="0" w:color="auto"/>
              </w:divBdr>
            </w:div>
          </w:divsChild>
        </w:div>
        <w:div w:id="314992233">
          <w:marLeft w:val="0"/>
          <w:marRight w:val="0"/>
          <w:marTop w:val="0"/>
          <w:marBottom w:val="0"/>
          <w:divBdr>
            <w:top w:val="none" w:sz="0" w:space="0" w:color="auto"/>
            <w:left w:val="none" w:sz="0" w:space="0" w:color="auto"/>
            <w:bottom w:val="none" w:sz="0" w:space="0" w:color="auto"/>
            <w:right w:val="none" w:sz="0" w:space="0" w:color="auto"/>
          </w:divBdr>
          <w:divsChild>
            <w:div w:id="1602376820">
              <w:marLeft w:val="0"/>
              <w:marRight w:val="0"/>
              <w:marTop w:val="0"/>
              <w:marBottom w:val="0"/>
              <w:divBdr>
                <w:top w:val="none" w:sz="0" w:space="0" w:color="auto"/>
                <w:left w:val="none" w:sz="0" w:space="0" w:color="auto"/>
                <w:bottom w:val="none" w:sz="0" w:space="0" w:color="auto"/>
                <w:right w:val="none" w:sz="0" w:space="0" w:color="auto"/>
              </w:divBdr>
            </w:div>
          </w:divsChild>
        </w:div>
        <w:div w:id="1926449963">
          <w:marLeft w:val="0"/>
          <w:marRight w:val="0"/>
          <w:marTop w:val="0"/>
          <w:marBottom w:val="0"/>
          <w:divBdr>
            <w:top w:val="none" w:sz="0" w:space="0" w:color="auto"/>
            <w:left w:val="none" w:sz="0" w:space="0" w:color="auto"/>
            <w:bottom w:val="none" w:sz="0" w:space="0" w:color="auto"/>
            <w:right w:val="none" w:sz="0" w:space="0" w:color="auto"/>
          </w:divBdr>
          <w:divsChild>
            <w:div w:id="1661543886">
              <w:marLeft w:val="0"/>
              <w:marRight w:val="0"/>
              <w:marTop w:val="0"/>
              <w:marBottom w:val="0"/>
              <w:divBdr>
                <w:top w:val="none" w:sz="0" w:space="0" w:color="auto"/>
                <w:left w:val="none" w:sz="0" w:space="0" w:color="auto"/>
                <w:bottom w:val="none" w:sz="0" w:space="0" w:color="auto"/>
                <w:right w:val="none" w:sz="0" w:space="0" w:color="auto"/>
              </w:divBdr>
            </w:div>
          </w:divsChild>
        </w:div>
        <w:div w:id="1766800565">
          <w:marLeft w:val="0"/>
          <w:marRight w:val="0"/>
          <w:marTop w:val="0"/>
          <w:marBottom w:val="0"/>
          <w:divBdr>
            <w:top w:val="none" w:sz="0" w:space="0" w:color="auto"/>
            <w:left w:val="none" w:sz="0" w:space="0" w:color="auto"/>
            <w:bottom w:val="none" w:sz="0" w:space="0" w:color="auto"/>
            <w:right w:val="none" w:sz="0" w:space="0" w:color="auto"/>
          </w:divBdr>
          <w:divsChild>
            <w:div w:id="1343431421">
              <w:marLeft w:val="0"/>
              <w:marRight w:val="0"/>
              <w:marTop w:val="0"/>
              <w:marBottom w:val="0"/>
              <w:divBdr>
                <w:top w:val="none" w:sz="0" w:space="0" w:color="auto"/>
                <w:left w:val="none" w:sz="0" w:space="0" w:color="auto"/>
                <w:bottom w:val="none" w:sz="0" w:space="0" w:color="auto"/>
                <w:right w:val="none" w:sz="0" w:space="0" w:color="auto"/>
              </w:divBdr>
            </w:div>
          </w:divsChild>
        </w:div>
        <w:div w:id="997878752">
          <w:marLeft w:val="0"/>
          <w:marRight w:val="0"/>
          <w:marTop w:val="0"/>
          <w:marBottom w:val="0"/>
          <w:divBdr>
            <w:top w:val="none" w:sz="0" w:space="0" w:color="auto"/>
            <w:left w:val="none" w:sz="0" w:space="0" w:color="auto"/>
            <w:bottom w:val="none" w:sz="0" w:space="0" w:color="auto"/>
            <w:right w:val="none" w:sz="0" w:space="0" w:color="auto"/>
          </w:divBdr>
          <w:divsChild>
            <w:div w:id="2096584755">
              <w:marLeft w:val="0"/>
              <w:marRight w:val="0"/>
              <w:marTop w:val="0"/>
              <w:marBottom w:val="0"/>
              <w:divBdr>
                <w:top w:val="none" w:sz="0" w:space="0" w:color="auto"/>
                <w:left w:val="none" w:sz="0" w:space="0" w:color="auto"/>
                <w:bottom w:val="none" w:sz="0" w:space="0" w:color="auto"/>
                <w:right w:val="none" w:sz="0" w:space="0" w:color="auto"/>
              </w:divBdr>
            </w:div>
          </w:divsChild>
        </w:div>
        <w:div w:id="471825823">
          <w:marLeft w:val="0"/>
          <w:marRight w:val="0"/>
          <w:marTop w:val="0"/>
          <w:marBottom w:val="0"/>
          <w:divBdr>
            <w:top w:val="none" w:sz="0" w:space="0" w:color="auto"/>
            <w:left w:val="none" w:sz="0" w:space="0" w:color="auto"/>
            <w:bottom w:val="none" w:sz="0" w:space="0" w:color="auto"/>
            <w:right w:val="none" w:sz="0" w:space="0" w:color="auto"/>
          </w:divBdr>
          <w:divsChild>
            <w:div w:id="463279850">
              <w:marLeft w:val="0"/>
              <w:marRight w:val="0"/>
              <w:marTop w:val="0"/>
              <w:marBottom w:val="0"/>
              <w:divBdr>
                <w:top w:val="none" w:sz="0" w:space="0" w:color="auto"/>
                <w:left w:val="none" w:sz="0" w:space="0" w:color="auto"/>
                <w:bottom w:val="none" w:sz="0" w:space="0" w:color="auto"/>
                <w:right w:val="none" w:sz="0" w:space="0" w:color="auto"/>
              </w:divBdr>
            </w:div>
          </w:divsChild>
        </w:div>
        <w:div w:id="1565144504">
          <w:marLeft w:val="0"/>
          <w:marRight w:val="0"/>
          <w:marTop w:val="0"/>
          <w:marBottom w:val="0"/>
          <w:divBdr>
            <w:top w:val="none" w:sz="0" w:space="0" w:color="auto"/>
            <w:left w:val="none" w:sz="0" w:space="0" w:color="auto"/>
            <w:bottom w:val="none" w:sz="0" w:space="0" w:color="auto"/>
            <w:right w:val="none" w:sz="0" w:space="0" w:color="auto"/>
          </w:divBdr>
          <w:divsChild>
            <w:div w:id="1833833662">
              <w:marLeft w:val="0"/>
              <w:marRight w:val="0"/>
              <w:marTop w:val="0"/>
              <w:marBottom w:val="0"/>
              <w:divBdr>
                <w:top w:val="none" w:sz="0" w:space="0" w:color="auto"/>
                <w:left w:val="none" w:sz="0" w:space="0" w:color="auto"/>
                <w:bottom w:val="none" w:sz="0" w:space="0" w:color="auto"/>
                <w:right w:val="none" w:sz="0" w:space="0" w:color="auto"/>
              </w:divBdr>
            </w:div>
          </w:divsChild>
        </w:div>
        <w:div w:id="336811759">
          <w:marLeft w:val="0"/>
          <w:marRight w:val="0"/>
          <w:marTop w:val="0"/>
          <w:marBottom w:val="0"/>
          <w:divBdr>
            <w:top w:val="none" w:sz="0" w:space="0" w:color="auto"/>
            <w:left w:val="none" w:sz="0" w:space="0" w:color="auto"/>
            <w:bottom w:val="none" w:sz="0" w:space="0" w:color="auto"/>
            <w:right w:val="none" w:sz="0" w:space="0" w:color="auto"/>
          </w:divBdr>
          <w:divsChild>
            <w:div w:id="15479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3724">
      <w:bodyDiv w:val="1"/>
      <w:marLeft w:val="0"/>
      <w:marRight w:val="0"/>
      <w:marTop w:val="0"/>
      <w:marBottom w:val="0"/>
      <w:divBdr>
        <w:top w:val="none" w:sz="0" w:space="0" w:color="auto"/>
        <w:left w:val="none" w:sz="0" w:space="0" w:color="auto"/>
        <w:bottom w:val="none" w:sz="0" w:space="0" w:color="auto"/>
        <w:right w:val="none" w:sz="0" w:space="0" w:color="auto"/>
      </w:divBdr>
    </w:div>
    <w:div w:id="1583830971">
      <w:bodyDiv w:val="1"/>
      <w:marLeft w:val="0"/>
      <w:marRight w:val="0"/>
      <w:marTop w:val="0"/>
      <w:marBottom w:val="0"/>
      <w:divBdr>
        <w:top w:val="none" w:sz="0" w:space="0" w:color="auto"/>
        <w:left w:val="none" w:sz="0" w:space="0" w:color="auto"/>
        <w:bottom w:val="none" w:sz="0" w:space="0" w:color="auto"/>
        <w:right w:val="none" w:sz="0" w:space="0" w:color="auto"/>
      </w:divBdr>
    </w:div>
    <w:div w:id="1667589452">
      <w:bodyDiv w:val="1"/>
      <w:marLeft w:val="0"/>
      <w:marRight w:val="0"/>
      <w:marTop w:val="0"/>
      <w:marBottom w:val="0"/>
      <w:divBdr>
        <w:top w:val="none" w:sz="0" w:space="0" w:color="auto"/>
        <w:left w:val="none" w:sz="0" w:space="0" w:color="auto"/>
        <w:bottom w:val="none" w:sz="0" w:space="0" w:color="auto"/>
        <w:right w:val="none" w:sz="0" w:space="0" w:color="auto"/>
      </w:divBdr>
    </w:div>
    <w:div w:id="1715889818">
      <w:bodyDiv w:val="1"/>
      <w:marLeft w:val="0"/>
      <w:marRight w:val="0"/>
      <w:marTop w:val="0"/>
      <w:marBottom w:val="0"/>
      <w:divBdr>
        <w:top w:val="none" w:sz="0" w:space="0" w:color="auto"/>
        <w:left w:val="none" w:sz="0" w:space="0" w:color="auto"/>
        <w:bottom w:val="none" w:sz="0" w:space="0" w:color="auto"/>
        <w:right w:val="none" w:sz="0" w:space="0" w:color="auto"/>
      </w:divBdr>
    </w:div>
    <w:div w:id="1722750233">
      <w:bodyDiv w:val="1"/>
      <w:marLeft w:val="0"/>
      <w:marRight w:val="0"/>
      <w:marTop w:val="0"/>
      <w:marBottom w:val="0"/>
      <w:divBdr>
        <w:top w:val="none" w:sz="0" w:space="0" w:color="auto"/>
        <w:left w:val="none" w:sz="0" w:space="0" w:color="auto"/>
        <w:bottom w:val="none" w:sz="0" w:space="0" w:color="auto"/>
        <w:right w:val="none" w:sz="0" w:space="0" w:color="auto"/>
      </w:divBdr>
    </w:div>
    <w:div w:id="1765564999">
      <w:bodyDiv w:val="1"/>
      <w:marLeft w:val="0"/>
      <w:marRight w:val="0"/>
      <w:marTop w:val="0"/>
      <w:marBottom w:val="0"/>
      <w:divBdr>
        <w:top w:val="none" w:sz="0" w:space="0" w:color="auto"/>
        <w:left w:val="none" w:sz="0" w:space="0" w:color="auto"/>
        <w:bottom w:val="none" w:sz="0" w:space="0" w:color="auto"/>
        <w:right w:val="none" w:sz="0" w:space="0" w:color="auto"/>
      </w:divBdr>
    </w:div>
    <w:div w:id="1771924656">
      <w:bodyDiv w:val="1"/>
      <w:marLeft w:val="0"/>
      <w:marRight w:val="0"/>
      <w:marTop w:val="0"/>
      <w:marBottom w:val="0"/>
      <w:divBdr>
        <w:top w:val="none" w:sz="0" w:space="0" w:color="auto"/>
        <w:left w:val="none" w:sz="0" w:space="0" w:color="auto"/>
        <w:bottom w:val="none" w:sz="0" w:space="0" w:color="auto"/>
        <w:right w:val="none" w:sz="0" w:space="0" w:color="auto"/>
      </w:divBdr>
    </w:div>
    <w:div w:id="1844320258">
      <w:bodyDiv w:val="1"/>
      <w:marLeft w:val="0"/>
      <w:marRight w:val="0"/>
      <w:marTop w:val="0"/>
      <w:marBottom w:val="0"/>
      <w:divBdr>
        <w:top w:val="none" w:sz="0" w:space="0" w:color="auto"/>
        <w:left w:val="none" w:sz="0" w:space="0" w:color="auto"/>
        <w:bottom w:val="none" w:sz="0" w:space="0" w:color="auto"/>
        <w:right w:val="none" w:sz="0" w:space="0" w:color="auto"/>
      </w:divBdr>
    </w:div>
    <w:div w:id="1918782384">
      <w:bodyDiv w:val="1"/>
      <w:marLeft w:val="0"/>
      <w:marRight w:val="0"/>
      <w:marTop w:val="0"/>
      <w:marBottom w:val="0"/>
      <w:divBdr>
        <w:top w:val="none" w:sz="0" w:space="0" w:color="auto"/>
        <w:left w:val="none" w:sz="0" w:space="0" w:color="auto"/>
        <w:bottom w:val="none" w:sz="0" w:space="0" w:color="auto"/>
        <w:right w:val="none" w:sz="0" w:space="0" w:color="auto"/>
      </w:divBdr>
      <w:divsChild>
        <w:div w:id="849489446">
          <w:marLeft w:val="0"/>
          <w:marRight w:val="0"/>
          <w:marTop w:val="0"/>
          <w:marBottom w:val="240"/>
          <w:divBdr>
            <w:top w:val="none" w:sz="0" w:space="0" w:color="auto"/>
            <w:left w:val="none" w:sz="0" w:space="0" w:color="auto"/>
            <w:bottom w:val="none" w:sz="0" w:space="0" w:color="auto"/>
            <w:right w:val="none" w:sz="0" w:space="0" w:color="auto"/>
          </w:divBdr>
          <w:divsChild>
            <w:div w:id="1328554368">
              <w:marLeft w:val="0"/>
              <w:marRight w:val="0"/>
              <w:marTop w:val="240"/>
              <w:marBottom w:val="240"/>
              <w:divBdr>
                <w:top w:val="single" w:sz="12" w:space="0" w:color="8E8E8E"/>
                <w:left w:val="none" w:sz="0" w:space="0" w:color="auto"/>
                <w:bottom w:val="single" w:sz="12" w:space="0" w:color="8E8E8E"/>
                <w:right w:val="none" w:sz="0" w:space="0" w:color="auto"/>
              </w:divBdr>
              <w:divsChild>
                <w:div w:id="1321620213">
                  <w:marLeft w:val="0"/>
                  <w:marRight w:val="0"/>
                  <w:marTop w:val="240"/>
                  <w:marBottom w:val="240"/>
                  <w:divBdr>
                    <w:top w:val="none" w:sz="0" w:space="0" w:color="auto"/>
                    <w:left w:val="none" w:sz="0" w:space="0" w:color="auto"/>
                    <w:bottom w:val="none" w:sz="0" w:space="0" w:color="auto"/>
                    <w:right w:val="none" w:sz="0" w:space="0" w:color="auto"/>
                  </w:divBdr>
                </w:div>
                <w:div w:id="565262649">
                  <w:marLeft w:val="360"/>
                  <w:marRight w:val="0"/>
                  <w:marTop w:val="0"/>
                  <w:marBottom w:val="0"/>
                  <w:divBdr>
                    <w:top w:val="none" w:sz="0" w:space="0" w:color="auto"/>
                    <w:left w:val="none" w:sz="0" w:space="0" w:color="auto"/>
                    <w:bottom w:val="none" w:sz="0" w:space="0" w:color="auto"/>
                    <w:right w:val="none" w:sz="0" w:space="0" w:color="auto"/>
                  </w:divBdr>
                  <w:divsChild>
                    <w:div w:id="7885966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84389140">
          <w:marLeft w:val="0"/>
          <w:marRight w:val="0"/>
          <w:marTop w:val="0"/>
          <w:marBottom w:val="240"/>
          <w:divBdr>
            <w:top w:val="none" w:sz="0" w:space="0" w:color="auto"/>
            <w:left w:val="none" w:sz="0" w:space="0" w:color="auto"/>
            <w:bottom w:val="none" w:sz="0" w:space="0" w:color="auto"/>
            <w:right w:val="none" w:sz="0" w:space="0" w:color="auto"/>
          </w:divBdr>
        </w:div>
      </w:divsChild>
    </w:div>
    <w:div w:id="1951811940">
      <w:bodyDiv w:val="1"/>
      <w:marLeft w:val="0"/>
      <w:marRight w:val="0"/>
      <w:marTop w:val="0"/>
      <w:marBottom w:val="0"/>
      <w:divBdr>
        <w:top w:val="none" w:sz="0" w:space="0" w:color="auto"/>
        <w:left w:val="none" w:sz="0" w:space="0" w:color="auto"/>
        <w:bottom w:val="none" w:sz="0" w:space="0" w:color="auto"/>
        <w:right w:val="none" w:sz="0" w:space="0" w:color="auto"/>
      </w:divBdr>
    </w:div>
    <w:div w:id="2072920264">
      <w:bodyDiv w:val="1"/>
      <w:marLeft w:val="0"/>
      <w:marRight w:val="0"/>
      <w:marTop w:val="0"/>
      <w:marBottom w:val="0"/>
      <w:divBdr>
        <w:top w:val="none" w:sz="0" w:space="0" w:color="auto"/>
        <w:left w:val="none" w:sz="0" w:space="0" w:color="auto"/>
        <w:bottom w:val="none" w:sz="0" w:space="0" w:color="auto"/>
        <w:right w:val="none" w:sz="0" w:space="0" w:color="auto"/>
      </w:divBdr>
    </w:div>
    <w:div w:id="2090540001">
      <w:bodyDiv w:val="1"/>
      <w:marLeft w:val="0"/>
      <w:marRight w:val="0"/>
      <w:marTop w:val="0"/>
      <w:marBottom w:val="0"/>
      <w:divBdr>
        <w:top w:val="none" w:sz="0" w:space="0" w:color="auto"/>
        <w:left w:val="none" w:sz="0" w:space="0" w:color="auto"/>
        <w:bottom w:val="none" w:sz="0" w:space="0" w:color="auto"/>
        <w:right w:val="none" w:sz="0" w:space="0" w:color="auto"/>
      </w:divBdr>
      <w:divsChild>
        <w:div w:id="1057048161">
          <w:marLeft w:val="0"/>
          <w:marRight w:val="0"/>
          <w:marTop w:val="0"/>
          <w:marBottom w:val="0"/>
          <w:divBdr>
            <w:top w:val="none" w:sz="0" w:space="0" w:color="auto"/>
            <w:left w:val="none" w:sz="0" w:space="0" w:color="auto"/>
            <w:bottom w:val="none" w:sz="0" w:space="0" w:color="auto"/>
            <w:right w:val="none" w:sz="0" w:space="0" w:color="auto"/>
          </w:divBdr>
          <w:divsChild>
            <w:div w:id="1495995418">
              <w:marLeft w:val="0"/>
              <w:marRight w:val="0"/>
              <w:marTop w:val="0"/>
              <w:marBottom w:val="0"/>
              <w:divBdr>
                <w:top w:val="none" w:sz="0" w:space="0" w:color="auto"/>
                <w:left w:val="none" w:sz="0" w:space="0" w:color="auto"/>
                <w:bottom w:val="none" w:sz="0" w:space="0" w:color="auto"/>
                <w:right w:val="none" w:sz="0" w:space="0" w:color="auto"/>
              </w:divBdr>
            </w:div>
          </w:divsChild>
        </w:div>
        <w:div w:id="811825982">
          <w:marLeft w:val="0"/>
          <w:marRight w:val="0"/>
          <w:marTop w:val="0"/>
          <w:marBottom w:val="0"/>
          <w:divBdr>
            <w:top w:val="none" w:sz="0" w:space="0" w:color="auto"/>
            <w:left w:val="none" w:sz="0" w:space="0" w:color="auto"/>
            <w:bottom w:val="none" w:sz="0" w:space="0" w:color="auto"/>
            <w:right w:val="none" w:sz="0" w:space="0" w:color="auto"/>
          </w:divBdr>
          <w:divsChild>
            <w:div w:id="39282026">
              <w:marLeft w:val="0"/>
              <w:marRight w:val="0"/>
              <w:marTop w:val="0"/>
              <w:marBottom w:val="0"/>
              <w:divBdr>
                <w:top w:val="none" w:sz="0" w:space="0" w:color="auto"/>
                <w:left w:val="none" w:sz="0" w:space="0" w:color="auto"/>
                <w:bottom w:val="none" w:sz="0" w:space="0" w:color="auto"/>
                <w:right w:val="none" w:sz="0" w:space="0" w:color="auto"/>
              </w:divBdr>
            </w:div>
          </w:divsChild>
        </w:div>
        <w:div w:id="557521837">
          <w:marLeft w:val="0"/>
          <w:marRight w:val="0"/>
          <w:marTop w:val="0"/>
          <w:marBottom w:val="0"/>
          <w:divBdr>
            <w:top w:val="none" w:sz="0" w:space="0" w:color="auto"/>
            <w:left w:val="none" w:sz="0" w:space="0" w:color="auto"/>
            <w:bottom w:val="none" w:sz="0" w:space="0" w:color="auto"/>
            <w:right w:val="none" w:sz="0" w:space="0" w:color="auto"/>
          </w:divBdr>
          <w:divsChild>
            <w:div w:id="349648033">
              <w:marLeft w:val="0"/>
              <w:marRight w:val="0"/>
              <w:marTop w:val="0"/>
              <w:marBottom w:val="0"/>
              <w:divBdr>
                <w:top w:val="none" w:sz="0" w:space="0" w:color="auto"/>
                <w:left w:val="none" w:sz="0" w:space="0" w:color="auto"/>
                <w:bottom w:val="none" w:sz="0" w:space="0" w:color="auto"/>
                <w:right w:val="none" w:sz="0" w:space="0" w:color="auto"/>
              </w:divBdr>
            </w:div>
          </w:divsChild>
        </w:div>
        <w:div w:id="717903017">
          <w:marLeft w:val="0"/>
          <w:marRight w:val="0"/>
          <w:marTop w:val="0"/>
          <w:marBottom w:val="0"/>
          <w:divBdr>
            <w:top w:val="none" w:sz="0" w:space="0" w:color="auto"/>
            <w:left w:val="none" w:sz="0" w:space="0" w:color="auto"/>
            <w:bottom w:val="none" w:sz="0" w:space="0" w:color="auto"/>
            <w:right w:val="none" w:sz="0" w:space="0" w:color="auto"/>
          </w:divBdr>
          <w:divsChild>
            <w:div w:id="1550338584">
              <w:marLeft w:val="0"/>
              <w:marRight w:val="0"/>
              <w:marTop w:val="0"/>
              <w:marBottom w:val="0"/>
              <w:divBdr>
                <w:top w:val="none" w:sz="0" w:space="0" w:color="auto"/>
                <w:left w:val="none" w:sz="0" w:space="0" w:color="auto"/>
                <w:bottom w:val="none" w:sz="0" w:space="0" w:color="auto"/>
                <w:right w:val="none" w:sz="0" w:space="0" w:color="auto"/>
              </w:divBdr>
            </w:div>
          </w:divsChild>
        </w:div>
        <w:div w:id="129787817">
          <w:marLeft w:val="0"/>
          <w:marRight w:val="0"/>
          <w:marTop w:val="0"/>
          <w:marBottom w:val="0"/>
          <w:divBdr>
            <w:top w:val="none" w:sz="0" w:space="0" w:color="auto"/>
            <w:left w:val="none" w:sz="0" w:space="0" w:color="auto"/>
            <w:bottom w:val="none" w:sz="0" w:space="0" w:color="auto"/>
            <w:right w:val="none" w:sz="0" w:space="0" w:color="auto"/>
          </w:divBdr>
          <w:divsChild>
            <w:div w:id="2014868108">
              <w:marLeft w:val="0"/>
              <w:marRight w:val="0"/>
              <w:marTop w:val="0"/>
              <w:marBottom w:val="0"/>
              <w:divBdr>
                <w:top w:val="none" w:sz="0" w:space="0" w:color="auto"/>
                <w:left w:val="none" w:sz="0" w:space="0" w:color="auto"/>
                <w:bottom w:val="none" w:sz="0" w:space="0" w:color="auto"/>
                <w:right w:val="none" w:sz="0" w:space="0" w:color="auto"/>
              </w:divBdr>
            </w:div>
          </w:divsChild>
        </w:div>
        <w:div w:id="1096167738">
          <w:marLeft w:val="0"/>
          <w:marRight w:val="0"/>
          <w:marTop w:val="0"/>
          <w:marBottom w:val="0"/>
          <w:divBdr>
            <w:top w:val="none" w:sz="0" w:space="0" w:color="auto"/>
            <w:left w:val="none" w:sz="0" w:space="0" w:color="auto"/>
            <w:bottom w:val="none" w:sz="0" w:space="0" w:color="auto"/>
            <w:right w:val="none" w:sz="0" w:space="0" w:color="auto"/>
          </w:divBdr>
          <w:divsChild>
            <w:div w:id="1652251246">
              <w:marLeft w:val="0"/>
              <w:marRight w:val="0"/>
              <w:marTop w:val="0"/>
              <w:marBottom w:val="0"/>
              <w:divBdr>
                <w:top w:val="none" w:sz="0" w:space="0" w:color="auto"/>
                <w:left w:val="none" w:sz="0" w:space="0" w:color="auto"/>
                <w:bottom w:val="none" w:sz="0" w:space="0" w:color="auto"/>
                <w:right w:val="none" w:sz="0" w:space="0" w:color="auto"/>
              </w:divBdr>
            </w:div>
          </w:divsChild>
        </w:div>
        <w:div w:id="568348670">
          <w:marLeft w:val="0"/>
          <w:marRight w:val="0"/>
          <w:marTop w:val="0"/>
          <w:marBottom w:val="0"/>
          <w:divBdr>
            <w:top w:val="none" w:sz="0" w:space="0" w:color="auto"/>
            <w:left w:val="none" w:sz="0" w:space="0" w:color="auto"/>
            <w:bottom w:val="none" w:sz="0" w:space="0" w:color="auto"/>
            <w:right w:val="none" w:sz="0" w:space="0" w:color="auto"/>
          </w:divBdr>
          <w:divsChild>
            <w:div w:id="313291468">
              <w:marLeft w:val="0"/>
              <w:marRight w:val="0"/>
              <w:marTop w:val="0"/>
              <w:marBottom w:val="0"/>
              <w:divBdr>
                <w:top w:val="none" w:sz="0" w:space="0" w:color="auto"/>
                <w:left w:val="none" w:sz="0" w:space="0" w:color="auto"/>
                <w:bottom w:val="none" w:sz="0" w:space="0" w:color="auto"/>
                <w:right w:val="none" w:sz="0" w:space="0" w:color="auto"/>
              </w:divBdr>
            </w:div>
          </w:divsChild>
        </w:div>
        <w:div w:id="1930843939">
          <w:marLeft w:val="0"/>
          <w:marRight w:val="0"/>
          <w:marTop w:val="0"/>
          <w:marBottom w:val="0"/>
          <w:divBdr>
            <w:top w:val="none" w:sz="0" w:space="0" w:color="auto"/>
            <w:left w:val="none" w:sz="0" w:space="0" w:color="auto"/>
            <w:bottom w:val="none" w:sz="0" w:space="0" w:color="auto"/>
            <w:right w:val="none" w:sz="0" w:space="0" w:color="auto"/>
          </w:divBdr>
          <w:divsChild>
            <w:div w:id="19670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420">
      <w:bodyDiv w:val="1"/>
      <w:marLeft w:val="0"/>
      <w:marRight w:val="0"/>
      <w:marTop w:val="0"/>
      <w:marBottom w:val="0"/>
      <w:divBdr>
        <w:top w:val="none" w:sz="0" w:space="0" w:color="auto"/>
        <w:left w:val="none" w:sz="0" w:space="0" w:color="auto"/>
        <w:bottom w:val="none" w:sz="0" w:space="0" w:color="auto"/>
        <w:right w:val="none" w:sz="0" w:space="0" w:color="auto"/>
      </w:divBdr>
    </w:div>
    <w:div w:id="2146266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2-0225-2610" TargetMode="External"/><Relationship Id="rId18" Type="http://schemas.openxmlformats.org/officeDocument/2006/relationships/hyperlink" Target="mailto:yanetmedallata@santotomas.cl" TargetMode="External"/><Relationship Id="rId26" Type="http://schemas.openxmlformats.org/officeDocument/2006/relationships/chart" Target="charts/chart3.xml"/><Relationship Id="rId39" Type="http://schemas.openxmlformats.org/officeDocument/2006/relationships/hyperlink" Target="https://alumnossantotomas-my.sharepoint.com/:f:/g/personal/danielaroblesta_santotomas_cl/EoUnfoF7kd5IoOm2m7byFd4Bss2XIYDsZ_HjMtr9Vqlh2Q?e=DCA21T" TargetMode="External"/><Relationship Id="rId21" Type="http://schemas.openxmlformats.org/officeDocument/2006/relationships/hyperlink" Target="mailto:vmenares@santotomas.cl" TargetMode="External"/><Relationship Id="rId34" Type="http://schemas.openxmlformats.org/officeDocument/2006/relationships/image" Target="media/image1.emf"/><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jramirezc@santotomas.cl" TargetMode="External"/><Relationship Id="rId29" Type="http://schemas.openxmlformats.org/officeDocument/2006/relationships/hyperlink" Target="https://www.antofagastanoticias.cl/2024/09/06/universidad-santo-toms-se-adjudic-traje-de-simulacin-de-edad-en-antofagasta/33100" TargetMode="External"/><Relationship Id="rId11" Type="http://schemas.openxmlformats.org/officeDocument/2006/relationships/endnotes" Target="endnotes.xml"/><Relationship Id="rId24" Type="http://schemas.openxmlformats.org/officeDocument/2006/relationships/chart" Target="charts/chart1.xml"/><Relationship Id="rId32" Type="http://schemas.openxmlformats.org/officeDocument/2006/relationships/hyperlink" Target="https://www.estrellaantofagasta.cl/impresa/2024/09/11/papel/" TargetMode="External"/><Relationship Id="rId37" Type="http://schemas.microsoft.com/office/2007/relationships/hdphoto" Target="media/hdphoto1.wdp"/><Relationship Id="rId40" Type="http://schemas.openxmlformats.org/officeDocument/2006/relationships/hyperlink" Target="https://alumnossantotomas-my.sharepoint.com/:f:/g/personal/danielaroblesta_santotomas_cl/EmBXGeqAYTlGn5LT9AakW4wBGuIuvXjpHAAEFbvzagUvuQ?e=u7YbDl" TargetMode="External"/><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orcid.org/0000-0003-1262-1552" TargetMode="External"/><Relationship Id="rId23" Type="http://schemas.openxmlformats.org/officeDocument/2006/relationships/hyperlink" Target="https://orcid.org/0000-0002-8046-0482" TargetMode="External"/><Relationship Id="rId28" Type="http://schemas.openxmlformats.org/officeDocument/2006/relationships/chart" Target="charts/chart5.xml"/><Relationship Id="rId36" Type="http://schemas.openxmlformats.org/officeDocument/2006/relationships/image" Target="media/image3.png"/><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mailto:pianovoabu@santotomas.cl" TargetMode="External"/><Relationship Id="rId31" Type="http://schemas.openxmlformats.org/officeDocument/2006/relationships/hyperlink" Target="https://regionesnoticias.cl/antofagasta/2024/09/06/universidad-santo-tomas-se-adjudico-traje-de-simulacion-de-edad-en-antofagasta/45609" TargetMode="External"/><Relationship Id="rId44" Type="http://schemas.openxmlformats.org/officeDocument/2006/relationships/footer" Target="footer1.xml"/><Relationship Id="rId52"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Fgonzalez56@santotomas.cl" TargetMode="External"/><Relationship Id="rId22" Type="http://schemas.openxmlformats.org/officeDocument/2006/relationships/hyperlink" Target="mailto:aledezma@santotomas.cl" TargetMode="External"/><Relationship Id="rId27" Type="http://schemas.openxmlformats.org/officeDocument/2006/relationships/chart" Target="charts/chart4.xml"/><Relationship Id="rId30" Type="http://schemas.openxmlformats.org/officeDocument/2006/relationships/hyperlink" Target="https://elreferente.cl/universidad-santo-tomas-implementa-simulador-gerontologico-para-ensenar-cuidado-de-personas-mayores/" TargetMode="External"/><Relationship Id="rId35" Type="http://schemas.openxmlformats.org/officeDocument/2006/relationships/image" Target="media/image2.jpe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danielaroblesta@santotomas.cl" TargetMode="External"/><Relationship Id="rId17" Type="http://schemas.openxmlformats.org/officeDocument/2006/relationships/hyperlink" Target="https://orcid.org/0000-0003-0656-191X" TargetMode="External"/><Relationship Id="rId25" Type="http://schemas.openxmlformats.org/officeDocument/2006/relationships/chart" Target="charts/chart2.xml"/><Relationship Id="rId33" Type="http://schemas.openxmlformats.org/officeDocument/2006/relationships/hyperlink" Target="https://alumnossantotomas-my.sharepoint.com/:f:/g/personal/danielaroblesta_santotomas_cl/Eml8wydIX7NCtprPW7a5UX4BrNXFXhzlQK2_mzsfrhjnJg?e=dQLsb7" TargetMode="External"/><Relationship Id="rId38" Type="http://schemas.openxmlformats.org/officeDocument/2006/relationships/hyperlink" Target="https://alumnossantotomas-my.sharepoint.com/:f:/g/personal/danielaroblesta_santotomas_cl/EhaKlLdZmDlMmmCvJXU9-aIBy9DT9agSqZMjPlvpYwAvYQ?e=E31Vh0" TargetMode="External"/><Relationship Id="rId46" Type="http://schemas.openxmlformats.org/officeDocument/2006/relationships/header" Target="header3.xml"/><Relationship Id="rId20" Type="http://schemas.openxmlformats.org/officeDocument/2006/relationships/hyperlink" Target="https://orcid.org/0009-0009-5162-1193" TargetMode="External"/><Relationship Id="rId41" Type="http://schemas.openxmlformats.org/officeDocument/2006/relationships/hyperlink" Target="https://alumnossantotomas-my.sharepoint.com/:f:/g/personal/danielaroblesta_santotomas_cl/EqprJreCma1BgpUl1BLHh5ABp7kWR_zCrF-5D5pTTXwSZg?e=A0hLSF"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60" b="0" i="0" u="none" strike="noStrike" kern="1200" spc="0" baseline="0">
              <a:solidFill>
                <a:schemeClr val="tx1">
                  <a:lumMod val="65000"/>
                  <a:lumOff val="35000"/>
                </a:schemeClr>
              </a:solidFill>
              <a:latin typeface="+mj-lt"/>
              <a:ea typeface="+mn-ea"/>
              <a:cs typeface="+mn-cs"/>
            </a:defRPr>
          </a:pPr>
          <a:endParaRPr lang="es-CL"/>
        </a:p>
      </c:txPr>
    </c:title>
    <c:autoTitleDeleted val="0"/>
    <c:plotArea>
      <c:layout/>
      <c:pieChart>
        <c:varyColors val="1"/>
        <c:ser>
          <c:idx val="0"/>
          <c:order val="0"/>
          <c:tx>
            <c:strRef>
              <c:f>Hoja1!$B$1</c:f>
              <c:strCache>
                <c:ptCount val="1"/>
                <c:pt idx="0">
                  <c:v>Sexo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25-4FB7-B71E-E67FB2F72DF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25-4FB7-B71E-E67FB2F72DFF}"/>
              </c:ext>
            </c:extLst>
          </c:dPt>
          <c:cat>
            <c:strRef>
              <c:f>Hoja1!$A$2:$A$3</c:f>
              <c:strCache>
                <c:ptCount val="2"/>
                <c:pt idx="0">
                  <c:v>Hombres</c:v>
                </c:pt>
                <c:pt idx="1">
                  <c:v>Mujeres</c:v>
                </c:pt>
              </c:strCache>
            </c:strRef>
          </c:cat>
          <c:val>
            <c:numRef>
              <c:f>Hoja1!$B$2:$B$3</c:f>
              <c:numCache>
                <c:formatCode>General</c:formatCode>
                <c:ptCount val="2"/>
                <c:pt idx="0">
                  <c:v>7</c:v>
                </c:pt>
                <c:pt idx="1">
                  <c:v>21</c:v>
                </c:pt>
              </c:numCache>
            </c:numRef>
          </c:val>
          <c:extLst>
            <c:ext xmlns:c16="http://schemas.microsoft.com/office/drawing/2014/chart" uri="{C3380CC4-5D6E-409C-BE32-E72D297353CC}">
              <c16:uniqueId val="{00000000-63E6-4A98-9A55-037B984873C0}"/>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j-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latin typeface="+mj-lt"/>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j-lt"/>
              <a:ea typeface="+mn-ea"/>
              <a:cs typeface="+mn-cs"/>
            </a:defRPr>
          </a:pPr>
          <a:endParaRPr lang="es-CL"/>
        </a:p>
      </c:txPr>
    </c:title>
    <c:autoTitleDeleted val="0"/>
    <c:plotArea>
      <c:layout/>
      <c:pieChart>
        <c:varyColors val="1"/>
        <c:ser>
          <c:idx val="0"/>
          <c:order val="0"/>
          <c:tx>
            <c:strRef>
              <c:f>Hoja1!$B$1</c:f>
              <c:strCache>
                <c:ptCount val="1"/>
                <c:pt idx="0">
                  <c:v>Cuidad de origen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A06-48DE-BA1D-86ED96C261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A06-48DE-BA1D-86ED96C261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A06-48DE-BA1D-86ED96C2618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A06-48DE-BA1D-86ED96C2618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A06-48DE-BA1D-86ED96C2618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A06-48DE-BA1D-86ED96C2618E}"/>
              </c:ext>
            </c:extLst>
          </c:dPt>
          <c:cat>
            <c:strRef>
              <c:f>Hoja1!$A$2:$A$7</c:f>
              <c:strCache>
                <c:ptCount val="6"/>
                <c:pt idx="0">
                  <c:v>Antofagasta</c:v>
                </c:pt>
                <c:pt idx="1">
                  <c:v>Calama</c:v>
                </c:pt>
                <c:pt idx="2">
                  <c:v>Iquique</c:v>
                </c:pt>
                <c:pt idx="3">
                  <c:v>María Elena</c:v>
                </c:pt>
                <c:pt idx="4">
                  <c:v>Sierra gorda o Baquedano</c:v>
                </c:pt>
                <c:pt idx="5">
                  <c:v>Tocopilla</c:v>
                </c:pt>
              </c:strCache>
            </c:strRef>
          </c:cat>
          <c:val>
            <c:numRef>
              <c:f>Hoja1!$B$2:$B$7</c:f>
              <c:numCache>
                <c:formatCode>General</c:formatCode>
                <c:ptCount val="6"/>
                <c:pt idx="0">
                  <c:v>22</c:v>
                </c:pt>
                <c:pt idx="1">
                  <c:v>2</c:v>
                </c:pt>
                <c:pt idx="2">
                  <c:v>1</c:v>
                </c:pt>
                <c:pt idx="3">
                  <c:v>1</c:v>
                </c:pt>
                <c:pt idx="4">
                  <c:v>1</c:v>
                </c:pt>
                <c:pt idx="5">
                  <c:v>1</c:v>
                </c:pt>
              </c:numCache>
            </c:numRef>
          </c:val>
          <c:extLst>
            <c:ext xmlns:c16="http://schemas.microsoft.com/office/drawing/2014/chart" uri="{C3380CC4-5D6E-409C-BE32-E72D297353CC}">
              <c16:uniqueId val="{00000000-318A-452B-934C-A981F162000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j-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mj-lt"/>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Carrera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732-4451-A61F-E3EEB197FF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732-4451-A61F-E3EEB197FF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732-4451-A61F-E3EEB197FFE4}"/>
              </c:ext>
            </c:extLst>
          </c:dPt>
          <c:cat>
            <c:strRef>
              <c:f>Hoja1!$A$2:$A$4</c:f>
              <c:strCache>
                <c:ptCount val="3"/>
                <c:pt idx="0">
                  <c:v>Enfermería</c:v>
                </c:pt>
                <c:pt idx="1">
                  <c:v>Kinesiología</c:v>
                </c:pt>
                <c:pt idx="2">
                  <c:v>Nutrición y dietética</c:v>
                </c:pt>
              </c:strCache>
            </c:strRef>
          </c:cat>
          <c:val>
            <c:numRef>
              <c:f>Hoja1!$B$2:$B$4</c:f>
              <c:numCache>
                <c:formatCode>General</c:formatCode>
                <c:ptCount val="3"/>
                <c:pt idx="0">
                  <c:v>10</c:v>
                </c:pt>
                <c:pt idx="1">
                  <c:v>9</c:v>
                </c:pt>
                <c:pt idx="2">
                  <c:v>9</c:v>
                </c:pt>
              </c:numCache>
            </c:numRef>
          </c:val>
          <c:extLst>
            <c:ext xmlns:c16="http://schemas.microsoft.com/office/drawing/2014/chart" uri="{C3380CC4-5D6E-409C-BE32-E72D297353CC}">
              <c16:uniqueId val="{00000000-A9A3-42B2-847D-875979F0374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Personas mayores en el hogar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84-40AB-8B30-14F4D51E8F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84-40AB-8B30-14F4D51E8F71}"/>
              </c:ext>
            </c:extLst>
          </c:dPt>
          <c:cat>
            <c:strRef>
              <c:f>Hoja1!$A$2:$A$3</c:f>
              <c:strCache>
                <c:ptCount val="2"/>
                <c:pt idx="0">
                  <c:v>No</c:v>
                </c:pt>
                <c:pt idx="1">
                  <c:v>Sí</c:v>
                </c:pt>
              </c:strCache>
            </c:strRef>
          </c:cat>
          <c:val>
            <c:numRef>
              <c:f>Hoja1!$B$2:$B$3</c:f>
              <c:numCache>
                <c:formatCode>General</c:formatCode>
                <c:ptCount val="2"/>
                <c:pt idx="0">
                  <c:v>18</c:v>
                </c:pt>
                <c:pt idx="1">
                  <c:v>10</c:v>
                </c:pt>
              </c:numCache>
            </c:numRef>
          </c:val>
          <c:extLst>
            <c:ext xmlns:c16="http://schemas.microsoft.com/office/drawing/2014/chart" uri="{C3380CC4-5D6E-409C-BE32-E72D297353CC}">
              <c16:uniqueId val="{00000004-F984-40AB-8B30-14F4D51E8F7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RELACION</a:t>
            </a:r>
            <a:r>
              <a:rPr lang="en-US" baseline="0"/>
              <a:t> DE LA PERSONA MAYOR QUE VIVE EN EL HOGAR</a:t>
            </a: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Ventas</c:v>
                </c:pt>
              </c:strCache>
            </c:strRef>
          </c:tx>
          <c:dPt>
            <c:idx val="0"/>
            <c:bubble3D val="0"/>
            <c:spPr>
              <a:solidFill>
                <a:srgbClr val="FF000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C77-47F1-AB0D-C04A9D7979ED}"/>
              </c:ext>
            </c:extLst>
          </c:dPt>
          <c:dPt>
            <c:idx val="1"/>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C77-47F1-AB0D-C04A9D7979E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C77-47F1-AB0D-C04A9D7979ED}"/>
              </c:ext>
            </c:extLst>
          </c:dPt>
          <c:dPt>
            <c:idx val="3"/>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C77-47F1-AB0D-C04A9D7979E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L"/>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Ninguno</c:v>
                </c:pt>
                <c:pt idx="1">
                  <c:v>Padre</c:v>
                </c:pt>
                <c:pt idx="2">
                  <c:v>Madre</c:v>
                </c:pt>
                <c:pt idx="3">
                  <c:v>Ambos</c:v>
                </c:pt>
              </c:strCache>
            </c:strRef>
          </c:cat>
          <c:val>
            <c:numRef>
              <c:f>Hoja1!$B$2:$B$5</c:f>
              <c:numCache>
                <c:formatCode>General</c:formatCode>
                <c:ptCount val="4"/>
                <c:pt idx="0">
                  <c:v>85.7</c:v>
                </c:pt>
                <c:pt idx="1">
                  <c:v>10.7</c:v>
                </c:pt>
                <c:pt idx="2">
                  <c:v>0</c:v>
                </c:pt>
                <c:pt idx="3">
                  <c:v>3.6</c:v>
                </c:pt>
              </c:numCache>
            </c:numRef>
          </c:val>
          <c:extLst>
            <c:ext xmlns:c16="http://schemas.microsoft.com/office/drawing/2014/chart" uri="{C3380CC4-5D6E-409C-BE32-E72D297353CC}">
              <c16:uniqueId val="{00000008-CC77-47F1-AB0D-C04A9D7979ED}"/>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21DF6E0-30FE-BB4F-AE72-3B79C9128177}"/>
      </w:docPartPr>
      <w:docPartBody>
        <w:p w:rsidR="008D050F" w:rsidRDefault="00A25336">
          <w:r w:rsidRPr="007A3223">
            <w:rPr>
              <w:rStyle w:val="Textodelmarcadordeposicin"/>
            </w:rPr>
            <w:t>Haga clic o pulse aquí para escribir texto.</w:t>
          </w:r>
        </w:p>
      </w:docPartBody>
    </w:docPart>
    <w:docPart>
      <w:docPartPr>
        <w:name w:val="0F797CB41D4A4E03B60DD93B5EDB2AB6"/>
        <w:category>
          <w:name w:val="General"/>
          <w:gallery w:val="placeholder"/>
        </w:category>
        <w:types>
          <w:type w:val="bbPlcHdr"/>
        </w:types>
        <w:behaviors>
          <w:behavior w:val="content"/>
        </w:behaviors>
        <w:guid w:val="{48AC42D7-27D5-41DB-876B-5F45031C82BA}"/>
      </w:docPartPr>
      <w:docPartBody>
        <w:p w:rsidR="00E137C4" w:rsidRDefault="00F01427" w:rsidP="00F01427">
          <w:pPr>
            <w:pStyle w:val="0F797CB41D4A4E03B60DD93B5EDB2AB6"/>
          </w:pPr>
          <w:r w:rsidRPr="007A322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36"/>
    <w:rsid w:val="000412F3"/>
    <w:rsid w:val="00150CD2"/>
    <w:rsid w:val="001C0CA2"/>
    <w:rsid w:val="001F7D84"/>
    <w:rsid w:val="002B51A6"/>
    <w:rsid w:val="002C7C81"/>
    <w:rsid w:val="002F54CB"/>
    <w:rsid w:val="0051337A"/>
    <w:rsid w:val="005D6695"/>
    <w:rsid w:val="00606615"/>
    <w:rsid w:val="00642045"/>
    <w:rsid w:val="006F3C19"/>
    <w:rsid w:val="00707FDA"/>
    <w:rsid w:val="0077281B"/>
    <w:rsid w:val="008D050F"/>
    <w:rsid w:val="00915588"/>
    <w:rsid w:val="00915D17"/>
    <w:rsid w:val="00A25336"/>
    <w:rsid w:val="00A25BE8"/>
    <w:rsid w:val="00C24EEA"/>
    <w:rsid w:val="00CC7AC7"/>
    <w:rsid w:val="00D576FA"/>
    <w:rsid w:val="00E11A01"/>
    <w:rsid w:val="00E137C4"/>
    <w:rsid w:val="00E577DF"/>
    <w:rsid w:val="00E93120"/>
    <w:rsid w:val="00EA29FE"/>
    <w:rsid w:val="00F01427"/>
    <w:rsid w:val="00F308AD"/>
    <w:rsid w:val="00FD7059"/>
    <w:rsid w:val="00FE4B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ES_trad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01427"/>
    <w:rPr>
      <w:color w:val="666666"/>
    </w:rPr>
  </w:style>
  <w:style w:type="paragraph" w:customStyle="1" w:styleId="0F797CB41D4A4E03B60DD93B5EDB2AB6">
    <w:name w:val="0F797CB41D4A4E03B60DD93B5EDB2AB6"/>
    <w:rsid w:val="00F01427"/>
    <w:rPr>
      <w:lang w:eastAsia="es-C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E3DA4B-DC96-8844-A505-80106859AF05}">
  <we:reference id="f78a3046-9e99-4300-aa2b-5814002b01a2" version="1.55.1.0" store="EXCatalog" storeType="EXCatalog"/>
  <we:alternateReferences>
    <we:reference id="WA104382081" version="1.55.1.0" store="es-CL" storeType="OMEX"/>
  </we:alternateReferences>
  <we:properties>
    <we:property name="MENDELEY_CITATIONS" value="[{&quot;citationID&quot;:&quot;MENDELEY_CITATION_41e05f77-cb6b-4483-8b6b-b453be090f26&quot;,&quot;properties&quot;:{&quot;noteIndex&quot;:0},&quot;isEdited&quot;:false,&quot;manualOverride&quot;:{&quot;isManuallyOverridden&quot;:false,&quot;citeprocText&quot;:&quot;(Instituto Nacional de Estadísticas, n.d.)&quot;,&quot;manualOverrideText&quot;:&quot;&quot;},&quot;citationTag&quot;:&quot;MENDELEY_CITATION_v3_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&quot;,&quot;citationItems&quot;:[{&quot;id&quot;:&quot;b6f7c203-b9a8-3fbb-b5e2-669e3bcf73aa&quot;,&quot;itemData&quot;:{&quot;type&quot;:&quot;article-journal&quot;,&quot;id&quot;:&quot;b6f7c203-b9a8-3fbb-b5e2-669e3bcf73aa&quot;,&quot;title&quot;:&quot;Estimaciones y proyecciones de la población de Chile 1992-2050 Síntesis de Resultados&quot;,&quot;author&quot;:[{&quot;family&quot;:&quot;Instituto Nacional de Estadísticas&quot;,&quot;given&quot;:&quot;&quot;,&quot;parse-names&quot;:false,&quot;dropping-particle&quot;:&quot;&quot;,&quot;non-dropping-particle&quot;:&quot;&quot;}],&quot;accessed&quot;:{&quot;date-parts&quot;:[[2024,9,25]]},&quot;URL&quot;:&quot;https://www.ine.gob.cl/docs/default-source/proyecciones-de-poblacion/publicaciones-y-anuarios/base-2017/ine_estimaciones-y-proyecciones-de-población-1992-2050_base-2017_síntesis.pdf?sfvrsn=c623983e_6&quot;,&quot;container-title-short&quot;:&quot;&quot;},&quot;isTemporary&quot;:false}]},{&quot;citationID&quot;:&quot;MENDELEY_CITATION_08df4767-ffe0-4d22-bb9c-70fbb5d108c3&quot;,&quot;properties&quot;:{&quot;noteIndex&quot;:0},&quot;isEdited&quot;:false,&quot;manualOverride&quot;:{&quot;isManuallyOverridden&quot;:false,&quot;citeprocText&quot;:&quot;(Chang et al., 2020; Leon &amp;#38; Bozanic, 2022)&quot;,&quot;manualOverrideText&quot;:&quot;&quot;},&quot;citationTag&quot;:&quot;MENDELEY_CITATION_v3_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&quot;,&quot;citationItems&quot;:[{&quot;id&quot;:&quot;2fbc21e1-62b9-30bb-bae8-bb053aad5f6a&quot;,&quot;itemData&quot;:{&quot;type&quot;:&quot;article-journal&quot;,&quot;id&quot;:&quot;2fbc21e1-62b9-30bb-bae8-bb053aad5f6a&quot;,&quot;title&quot;:&quot;Global reach of ageism on older persons’ health: A systematic review&quot;,&quot;author&quot;:[{&quot;family&quot;:&quot;Chang&quot;,&quot;given&quot;:&quot;E-Shien&quot;,&quot;parse-names&quot;:false,&quot;dropping-particle&quot;:&quot;&quot;,&quot;non-dropping-particle&quot;:&quot;&quot;},{&quot;family&quot;:&quot;Kannoth&quot;,&quot;given&quot;:&quot;Sneha&quot;,&quot;parse-names&quot;:false,&quot;dropping-particle&quot;:&quot;&quot;,&quot;non-dropping-particle&quot;:&quot;&quot;},{&quot;family&quot;:&quot;Levy&quot;,&quot;given&quot;:&quot;Samantha&quot;,&quot;parse-names&quot;:false,&quot;dropping-particle&quot;:&quot;&quot;,&quot;non-dropping-particle&quot;:&quot;&quot;},{&quot;family&quot;:&quot;Wang&quot;,&quot;given&quot;:&quot;Shi-Yi&quot;,&quot;parse-names&quot;:false,&quot;dropping-particle&quot;:&quot;&quot;,&quot;non-dropping-particle&quot;:&quot;&quot;},{&quot;family&quot;:&quot;Lee&quot;,&quot;given&quot;:&quot;John E.&quot;,&quot;parse-names&quot;:false,&quot;dropping-particle&quot;:&quot;&quot;,&quot;non-dropping-particle&quot;:&quot;&quot;},{&quot;family&quot;:&quot;Levy&quot;,&quot;given&quot;:&quot;Becca R.&quot;,&quot;parse-names&quot;:false,&quot;dropping-particle&quot;:&quot;&quot;,&quot;non-dropping-particle&quot;:&quot;&quot;}],&quot;container-title&quot;:&quot;PLOS ONE&quot;,&quot;DOI&quot;:&quot;10.1371/journal.pone.0220857&quot;,&quot;ISSN&quot;:&quot;1932-6203&quot;,&quot;issued&quot;:{&quot;date-parts&quot;:[[2020,1,15]]},&quot;page&quot;:&quot;e0220857&quot;,&quot;issue&quot;:&quot;1&quot;,&quot;volume&quot;:&quot;15&quot;,&quot;container-title-short&quot;:&quot;PLoS One&quot;},&quot;isTemporary&quot;:false},{&quot;id&quot;:&quot;2ddc72f4-7466-3ac1-8da2-3955a101f884&quot;,&quot;itemData&quot;:{&quot;type&quot;:&quot;article-journal&quot;,&quot;id&quot;:&quot;2ddc72f4-7466-3ac1-8da2-3955a101f884&quot;,&quot;title&quot;:&quot;Viejismo y su efecto en Salud&quot;,&quot;author&quot;:[{&quot;family&quot;:&quot;Leon&quot;,&quot;given&quot;:&quot;Tomas&quot;,&quot;parse-names&quot;:false,&quot;dropping-particle&quot;:&quot;&quot;,&quot;non-dropping-particle&quot;:&quot;&quot;},{&quot;family&quot;:&quot;Bozanic&quot;,&quot;given&quot;:&quot;Agnieszka&quot;,&quot;parse-names&quot;:false,&quot;dropping-particle&quot;:&quot;&quot;,&quot;non-dropping-particle&quot;:&quot;&quot;}],&quot;container-title&quot;:&quot;REV. CHIL NEURO-PSIQUIAT &quot;,&quot;URL&quot;:&quot;www.sonepsyn.cl&quot;,&quot;issued&quot;:{&quot;date-parts&quot;:[[2022]]},&quot;page&quot;:&quot;497-499&quot;,&quot;issue&quot;:&quot;4&quot;,&quot;volume&quot;:&quot;60&quot;,&quot;container-title-short&quot;:&quot;&quot;},&quot;isTemporary&quot;:false}]},{&quot;citationID&quot;:&quot;MENDELEY_CITATION_389daeab-ceeb-4aaf-bd71-a53ffa28c62b&quot;,&quot;properties&quot;:{&quot;noteIndex&quot;:0},&quot;isEdited&quot;:false,&quot;manualOverride&quot;:{&quot;isManuallyOverridden&quot;:false,&quot;citeprocText&quot;:&quot;(Gerhardy et al., 2022)&quot;,&quot;manualOverrideText&quot;:&quot;&quot;},&quot;citationTag&quot;:&quot;MENDELEY_CITATION_v3_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&quot;,&quot;citationItems&quot;:[{&quot;id&quot;:&quot;d912b95e-f208-3c6f-8e71-e34be4c6db47&quot;,&quot;itemData&quot;:{&quot;type&quot;:&quot;article-journal&quot;,&quot;id&quot;:&quot;d912b95e-f208-3c6f-8e71-e34be4c6db47&quot;,&quot;title&quot;:&quot;Effects of age simulation suits on psychological and physical outcomes: a systematic review&quot;,&quot;author&quot;:[{&quot;family&quot;:&quot;Gerhardy&quot;,&quot;given&quot;:&quot;Thomas H&quot;,&quot;parse-names&quot;:false,&quot;dropping-particle&quot;:&quot;&quot;,&quot;non-dropping-particle&quot;:&quot;&quot;},{&quot;family&quot;:&quot;Schlomann&quot;,&quot;given&quot;:&quot;Anna&quot;,&quot;parse-names&quot;:false,&quot;dropping-particle&quot;:&quot;&quot;,&quot;non-dropping-particle&quot;:&quot;&quot;},{&quot;family&quot;:&quot;Wahl&quot;,&quot;given&quot;:&quot;Hans-Werner&quot;,&quot;parse-names&quot;:false,&quot;dropping-particle&quot;:&quot;&quot;,&quot;non-dropping-particle&quot;:&quot;&quot;},{&quot;family&quot;:&quot;Schmidt&quot;,&quot;given&quot;:&quot;Laura I&quot;,&quot;parse-names&quot;:false,&quot;dropping-particle&quot;:&quot;&quot;,&quot;non-dropping-particle&quot;:&quot;&quot;}],&quot;container-title&quot;:&quot;European Journal of Ageing&quot;,&quot;container-title-short&quot;:&quot;Eur J Ageing&quot;,&quot;accessed&quot;:{&quot;date-parts&quot;:[[2024,9,26]]},&quot;DOI&quot;:&quot;10.1007/s10433-022-00722-1&quot;,&quot;ISBN&quot;:&quot;0123456789&quot;,&quot;URL&quot;:&quot;https://doi.org/10.1007/s10433-022-00722-1&quot;,&quot;issued&quot;:{&quot;date-parts&quot;:[[2022]]},&quot;page&quot;:&quot;953-976&quot;,&quot;abstract&quot;:&quot;Age simulation suits (ASS) are widely used to simulate sensory and physical restrictions that typically occur as people age. This review has two objectives: first, we synthesize the current research on ASS in terms of the observed psychological and physical effects associated with ASS. Second, we analyze indicators able to estimate the validity of ASS in simulating \&quot;true\&quot; ageing processes. Following the PRISMA guidelines, eight electronic databases were searched (BASE, Cinhal, Cochrane, Google Scholar, ProQuest, PsychINFO, Pubmed, and Web of Science). Qualitative and quantitative studies addressing effects of ASS interventions regarding psychological outcomes (i.e., empathy, attitudes) or physical parameters (i.e., gait, balance) were included. The Mixed Methods Appraisal Tool was applied for quality assessment. Of 1890 identified citations, we included 94 for full-text screening and finally 26 studies were examined. Publication years ranged from 2001 to 2021. Study populations were predominantly based on students in health-related disciplines. Results suggest that ASS can initiate positive effects on attitudes toward (d weighted = 0.33) and empathy for older adults (d weighted = 0.54). Physical performance was significantly reduced; however, there is only little evidence of a realistic simulation of typical ageing processes. Although positive effects of ASS are supported to some extent, more diverse study populations and high-quality controlled designs are needed. Further, validation studies examining whether the simulation indeed reflects \&quot;real\&quot; ageing are needed and should build on reference data generated by standardized geriatric assessments or adequate comparison groups of older adults. Prospero registration: 232686.&quot;,&quot;volume&quot;:&quot;19&quot;},&quot;isTemporary&quot;:false}]},{&quot;citationID&quot;:&quot;MENDELEY_CITATION_f4bf30f2-29be-4fa9-bd33-c90ce4dfa52d&quot;,&quot;properties&quot;:{&quot;noteIndex&quot;:0},&quot;isEdited&quot;:false,&quot;manualOverride&quot;:{&quot;isManuallyOverridden&quot;:false,&quot;citeprocText&quot;:&quot;(Donoso-Stuardo. Paula et al., 2024)&quot;,&quot;manualOverrideText&quot;:&quot;&quot;},&quot;citationTag&quot;:&quot;MENDELEY_CITATION_v3_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&quot;,&quot;citationItems&quot;:[{&quot;id&quot;:&quot;c7e923ec-4308-3f45-86f4-32edaf2aa6e5&quot;,&quot;itemData&quot;:{&quot;type&quot;:&quot;article-journal&quot;,&quot;id&quot;:&quot;c7e923ec-4308-3f45-86f4-32edaf2aa6e5&quot;,&quot;title&quot;:&quot;EVALUACIÓN DE UN PROGRAMA DE ENTRENAMIENTO INTERPROFESIONAL A TRAVÉS DE SIMULACIÓN CLÍNICA EN UN HOSPITAL PÚBLICO&quot;,&quot;author&quot;:[{&quot;family&quot;:&quot;Donoso-Stuardo. Paula&quot;,&quot;given&quot;:&quot;&quot;,&quot;parse-names&quot;:false,&quot;dropping-particle&quot;:&quot;&quot;,&quot;non-dropping-particle&quot;:&quot;&quot;},{&quot;family&quot;:&quot;Macías-Inzunza. Lylian&quot;,&quot;given&quot;:&quot;&quot;,&quot;parse-names&quot;:false,&quot;dropping-particle&quot;:&quot;&quot;,&quot;non-dropping-particle&quot;:&quot;&quot;},{&quot;family&quot;:&quot;Herrera-Aliaga. Eduardo&quot;,&quot;given&quot;:&quot;&quot;,&quot;parse-names&quot;:false,&quot;dropping-particle&quot;:&quot;&quot;,&quot;non-dropping-particle&quot;:&quot;&quot;},{&quot;family&quot;:&quot;Moyano-Silva. Pablo&quot;,&quot;given&quot;:&quot;&quot;,&quot;parse-names&quot;:false,&quot;dropping-particle&quot;:&quot;&quot;,&quot;non-dropping-particle&quot;:&quot;&quot;},{&quot;family&quot;:&quot;Cortés. Manuel E&quot;,&quot;given&quot;:&quot;&quot;,&quot;parse-names&quot;:false,&quot;dropping-particle&quot;:&quot;&quot;,&quot;non-dropping-particle&quot;:&quot;&quot;}],&quot;container-title&quot;:&quot;BENESSERE - Revista de enfermería&quot;,&quot;accessed&quot;:{&quot;date-parts&quot;:[[2024,9,26]]},&quot;DOI&quot;:&quot;https://doi.org/10.22370/bre.91.2024.3839&quot;,&quot;URL&quot;:&quot;https://ieya.uv.cl/index.php/Benessere/article/view/3839/4101&quot;,&quot;issued&quot;:{&quot;date-parts&quot;:[[2024]]},&quot;issue&quot;:&quot;1&quot;,&quot;volume&quot;:&quot;9&quot;,&quot;container-title-short&quot;:&quot;&quot;},&quot;isTemporary&quot;:false}]},{&quot;citationID&quot;:&quot;MENDELEY_CITATION_fac67434-1247-460a-afce-a91c2e3a87c1&quot;,&quot;properties&quot;:{&quot;noteIndex&quot;:0},&quot;isEdited&quot;:false,&quot;manualOverride&quot;:{&quot;isManuallyOverridden&quot;:false,&quot;citeprocText&quot;:&quot;(Rodriguez-Molinero et al., 2024)&quot;,&quot;manualOverrideText&quot;:&quot;&quot;},&quot;citationTag&quot;:&quot;MENDELEY_CITATION_v3_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&quot;,&quot;citationItems&quot;:[{&quot;id&quot;:&quot;5fb9b6f2-04b4-38c6-9dc3-715c11c03262&quot;,&quot;itemData&quot;:{&quot;type&quot;:&quot;article-journal&quot;,&quot;id&quot;:&quot;5fb9b6f2-04b4-38c6-9dc3-715c11c03262&quot;,&quot;title&quot;:&quot;Use of an age-simulation suit as an empathy-building method for dental students: a pre-post study&quot;,&quot;author&quot;:[{&quot;family&quot;:&quot;Rodriguez-Molinero&quot;,&quot;given&quot;:&quot;Jesus&quot;,&quot;parse-names&quot;:false,&quot;dropping-particle&quot;:&quot;&quot;,&quot;non-dropping-particle&quot;:&quot;&quot;},{&quot;family&quot;:&quot;Delgado-Somolinos&quot;,&quot;given&quot;:&quot;Esther&quot;,&quot;parse-names&quot;:false,&quot;dropping-particle&quot;:&quot;&quot;,&quot;non-dropping-particle&quot;:&quot;&quot;},{&quot;family&quot;:&quot;Miguelañez-Medrán&quot;,&quot;given&quot;:&quot;Blanca C.&quot;,&quot;parse-names&quot;:false,&quot;dropping-particle&quot;:&quot;&quot;,&quot;non-dropping-particle&quot;:&quot;&quot;},{&quot;family&quot;:&quot;Ramirez-Puerta&quot;,&quot;given&quot;:&quot;Rosario&quot;,&quot;parse-names&quot;:false,&quot;dropping-particle&quot;:&quot;&quot;,&quot;non-dropping-particle&quot;:&quot;&quot;},{&quot;family&quot;:&quot;Corral-Liria&quot;,&quot;given&quot;:&quot;Inmaculada&quot;,&quot;parse-names&quot;:false,&quot;dropping-particle&quot;:&quot;&quot;,&quot;non-dropping-particle&quot;:&quot;&quot;},{&quot;family&quot;:&quot;Jiménez-Fernández&quot;,&quot;given&quot;:&quot;Raquel&quot;,&quot;parse-names&quot;:false,&quot;dropping-particle&quot;:&quot;&quot;,&quot;non-dropping-particle&quot;:&quot;&quot;},{&quot;family&quot;:&quot;Losa-Iglesias&quot;,&quot;given&quot;:&quot;Marta Elena&quot;,&quot;parse-names&quot;:false,&quot;dropping-particle&quot;:&quot;&quot;,&quot;non-dropping-particle&quot;:&quot;&quot;},{&quot;family&quot;:&quot;López-Sánchez&quot;,&quot;given&quot;:&quot;Antonio F.&quot;,&quot;parse-names&quot;:false,&quot;dropping-particle&quot;:&quot;&quot;,&quot;non-dropping-particle&quot;:&quot;&quot;}],&quot;container-title&quot;:&quot;PeerJ&quot;,&quot;container-title-short&quot;:&quot;PeerJ&quot;,&quot;DOI&quot;:&quot;10.7717/peerj.17908&quot;,&quot;ISSN&quot;:&quot;2167-8359&quot;,&quot;issued&quot;:{&quot;date-parts&quot;:[[2024,8,21]]},&quot;page&quot;:&quot;e17908&quot;,&quot;volume&quot;:&quot;12&quot;},&quot;isTemporary&quot;:false}]},{&quot;citationID&quot;:&quot;MENDELEY_CITATION_88d6483c-e922-4ce0-9344-1da7266e1f9b&quot;,&quot;properties&quot;:{&quot;noteIndex&quot;:0},&quot;isEdited&quot;:false,&quot;manualOverride&quot;:{&quot;isManuallyOverridden&quot;:false,&quot;citeprocText&quot;:&quot;(Armijo-Rivera et al., 2021)&quot;,&quot;manualOverrideText&quot;:&quot;&quot;},&quot;citationTag&quot;:&quot;MENDELEY_CITATION_v3_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&quot;,&quot;citationItems&quot;:[{&quot;id&quot;:&quot;12e0bc6c-4891-3067-84c1-0c814e3460d4&quot;,&quot;itemData&quot;:{&quot;type&quot;:&quot;article-journal&quot;,&quot;id&quot;:&quot;12e0bc6c-4891-3067-84c1-0c814e3460d4&quot;,&quot;title&quot;:&quot;Validación de la versión en español de un instrumento de evaluación de la comunicación centrada en el paciente en OSCE&quot;,&quot;author&quot;:[{&quot;family&quot;:&quot;Armijo-Rivera&quot;,&quot;given&quot;:&quot;Soledad&quot;,&quot;parse-names&quot;:false,&quot;dropping-particle&quot;:&quot;&quot;,&quot;non-dropping-particle&quot;:&quot;&quot;},{&quot;family&quot;:&quot;Behrens&quot;,&quot;given&quot;:&quot;Claudia C.&quot;,&quot;parse-names&quot;:false,&quot;dropping-particle&quot;:&quot;&quot;,&quot;non-dropping-particle&quot;:&quot;&quot;},{&quot;family&quot;:&quot;Giaconi&quot;,&quot;given&quot;:&quot;María E.&quot;,&quot;parse-names&quot;:false,&quot;dropping-particle&quot;:&quot;&quot;,&quot;non-dropping-particle&quot;:&quot;&quot;},{&quot;family&quot;:&quot;Hurtado&quot;,&quot;given&quot;:&quot;Amelia S.&quot;,&quot;parse-names&quot;:false,&quot;dropping-particle&quot;:&quot;&quot;,&quot;non-dropping-particle&quot;:&quot;&quot;},{&quot;family&quot;:&quot;Fernandez&quot;,&quot;given&quot;:&quot;María R.&quot;,&quot;parse-names&quot;:false,&quot;dropping-particle&quot;:&quot;&quot;,&quot;non-dropping-particle&quot;:&quot;&quot;},{&quot;family&quot;:&quot;Parra&quot;,&quot;given&quot;:&quot;Paula A.&quot;,&quot;parse-names&quot;:false,&quot;dropping-particle&quot;:&quot;&quot;,&quot;non-dropping-particle&quot;:&quot;&quot;},{&quot;family&quot;:&quot;Morales&quot;,&quot;given&quot;:&quot;María&quot;,&quot;parse-names&quot;:false,&quot;dropping-particle&quot;:&quot;V.&quot;,&quot;non-dropping-particle&quot;:&quot;&quot;},{&quot;family&quot;:&quot;Makoul&quot;,&quot;given&quot;:&quot;Gregory&quot;,&quot;parse-names&quot;:false,&quot;dropping-particle&quot;:&quot;&quot;,&quot;non-dropping-particle&quot;:&quot;&quot;}],&quot;container-title&quot;:&quot;Educación Médica&quot;,&quot;DOI&quot;:&quot;10.1016/j.edumed.2020.12.007&quot;,&quot;ISSN&quot;:&quot;15751813&quot;,&quot;issued&quot;:{&quot;date-parts&quot;:[[2021,7]]},&quot;page&quot;:&quot;193-198&quot;,&quot;issue&quot;:&quot;4&quot;,&quot;volume&quot;:&quot;22&quot;,&quot;container-title-short&quot;:&quot;&quot;},&quot;isTemporary&quot;:false}]},{&quot;citationID&quot;:&quot;MENDELEY_CITATION_5c5ac4d9-6856-4d6b-b636-c27966f4be87&quot;,&quot;properties&quot;:{&quot;noteIndex&quot;:0},&quot;isEdited&quot;:false,&quot;manualOverride&quot;:{&quot;isManuallyOverridden&quot;:false,&quot;citeprocText&quot;:&quot;(Brett-Fleegler et al., 2012)&quot;,&quot;manualOverrideText&quot;:&quot;&quot;},&quot;citationTag&quot;:&quot;MENDELEY_CITATION_v3_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&quot;,&quot;citationItems&quot;:[{&quot;id&quot;:&quot;4b8a882d-84e1-371b-9d7b-fa5a67957deb&quot;,&quot;itemData&quot;:{&quot;type&quot;:&quot;article-journal&quot;,&quot;id&quot;:&quot;4b8a882d-84e1-371b-9d7b-fa5a67957deb&quot;,&quot;title&quot;:&quot;Debriefing Assessment for Simulation in Healthcare&quot;,&quot;author&quot;:[{&quot;family&quot;:&quot;Brett-Fleegler&quot;,&quot;given&quot;:&quot;Marisa&quot;,&quot;parse-names&quot;:false,&quot;dropping-particle&quot;:&quot;&quot;,&quot;non-dropping-particle&quot;:&quot;&quot;},{&quot;family&quot;:&quot;Rudolph&quot;,&quot;given&quot;:&quot;Jenny&quot;,&quot;parse-names&quot;:false,&quot;dropping-particle&quot;:&quot;&quot;,&quot;non-dropping-particle&quot;:&quot;&quot;},{&quot;family&quot;:&quot;Eppich&quot;,&quot;given&quot;:&quot;Walter&quot;,&quot;parse-names&quot;:false,&quot;dropping-particle&quot;:&quot;&quot;,&quot;non-dropping-particle&quot;:&quot;&quot;},{&quot;family&quot;:&quot;Monuteaux&quot;,&quot;given&quot;:&quot;Michael&quot;,&quot;parse-names&quot;:false,&quot;dropping-particle&quot;:&quot;&quot;,&quot;non-dropping-particle&quot;:&quot;&quot;},{&quot;family&quot;:&quot;Fleegler&quot;,&quot;given&quot;:&quot;Eric&quot;,&quot;parse-names&quot;:false,&quot;dropping-particle&quot;:&quot;&quot;,&quot;non-dropping-particle&quot;:&quot;&quot;},{&quot;family&quot;:&quot;Cheng&quot;,&quot;given&quot;:&quot;Adam&quot;,&quot;parse-names&quot;:false,&quot;dropping-particle&quot;:&quot;&quot;,&quot;non-dropping-particle&quot;:&quot;&quot;},{&quot;family&quot;:&quot;Simon&quot;,&quot;given&quot;:&quot;Robert&quot;,&quot;parse-names&quot;:false,&quot;dropping-particle&quot;:&quot;&quot;,&quot;non-dropping-particle&quot;:&quot;&quot;}],&quot;container-title&quot;:&quot;Simulation in Healthcare: The Journal of the Society for Simulation in Healthcare&quot;,&quot;DOI&quot;:&quot;10.1097/SIH.0b013e3182620228&quot;,&quot;ISSN&quot;:&quot;1559-2332&quot;,&quot;issued&quot;:{&quot;date-parts&quot;:[[2012,10]]},&quot;page&quot;:&quot;288-294&quot;,&quot;issue&quot;:&quot;5&quot;,&quot;volume&quot;:&quot;7&quot;,&quot;container-title-short&quot;:&quot;&quot;},&quot;isTemporary&quot;:false}]},{&quot;citationID&quot;:&quot;MENDELEY_CITATION_3e79df0c-8e5f-4559-aeb6-8b1fb3893b31&quot;,&quot;properties&quot;:{&quot;noteIndex&quot;:0},&quot;isEdited&quot;:false,&quot;manualOverride&quot;:{&quot;isManuallyOverridden&quot;:false,&quot;citeprocText&quot;:&quot;(Madrigal, 2009)&quot;,&quot;manualOverrideText&quot;:&quot;&quot;},&quot;citationTag&quot;:&quot;MENDELEY_CITATION_v3_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&quot;,&quot;citationItems&quot;:[{&quot;id&quot;:&quot;bcf617f3-74c3-3150-b9b3-1d856ee268ff&quot;,&quot;itemData&quot;:{&quot;type&quot;:&quot;article-journal&quot;,&quot;id&quot;:&quot;bcf617f3-74c3-3150-b9b3-1d856ee268ff&quot;,&quot;title&quot;:&quot;REVIEW OF THE RATHUS ASSERTIVENESS SCALE ADAPTED BY LEON AND VARGAS (2009)&quot;,&quot;author&quot;:[{&quot;family&quot;:&quot;Madrigal&quot;,&quot;given&quot;:&quot;Marcela León&quot;,&quot;parse-names&quot;:false,&quot;dropping-particle&quot;:&quot;&quot;,&quot;non-dropping-particle&quot;:&quot;&quot;}],&quot;accessed&quot;:{&quot;date-parts&quot;:[[2024,9,26]]},&quot;ISSN&quot;:&quot;1021-1209&quot;,&quot;issued&quot;:{&quot;date-parts&quot;:[[2009]]},&quot;abstract&quot;:&quot;Resumen Se retomó el estudio desarrollado por León y Vargas (2009) para adaptar la escala Rathus a una muestra de estudiantes de educación superior costarricense. Se utilizaron los mismos datos con el fin de someter a prueba la estructura multidimensional del constructo, propuesta por dichos autores en el estudio original. También, se aporta nueva evidencia, basado en el análisis de estructuras de covarian-za, de la validez convergente y divergente de las puntuaciones de la escala. Se enfatiza la importancia práctica de distinguir los diferentes componentes de la conducta asertiva con el fin de diseñar inter-venciones adecuadas. Abstract This article revised a study develop by León &amp; Vargas (2009) to adapt Rathus scale to a sample of higher education costarican students. The same data was used in order to test the multidimensional structure of the construct proposed by these authors in the original study. Also, it provides new evidence based in the analysis of the structures of covariance, convergent and divergent validity in the scale scores. It emphasizes the practical importance of distinguishing the diferent components of the assertive behavior in order to design appropriate interventions.&quot;,&quot;container-title-short&quot;:&quot;&quot;},&quot;isTemporary&quot;:false}]},{&quot;citationID&quot;:&quot;MENDELEY_CITATION_be187cb2-e567-432e-a613-67b39b82ddfe&quot;,&quot;properties&quot;:{&quot;noteIndex&quot;:0},&quot;isEdited&quot;:false,&quot;manualOverride&quot;:{&quot;isManuallyOverridden&quot;:false,&quot;citeprocText&quot;:&quot;(Sirlopú Díaz et al., 2019)&quot;,&quot;manualOverrideText&quot;:&quot;&quot;},&quot;citationTag&quot;:&quot;MENDELEY_CITATION_v3_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&quot;,&quot;citationItems&quot;:[{&quot;id&quot;:&quot;088b3b8a-042f-3665-9501-d4590019b751&quot;,&quot;itemData&quot;:{&quot;type&quot;:&quot;article-journal&quot;,&quot;id&quot;:&quot;088b3b8a-042f-3665-9501-d4590019b751&quot;,&quot;title&quot;:&quot;Adaptación y validación de la versión en español de la Escala de Respeto Incondicional hacia las personas en una muestra de escolares chilenos&quot;,&quot;author&quot;:[{&quot;family&quot;:&quot;Sirlopú Díaz&quot;,&quot;given&quot;:&quot;David&quot;,&quot;parse-names&quot;:false,&quot;dropping-particle&quot;:&quot;&quot;,&quot;non-dropping-particle&quot;:&quot;&quot;},{&quot;family&quot;:&quot;Pérez-Salas&quot;,&quot;given&quot;:&quot;Claudia Paz&quot;,&quot;parse-names&quot;:false,&quot;dropping-particle&quot;:&quot;&quot;,&quot;non-dropping-particle&quot;:&quot;&quot;},{&quot;family&quot;:&quot;Villarroel&quot;,&quot;given&quot;:&quot;Verónica&quot;,&quot;parse-names&quot;:false,&quot;dropping-particle&quot;:&quot;&quot;,&quot;non-dropping-particle&quot;:&quot;&quot;},{&quot;family&quot;:&quot;García&quot;,&quot;given&quot;:&quot;Catalina&quot;,&quot;parse-names&quot;:false,&quot;dropping-particle&quot;:&quot;&quot;,&quot;non-dropping-particle&quot;:&quot;&quot;},{&quot;family&quot;:&quot;Barrera&quot;,&quot;given&quot;:&quot;Kiyomi&quot;,&quot;parse-names&quot;:false,&quot;dropping-particle&quot;:&quot;&quot;,&quot;non-dropping-particle&quot;:&quot;&quot;},{&quot;family&quot;:&quot;Fierro&quot;,&quot;given&quot;:&quot;Eugenio&quot;,&quot;parse-names&quot;:false,&quot;dropping-particle&quot;:&quot;&quot;,&quot;non-dropping-particle&quot;:&quot;&quot;},{&quot;family&quot;:&quot;Castillo&quot;,&quot;given&quot;:&quot;Isidora&quot;,&quot;parse-names&quot;:false,&quot;dropping-particle&quot;:&quot;&quot;,&quot;non-dropping-particle&quot;:&quot;&quot;}],&quot;container-title&quot;:&quot;Universitas Psychologica&quot;,&quot;DOI&quot;:&quot;10.11144/Javeriana.upsy18-1.avve&quot;,&quot;ISSN&quot;:&quot;2011-2777&quot;,&quot;issued&quot;:{&quot;date-parts&quot;:[[2019,2,20]]},&quot;page&quot;:&quot;1-13&quot;,&quot;abstract&quot;:&quot;&lt;p&gt;La Escala de Respeto Incondicional hacia las Personas (ERIP) mide las actitudes positivas hacia la autonomía, la igualdad y la integridad de los seres humanos. Esta investigación validó y analizó algunas propiedades psicométricas de la versión en español de la ERIP, en una muestra de 947 escolares chilenos entre 12 y 19 años (M = 15.47, DE = 1.49). Mediante análisis factoriales, exploratorio y confirmatorio, emergieron dos factores: Desprecio hacia los demás (F1) y Respeto hacia los demás (F2). La consistencia interna (F1: Omega = 0.82; F2: Omega = 0.78) así como la validez convergente y discriminante de la ERIP fueron adecuadas. Estos resultados indican que la ERIP es un instrumento válido y confiable para ser aplicado en adolescentes y jóvenes.&lt;/p&gt;&quot;,&quot;issue&quot;:&quot;1&quot;,&quot;volume&quot;:&quot;18&quot;,&quot;container-title-short&quot;:&quot;&quot;},&quot;isTemporary&quot;:false}]},{&quot;citationID&quot;:&quot;MENDELEY_CITATION_229d3f61-27dd-488b-a189-e86f84670433&quot;,&quot;properties&quot;:{&quot;noteIndex&quot;:0},&quot;isEdited&quot;:false,&quot;manualOverride&quot;:{&quot;isManuallyOverridden&quot;:false,&quot;citeprocText&quot;:&quot;(Hojat et al., 2001)&quot;,&quot;manualOverrideText&quot;:&quot;&quot;},&quot;citationTag&quot;:&quot;MENDELEY_CITATION_v3_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&quot;,&quot;citationItems&quot;:[{&quot;id&quot;:&quot;f3f3d069-d46f-3d5b-884d-0f87a1865040&quot;,&quot;itemData&quot;:{&quot;type&quot;:&quot;article-journal&quot;,&quot;id&quot;:&quot;f3f3d069-d46f-3d5b-884d-0f87a1865040&quot;,&quot;title&quot;:&quot;The Jefferson Scale of Physician Empathy: Development and Preliminary Psychometric Data&quot;,&quot;author&quot;:[{&quot;family&quot;:&quot;Hojat&quot;,&quot;given&quot;:&quot;Mohammadreza&quot;,&quot;parse-names&quot;:false,&quot;dropping-particle&quot;:&quot;&quot;,&quot;non-dropping-particle&quot;:&quot;&quot;},{&quot;family&quot;:&quot;Mangione&quot;,&quot;given&quot;:&quot;Salvatore&quot;,&quot;parse-names&quot;:false,&quot;dropping-particle&quot;:&quot;&quot;,&quot;non-dropping-particle&quot;:&quot;&quot;},{&quot;family&quot;:&quot;Nasca&quot;,&quot;given&quot;:&quot;Thomas J.&quot;,&quot;parse-names&quot;:false,&quot;dropping-particle&quot;:&quot;&quot;,&quot;non-dropping-particle&quot;:&quot;&quot;},{&quot;family&quot;:&quot;Cohen&quot;,&quot;given&quot;:&quot;Mitchell J. M.&quot;,&quot;parse-names&quot;:false,&quot;dropping-particle&quot;:&quot;&quot;,&quot;non-dropping-particle&quot;:&quot;&quot;},{&quot;family&quot;:&quot;Gonnella&quot;,&quot;given&quot;:&quot;Joseph S.&quot;,&quot;parse-names&quot;:false,&quot;dropping-particle&quot;:&quot;&quot;,&quot;non-dropping-particle&quot;:&quot;&quot;},{&quot;family&quot;:&quot;Erdmann&quot;,&quot;given&quot;:&quot;James B.&quot;,&quot;parse-names&quot;:false,&quot;dropping-particle&quot;:&quot;&quot;,&quot;non-dropping-particle&quot;:&quot;&quot;},{&quot;family&quot;:&quot;Veloski&quot;,&quot;given&quot;:&quot;Jon&quot;,&quot;parse-names&quot;:false,&quot;dropping-particle&quot;:&quot;&quot;,&quot;non-dropping-particle&quot;:&quot;&quot;},{&quot;family&quot;:&quot;Magee&quot;,&quot;given&quot;:&quot;Mike&quot;,&quot;parse-names&quot;:false,&quot;dropping-particle&quot;:&quot;&quot;,&quot;non-dropping-particle&quot;:&quot;&quot;}],&quot;container-title&quot;:&quot;Educational and Psychological Measurement&quot;,&quot;container-title-short&quot;:&quot;Educ Psychol Meas&quot;,&quot;DOI&quot;:&quot;10.1177/00131640121971158&quot;,&quot;ISSN&quot;:&quot;0013-1644&quot;,&quot;issued&quot;:{&quot;date-parts&quot;:[[2001,4,1]]},&quot;page&quot;:&quot;349-365&quot;,&quot;abstract&quot;:&quot;&lt;p&gt;The present study was designed to develop a brief instrument to measure empathy in health care providers in patient care situations. Three groups participated in the study: Group 1 consisted of 55 physicians, Group 2 was 41 internal medicine residents, and Group 3 was composed of 193 third-year medical students. A 90-item preliminary version of the Empathy scale was developed based on a review of the literature and distributed to Group 1 for feedback. After pilot testing, a revised and shortened 45-item version of the instrument was distributed to Groups 2 and 3. A final version of the Jefferson Scale of Physician Empathy containing 20 items based on statistical analyses was constructed. Psychometric findings provided support for the construct validity, criterion-related validity (convergent and discriminant), and internal consistency reliability (coefficient alpha) of the scale scores.&lt;/p&gt;&quot;,&quot;issue&quot;:&quot;2&quot;,&quot;volume&quot;:&quot;61&quot;},&quot;isTemporary&quot;:false}]},{&quot;citationID&quot;:&quot;MENDELEY_CITATION_c47072f3-f1f8-48a5-997f-f27d29f34644&quot;,&quot;properties&quot;:{&quot;noteIndex&quot;:0},&quot;isEdited&quot;:false,&quot;manualOverride&quot;:{&quot;isManuallyOverridden&quot;:false,&quot;citeprocText&quot;:&quot;(Ortiz-Rubio et al., 2020)&quot;,&quot;manualOverrideText&quot;:&quot;&quot;},&quot;citationTag&quot;:&quot;MENDELEY_CITATION_v3_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&quot;,&quot;citationItems&quot;:[{&quot;id&quot;:&quot;0f0cceaf-8997-3efa-8a3e-ea17b103981b&quot;,&quot;itemData&quot;:{&quot;type&quot;:&quot;article-journal&quot;,&quot;id&quot;:&quot;0f0cceaf-8997-3efa-8a3e-ea17b103981b&quot;,&quot;title&quot;:&quot;Kogan’s Attitude toward Old People scale revisited: Psychometric properties and recommendations&quot;,&quot;author&quot;:[{&quot;family&quot;:&quot;Ortiz-Rubio&quot;,&quot;given&quot;:&quot;Araceli&quot;,&quot;parse-names&quot;:false,&quot;dropping-particle&quot;:&quot;&quot;,&quot;non-dropping-particle&quot;:&quot;&quot;},{&quot;family&quot;:&quot;Lobato&quot;,&quot;given&quot;:&quot;Roberto M.&quot;,&quot;parse-names&quot;:false,&quot;dropping-particle&quot;:&quot;&quot;,&quot;non-dropping-particle&quot;:&quot;&quot;},{&quot;family&quot;:&quot;Valenza&quot;,&quot;given&quot;:&quot;Marie Carmen&quot;,&quot;parse-names&quot;:false,&quot;dropping-particle&quot;:&quot;&quot;,&quot;non-dropping-particle&quot;:&quot;&quot;}],&quot;container-title&quot;:&quot;Archives of Gerontology and Geriatrics&quot;,&quot;container-title-short&quot;:&quot;Arch Gerontol Geriatr&quot;,&quot;DOI&quot;:&quot;10.1016/j.archger.2020.104159&quot;,&quot;ISSN&quot;:&quot;01674943&quot;,&quot;issued&quot;:{&quot;date-parts&quot;:[[2020,9]]},&quot;page&quot;:&quot;104159&quot;,&quot;volume&quot;:&quot;9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BbsCApN0gWatyMzNvDqHfn6NYzw==">AMUW2mXEXcUUlvvgaE2bR1736pHNtrt8JUSzx/TgDEqH9z21FArUXFrcs8KlzlS7ZOdEpYl8SaZ9RiOaRMgWUPvx7cWpcZFNX5e+/uwfh5qQet9VNq2vDlR00alklRq78nFYyDKQRxI+</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F35DD8AC658CE04FBAE84EF56EF4D49A" ma:contentTypeVersion="13" ma:contentTypeDescription="Crear nuevo documento." ma:contentTypeScope="" ma:versionID="307181ccd5e28183ea5e66564fe0e55e">
  <xsd:schema xmlns:xsd="http://www.w3.org/2001/XMLSchema" xmlns:xs="http://www.w3.org/2001/XMLSchema" xmlns:p="http://schemas.microsoft.com/office/2006/metadata/properties" xmlns:ns3="0bd2de0b-56d4-4494-acb8-74752c2822f5" xmlns:ns4="597da9d3-f695-42e8-b6e9-555d12feed53" targetNamespace="http://schemas.microsoft.com/office/2006/metadata/properties" ma:root="true" ma:fieldsID="0f5425892cc8e4ad0371874b013f1f17" ns3:_="" ns4:_="">
    <xsd:import namespace="0bd2de0b-56d4-4494-acb8-74752c2822f5"/>
    <xsd:import namespace="597da9d3-f695-42e8-b6e9-555d12feed5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2de0b-56d4-4494-acb8-74752c282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7da9d3-f695-42e8-b6e9-555d12feed5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0bd2de0b-56d4-4494-acb8-74752c2822f5" xsi:nil="true"/>
  </documentManagement>
</p:properties>
</file>

<file path=customXml/itemProps1.xml><?xml version="1.0" encoding="utf-8"?>
<ds:datastoreItem xmlns:ds="http://schemas.openxmlformats.org/officeDocument/2006/customXml" ds:itemID="{FE760DCE-789B-409E-9230-8553012FB61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53C02-B29A-44E5-9320-0C219CCD6D68}">
  <ds:schemaRefs>
    <ds:schemaRef ds:uri="http://schemas.openxmlformats.org/officeDocument/2006/bibliography"/>
  </ds:schemaRefs>
</ds:datastoreItem>
</file>

<file path=customXml/itemProps4.xml><?xml version="1.0" encoding="utf-8"?>
<ds:datastoreItem xmlns:ds="http://schemas.openxmlformats.org/officeDocument/2006/customXml" ds:itemID="{03B79B0F-6050-49C1-9D40-872EDEF29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2de0b-56d4-4494-acb8-74752c2822f5"/>
    <ds:schemaRef ds:uri="597da9d3-f695-42e8-b6e9-555d12feed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4A8D01-DC52-4360-9B48-0725268E6641}">
  <ds:schemaRefs>
    <ds:schemaRef ds:uri="http://schemas.microsoft.com/office/2006/metadata/properties"/>
    <ds:schemaRef ds:uri="http://schemas.microsoft.com/office/infopath/2007/PartnerControls"/>
    <ds:schemaRef ds:uri="0bd2de0b-56d4-4494-acb8-74752c2822f5"/>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7877</Words>
  <Characters>43329</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Universidad Bernardo OHiggins</Company>
  <LinksUpToDate>false</LinksUpToDate>
  <CharactersWithSpaces>51104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Genaro Vásquez Lara</dc:creator>
  <cp:lastModifiedBy>Daniela Carolina Robles Tapia</cp:lastModifiedBy>
  <cp:revision>4</cp:revision>
  <dcterms:created xsi:type="dcterms:W3CDTF">2024-11-18T17:49:00Z</dcterms:created>
  <dcterms:modified xsi:type="dcterms:W3CDTF">2025-05-04T16:13:00Z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0x010100F35DD8AC658CE04FBAE84EF56EF4D49A</vt:lpwstr>
  </property>
  <property fmtid="{D5CDD505-2E9C-101B-9397-08002B2CF9AE}" pid="5" name="_activity">
    <vt:lpwstr/>
  </property>
</Properties>
</file>